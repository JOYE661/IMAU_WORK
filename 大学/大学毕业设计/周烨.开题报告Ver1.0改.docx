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F0E2A67">
      <w:pPr>
        <w:spacing w:beforeLines="0" w:afterLines="0"/>
        <w:jc w:val="center"/>
        <w:rPr>
          <w:rFonts w:hint="default" w:ascii="仿宋" w:hAnsi="仿宋" w:eastAsia="仿宋"/>
          <w:b/>
          <w:sz w:val="32"/>
          <w:szCs w:val="22"/>
        </w:rPr>
      </w:pPr>
      <w:r>
        <w:rPr>
          <w:rFonts w:hint="eastAsia" w:ascii="仿宋" w:hAnsi="仿宋" w:eastAsia="仿宋"/>
          <w:b/>
          <w:sz w:val="32"/>
          <w:szCs w:val="22"/>
        </w:rPr>
        <w:t>内蒙古农业大学本科生毕业论文（设计）开题报告</w:t>
      </w:r>
    </w:p>
    <w:tbl>
      <w:tblPr>
        <w:tblStyle w:val="6"/>
        <w:tblW w:w="9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1276"/>
        <w:gridCol w:w="1417"/>
        <w:gridCol w:w="333"/>
        <w:gridCol w:w="1793"/>
        <w:gridCol w:w="1418"/>
        <w:gridCol w:w="1425"/>
      </w:tblGrid>
      <w:tr w14:paraId="6CD4B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03EC794">
            <w:pPr>
              <w:spacing w:beforeLines="0" w:afterLines="0"/>
              <w:jc w:val="center"/>
              <w:rPr>
                <w:rFonts w:hint="default" w:ascii="仿宋" w:hAnsi="仿宋" w:eastAsia="仿宋"/>
                <w:sz w:val="24"/>
                <w:szCs w:val="22"/>
              </w:rPr>
            </w:pPr>
            <w:r>
              <w:rPr>
                <w:rFonts w:hint="eastAsia" w:ascii="仿宋" w:hAnsi="仿宋" w:eastAsia="仿宋"/>
                <w:sz w:val="24"/>
                <w:szCs w:val="22"/>
              </w:rPr>
              <w:t>学生姓名</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A538B9C">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周烨</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F6ED24">
            <w:pPr>
              <w:spacing w:beforeLines="0" w:afterLines="0"/>
              <w:jc w:val="center"/>
              <w:rPr>
                <w:rFonts w:hint="default" w:ascii="仿宋" w:hAnsi="仿宋" w:eastAsia="仿宋"/>
                <w:sz w:val="24"/>
                <w:szCs w:val="22"/>
              </w:rPr>
            </w:pPr>
            <w:r>
              <w:rPr>
                <w:rFonts w:hint="eastAsia" w:ascii="仿宋" w:hAnsi="仿宋" w:eastAsia="仿宋"/>
                <w:sz w:val="24"/>
                <w:szCs w:val="22"/>
              </w:rPr>
              <w:t>学    号</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4DB05593">
            <w:pPr>
              <w:spacing w:beforeLines="0" w:afterLines="0"/>
              <w:jc w:val="center"/>
              <w:rPr>
                <w:rFonts w:hint="default" w:ascii="仿宋" w:hAnsi="仿宋" w:eastAsia="仿宋"/>
                <w:sz w:val="24"/>
                <w:szCs w:val="22"/>
              </w:rPr>
            </w:pPr>
            <w:r>
              <w:rPr>
                <w:rFonts w:hint="default" w:ascii="Times New Roman" w:hAnsi="Times New Roman" w:eastAsia="宋体" w:cs="Times New Roman"/>
                <w:sz w:val="24"/>
                <w:szCs w:val="24"/>
              </w:rPr>
              <w:t>2021122156404</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0CA8A61">
            <w:pPr>
              <w:spacing w:beforeLines="0" w:afterLines="0"/>
              <w:jc w:val="center"/>
              <w:rPr>
                <w:rFonts w:hint="default" w:ascii="仿宋" w:hAnsi="仿宋" w:eastAsia="仿宋"/>
                <w:sz w:val="24"/>
                <w:szCs w:val="22"/>
              </w:rPr>
            </w:pPr>
            <w:r>
              <w:rPr>
                <w:rFonts w:hint="eastAsia" w:ascii="仿宋" w:hAnsi="仿宋" w:eastAsia="仿宋"/>
                <w:sz w:val="24"/>
                <w:szCs w:val="22"/>
              </w:rPr>
              <w:t>班    级</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5628741">
            <w:pPr>
              <w:spacing w:beforeLines="0" w:afterLines="0"/>
              <w:rPr>
                <w:rFonts w:hint="default" w:ascii="仿宋" w:hAnsi="仿宋" w:eastAsia="仿宋"/>
                <w:sz w:val="24"/>
                <w:szCs w:val="22"/>
              </w:rPr>
            </w:pPr>
            <w:r>
              <w:rPr>
                <w:rFonts w:hint="default" w:ascii="Times New Roman" w:hAnsi="Times New Roman" w:eastAsia="宋体" w:cs="Times New Roman"/>
                <w:sz w:val="24"/>
                <w:szCs w:val="22"/>
              </w:rPr>
              <w:t>21</w:t>
            </w:r>
            <w:r>
              <w:rPr>
                <w:rFonts w:hint="eastAsia" w:ascii="Times New Roman" w:hAnsi="Times New Roman" w:eastAsia="宋体" w:cs="Times New Roman"/>
                <w:sz w:val="24"/>
                <w:szCs w:val="22"/>
              </w:rPr>
              <w:t>计科</w:t>
            </w:r>
            <w:r>
              <w:rPr>
                <w:rFonts w:hint="default" w:ascii="Times New Roman" w:hAnsi="Times New Roman" w:eastAsia="宋体" w:cs="Times New Roman"/>
                <w:sz w:val="24"/>
                <w:szCs w:val="22"/>
              </w:rPr>
              <w:t>3</w:t>
            </w:r>
          </w:p>
        </w:tc>
      </w:tr>
      <w:tr w14:paraId="2C8DC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2987C96">
            <w:pPr>
              <w:spacing w:beforeLines="0" w:afterLines="0"/>
              <w:jc w:val="center"/>
              <w:rPr>
                <w:rFonts w:hint="default" w:ascii="仿宋" w:hAnsi="仿宋" w:eastAsia="仿宋"/>
                <w:sz w:val="24"/>
                <w:szCs w:val="22"/>
              </w:rPr>
            </w:pPr>
            <w:r>
              <w:rPr>
                <w:rFonts w:hint="eastAsia" w:ascii="仿宋" w:hAnsi="仿宋" w:eastAsia="仿宋"/>
                <w:sz w:val="24"/>
                <w:szCs w:val="22"/>
              </w:rPr>
              <w:t>指导教师</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5369945">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王冬青</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B1A75B">
            <w:pPr>
              <w:spacing w:beforeLines="0" w:afterLines="0"/>
              <w:jc w:val="center"/>
              <w:rPr>
                <w:rFonts w:hint="default" w:ascii="仿宋" w:hAnsi="仿宋" w:eastAsia="仿宋"/>
                <w:sz w:val="24"/>
                <w:szCs w:val="22"/>
              </w:rPr>
            </w:pPr>
            <w:r>
              <w:rPr>
                <w:rFonts w:hint="eastAsia" w:ascii="仿宋" w:hAnsi="仿宋" w:eastAsia="仿宋"/>
                <w:sz w:val="24"/>
                <w:szCs w:val="22"/>
              </w:rPr>
              <w:t>职    称</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0E2D1A77">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讲师</w:t>
            </w:r>
            <w:r>
              <w:rPr>
                <w:rFonts w:hint="default" w:ascii="Times New Roman" w:hAnsi="Times New Roman" w:eastAsia="宋体" w:cs="Times New Roman"/>
                <w:sz w:val="24"/>
                <w:szCs w:val="22"/>
              </w:rPr>
              <w:t>(</w:t>
            </w:r>
            <w:r>
              <w:rPr>
                <w:rFonts w:hint="eastAsia" w:ascii="Times New Roman" w:hAnsi="Times New Roman" w:eastAsia="宋体" w:cs="Times New Roman"/>
                <w:sz w:val="24"/>
                <w:szCs w:val="22"/>
              </w:rPr>
              <w:t>高校</w:t>
            </w:r>
            <w:r>
              <w:rPr>
                <w:rFonts w:hint="default" w:ascii="Times New Roman" w:hAnsi="Times New Roman" w:eastAsia="宋体" w:cs="Times New Roman"/>
                <w:sz w:val="24"/>
                <w:szCs w:val="22"/>
              </w:rPr>
              <w:t>)</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AE952FB">
            <w:pPr>
              <w:spacing w:beforeLines="0" w:afterLines="0"/>
              <w:jc w:val="center"/>
              <w:rPr>
                <w:rFonts w:hint="default" w:ascii="仿宋" w:hAnsi="仿宋" w:eastAsia="仿宋"/>
                <w:sz w:val="24"/>
                <w:szCs w:val="22"/>
              </w:rPr>
            </w:pPr>
            <w:r>
              <w:rPr>
                <w:rFonts w:hint="eastAsia" w:ascii="仿宋" w:hAnsi="仿宋" w:eastAsia="仿宋"/>
                <w:sz w:val="24"/>
                <w:szCs w:val="22"/>
              </w:rPr>
              <w:t>题目类型</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03B1DBD">
            <w:pPr>
              <w:spacing w:beforeLines="0" w:afterLines="0"/>
              <w:jc w:val="center"/>
              <w:rPr>
                <w:rFonts w:hint="eastAsia" w:ascii="仿宋" w:hAnsi="仿宋" w:eastAsia="仿宋"/>
                <w:sz w:val="24"/>
                <w:szCs w:val="22"/>
              </w:rPr>
            </w:pPr>
            <w:r>
              <w:rPr>
                <w:rFonts w:hint="eastAsia" w:ascii="仿宋" w:hAnsi="仿宋" w:eastAsia="仿宋"/>
                <w:sz w:val="24"/>
                <w:szCs w:val="22"/>
              </w:rPr>
              <w:t>A</w:t>
            </w:r>
          </w:p>
        </w:tc>
      </w:tr>
      <w:tr w14:paraId="2159D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D3F3ED2">
            <w:pPr>
              <w:spacing w:beforeLines="0" w:afterLines="0"/>
              <w:jc w:val="center"/>
              <w:rPr>
                <w:rFonts w:hint="default" w:ascii="仿宋" w:hAnsi="仿宋" w:eastAsia="仿宋"/>
                <w:sz w:val="24"/>
                <w:szCs w:val="22"/>
              </w:rPr>
            </w:pPr>
            <w:r>
              <w:rPr>
                <w:rFonts w:hint="eastAsia" w:ascii="仿宋" w:hAnsi="仿宋" w:eastAsia="仿宋"/>
                <w:sz w:val="24"/>
                <w:szCs w:val="22"/>
              </w:rPr>
              <w:t>题    目</w:t>
            </w:r>
          </w:p>
        </w:tc>
        <w:tc>
          <w:tcPr>
            <w:tcW w:w="7662" w:type="dxa"/>
            <w:gridSpan w:val="6"/>
            <w:tcBorders>
              <w:top w:val="single" w:color="auto" w:sz="4" w:space="0"/>
              <w:left w:val="single" w:color="auto" w:sz="4" w:space="0"/>
              <w:bottom w:val="single" w:color="auto" w:sz="4" w:space="0"/>
              <w:right w:val="single" w:color="auto" w:sz="4" w:space="0"/>
              <w:tl2br w:val="nil"/>
              <w:tr2bl w:val="nil"/>
            </w:tcBorders>
            <w:noWrap w:val="0"/>
            <w:vAlign w:val="center"/>
          </w:tcPr>
          <w:p w14:paraId="1D6BC708">
            <w:pPr>
              <w:spacing w:beforeLines="0" w:afterLines="0"/>
              <w:jc w:val="center"/>
              <w:rPr>
                <w:rFonts w:hint="default" w:ascii="仿宋" w:hAnsi="仿宋" w:eastAsia="微软雅黑"/>
                <w:sz w:val="24"/>
                <w:szCs w:val="22"/>
                <w:lang w:val="en-US" w:eastAsia="zh-CN"/>
              </w:rPr>
            </w:pPr>
            <w:r>
              <w:rPr>
                <w:rFonts w:hint="default"/>
                <w:sz w:val="22"/>
                <w:szCs w:val="22"/>
              </w:rPr>
              <w:t>B2B</w:t>
            </w:r>
            <w:r>
              <w:rPr>
                <w:rFonts w:hint="eastAsia"/>
                <w:sz w:val="22"/>
                <w:szCs w:val="22"/>
              </w:rPr>
              <w:t>模式</w:t>
            </w:r>
            <w:ins w:id="0" w:author="冬青" w:date="2025-03-02T16:29:23Z">
              <w:r>
                <w:rPr>
                  <w:rFonts w:hint="eastAsia"/>
                  <w:sz w:val="22"/>
                  <w:szCs w:val="22"/>
                  <w:lang w:val="en-US" w:eastAsia="zh-CN"/>
                </w:rPr>
                <w:t>下</w:t>
              </w:r>
            </w:ins>
            <w:r>
              <w:rPr>
                <w:rFonts w:hint="eastAsia"/>
                <w:sz w:val="22"/>
                <w:szCs w:val="22"/>
              </w:rPr>
              <w:t>海外仓储服务平台</w:t>
            </w:r>
            <w:ins w:id="1" w:author="冬青" w:date="2025-03-02T16:28:19Z">
              <w:r>
                <w:rPr>
                  <w:rFonts w:hint="eastAsia"/>
                  <w:sz w:val="22"/>
                  <w:szCs w:val="22"/>
                  <w:lang w:val="en-US" w:eastAsia="zh-CN"/>
                </w:rPr>
                <w:t>设计</w:t>
              </w:r>
            </w:ins>
            <w:ins w:id="2" w:author="冬青" w:date="2025-03-02T16:29:18Z">
              <w:r>
                <w:rPr>
                  <w:rFonts w:hint="eastAsia"/>
                  <w:sz w:val="22"/>
                  <w:szCs w:val="22"/>
                  <w:lang w:val="en-US" w:eastAsia="zh-CN"/>
                </w:rPr>
                <w:t>开发</w:t>
              </w:r>
            </w:ins>
          </w:p>
        </w:tc>
      </w:tr>
      <w:tr w14:paraId="3F4D67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0"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42D521D8">
            <w:pPr>
              <w:numPr>
                <w:ilvl w:val="0"/>
                <w:numId w:val="1"/>
              </w:numPr>
              <w:spacing w:beforeLines="0" w:afterLines="0" w:line="360" w:lineRule="auto"/>
              <w:rPr>
                <w:rFonts w:hint="default" w:ascii="仿宋" w:hAnsi="仿宋" w:eastAsia="仿宋"/>
                <w:sz w:val="24"/>
                <w:szCs w:val="22"/>
              </w:rPr>
            </w:pPr>
            <w:r>
              <w:rPr>
                <w:rFonts w:hint="eastAsia" w:ascii="仿宋" w:hAnsi="仿宋" w:eastAsia="仿宋" w:cs="Times New Roman"/>
                <w:sz w:val="24"/>
                <w:szCs w:val="22"/>
              </w:rPr>
              <w:t>选题依据、国内外研究概况</w:t>
            </w:r>
            <w:r>
              <w:rPr>
                <w:rFonts w:hint="default" w:ascii="Calibri" w:hAnsi="Calibri" w:eastAsia="仿宋" w:cs="Calibri"/>
                <w:sz w:val="24"/>
                <w:szCs w:val="22"/>
              </w:rPr>
              <w:t>Ž</w:t>
            </w:r>
          </w:p>
          <w:p w14:paraId="7F95F197">
            <w:pPr>
              <w:spacing w:beforeLines="0" w:afterLines="0"/>
              <w:rPr>
                <w:rFonts w:hint="default" w:ascii="仿宋" w:hAnsi="仿宋" w:eastAsia="仿宋"/>
                <w:sz w:val="24"/>
                <w:szCs w:val="22"/>
              </w:rPr>
            </w:pPr>
            <w:commentRangeStart w:id="0"/>
            <w:r>
              <w:rPr>
                <w:rFonts w:hint="eastAsia" w:ascii="仿宋" w:hAnsi="仿宋" w:eastAsia="仿宋"/>
                <w:sz w:val="24"/>
                <w:szCs w:val="22"/>
              </w:rPr>
              <w:t>依据：国内电商市场已经饱和，山东等北方传统工厂迫切期望发掘海外市场如与东南亚等国家的大客户建立销售联系，其中产品的仓储，物流，双边客户需要通过一个实现信息管理集成的平台</w:t>
            </w:r>
            <w:commentRangeEnd w:id="0"/>
            <w:r>
              <w:commentReference w:id="0"/>
            </w:r>
          </w:p>
        </w:tc>
      </w:tr>
      <w:tr w14:paraId="2692D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6"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7519055F">
            <w:pPr>
              <w:spacing w:beforeLines="0" w:afterLines="0"/>
              <w:rPr>
                <w:rFonts w:hint="default" w:ascii="仿宋" w:hAnsi="仿宋" w:eastAsia="仿宋"/>
                <w:sz w:val="24"/>
                <w:szCs w:val="22"/>
              </w:rPr>
            </w:pPr>
            <w:r>
              <w:rPr>
                <w:rFonts w:hint="eastAsia" w:ascii="仿宋" w:hAnsi="仿宋" w:eastAsia="仿宋"/>
                <w:sz w:val="24"/>
                <w:szCs w:val="22"/>
              </w:rPr>
              <w:t>2．主要研究（设计）内容、研究（设计）方法及技术路线</w:t>
            </w:r>
          </w:p>
          <w:p w14:paraId="219ED87D">
            <w:pPr>
              <w:pStyle w:val="3"/>
              <w:spacing w:before="8" w:beforeLines="0" w:afterLines="0"/>
              <w:rPr>
                <w:ins w:id="3" w:author="冬青" w:date="2025-03-02T16:30:08Z"/>
                <w:rFonts w:hint="eastAsia" w:ascii="仿宋" w:hAnsi="仿宋" w:eastAsia="仿宋"/>
                <w:sz w:val="24"/>
                <w:szCs w:val="22"/>
                <w:lang w:val="en-US" w:eastAsia="zh-CN"/>
              </w:rPr>
            </w:pPr>
            <w:ins w:id="4" w:author="冬青" w:date="2025-03-02T16:31:02Z">
              <w:r>
                <w:rPr>
                  <w:rFonts w:hint="eastAsia" w:ascii="仿宋" w:hAnsi="仿宋" w:eastAsia="仿宋"/>
                  <w:sz w:val="24"/>
                  <w:szCs w:val="22"/>
                  <w:lang w:val="en-US" w:eastAsia="zh-CN"/>
                </w:rPr>
                <w:t>1）</w:t>
              </w:r>
            </w:ins>
            <w:ins w:id="5" w:author="冬青" w:date="2025-03-02T16:30:10Z">
              <w:r>
                <w:rPr>
                  <w:rFonts w:hint="eastAsia" w:ascii="仿宋" w:hAnsi="仿宋" w:eastAsia="仿宋"/>
                  <w:sz w:val="24"/>
                  <w:szCs w:val="22"/>
                  <w:lang w:val="en-US" w:eastAsia="zh-CN"/>
                </w:rPr>
                <w:t>研究内容</w:t>
              </w:r>
            </w:ins>
            <w:ins w:id="6" w:author="冬青" w:date="2025-03-02T16:30:59Z">
              <w:r>
                <w:rPr>
                  <w:rFonts w:hint="eastAsia" w:ascii="仿宋" w:hAnsi="仿宋" w:eastAsia="仿宋"/>
                  <w:sz w:val="24"/>
                  <w:szCs w:val="22"/>
                  <w:lang w:val="en-US" w:eastAsia="zh-CN"/>
                </w:rPr>
                <w:t>：</w:t>
              </w:r>
            </w:ins>
          </w:p>
          <w:p w14:paraId="664659D1">
            <w:pPr>
              <w:pStyle w:val="3"/>
              <w:spacing w:before="8" w:beforeLines="0" w:afterLines="0"/>
              <w:rPr>
                <w:ins w:id="7" w:author="冬青" w:date="2025-03-02T16:30:26Z"/>
                <w:rFonts w:hint="eastAsia" w:ascii="仿宋" w:hAnsi="仿宋" w:eastAsia="仿宋"/>
                <w:sz w:val="24"/>
                <w:szCs w:val="22"/>
                <w:lang w:eastAsia="zh-CN"/>
              </w:rPr>
            </w:pPr>
            <w:ins w:id="8" w:author="冬青" w:date="2025-03-02T16:30:26Z">
              <w:r>
                <w:rPr>
                  <w:rFonts w:hint="eastAsia" w:ascii="仿宋" w:hAnsi="仿宋" w:eastAsia="仿宋"/>
                  <w:sz w:val="24"/>
                  <w:szCs w:val="22"/>
                </w:rPr>
                <w:t>我方管理员登入系统管理企业信息和订单信息</w:t>
              </w:r>
            </w:ins>
            <w:ins w:id="9" w:author="冬青" w:date="2025-03-02T16:31:21Z">
              <w:r>
                <w:rPr>
                  <w:rFonts w:hint="eastAsia" w:ascii="仿宋" w:hAnsi="仿宋" w:eastAsia="仿宋"/>
                  <w:sz w:val="24"/>
                  <w:szCs w:val="22"/>
                  <w:lang w:eastAsia="zh-CN"/>
                </w:rPr>
                <w:t>；</w:t>
              </w:r>
            </w:ins>
          </w:p>
          <w:p w14:paraId="5B586B6C">
            <w:pPr>
              <w:pStyle w:val="3"/>
              <w:spacing w:before="8" w:beforeLines="0" w:afterLines="0"/>
              <w:rPr>
                <w:ins w:id="10" w:author="冬青" w:date="2025-03-02T16:30:26Z"/>
                <w:rFonts w:hint="eastAsia" w:ascii="仿宋" w:hAnsi="仿宋" w:eastAsia="仿宋"/>
                <w:sz w:val="24"/>
                <w:szCs w:val="22"/>
                <w:lang w:eastAsia="zh-CN"/>
              </w:rPr>
            </w:pPr>
            <w:ins w:id="11" w:author="冬青" w:date="2025-03-02T16:30:26Z">
              <w:r>
                <w:rPr>
                  <w:rFonts w:hint="eastAsia" w:ascii="仿宋" w:hAnsi="仿宋" w:eastAsia="仿宋"/>
                  <w:sz w:val="24"/>
                  <w:szCs w:val="22"/>
                </w:rPr>
                <w:t>国内企业管理员登入系统增删查改商品信息，查看订单信息</w:t>
              </w:r>
            </w:ins>
            <w:ins w:id="12" w:author="冬青" w:date="2025-03-02T16:31:22Z">
              <w:r>
                <w:rPr>
                  <w:rFonts w:hint="eastAsia" w:ascii="仿宋" w:hAnsi="仿宋" w:eastAsia="仿宋"/>
                  <w:sz w:val="24"/>
                  <w:szCs w:val="22"/>
                  <w:lang w:eastAsia="zh-CN"/>
                </w:rPr>
                <w:t>；</w:t>
              </w:r>
            </w:ins>
          </w:p>
          <w:p w14:paraId="3DEF4314">
            <w:pPr>
              <w:pStyle w:val="3"/>
              <w:spacing w:before="8" w:beforeLines="0" w:afterLines="0"/>
              <w:rPr>
                <w:ins w:id="13" w:author="冬青" w:date="2025-03-02T16:30:26Z"/>
                <w:rFonts w:hint="eastAsia" w:ascii="仿宋" w:hAnsi="仿宋" w:eastAsia="仿宋"/>
                <w:sz w:val="24"/>
                <w:szCs w:val="22"/>
                <w:lang w:eastAsia="zh-CN"/>
              </w:rPr>
            </w:pPr>
            <w:ins w:id="14" w:author="冬青" w:date="2025-03-02T16:30:26Z">
              <w:r>
                <w:rPr>
                  <w:rFonts w:hint="eastAsia" w:ascii="仿宋" w:hAnsi="仿宋" w:eastAsia="仿宋"/>
                  <w:sz w:val="24"/>
                  <w:szCs w:val="22"/>
                </w:rPr>
                <w:t>海外企业进入浏览产品信息，大批采购，调用支付金流系统</w:t>
              </w:r>
            </w:ins>
            <w:ins w:id="15" w:author="冬青" w:date="2025-03-02T16:31:22Z">
              <w:r>
                <w:rPr>
                  <w:rFonts w:hint="eastAsia" w:ascii="仿宋" w:hAnsi="仿宋" w:eastAsia="仿宋"/>
                  <w:sz w:val="24"/>
                  <w:szCs w:val="22"/>
                  <w:lang w:eastAsia="zh-CN"/>
                </w:rPr>
                <w:t>；</w:t>
              </w:r>
            </w:ins>
          </w:p>
          <w:p w14:paraId="3030B042">
            <w:pPr>
              <w:pStyle w:val="3"/>
              <w:spacing w:before="8" w:beforeLines="0" w:afterLines="0"/>
              <w:rPr>
                <w:ins w:id="16" w:author="冬青" w:date="2025-03-02T16:30:26Z"/>
                <w:rFonts w:hint="eastAsia" w:ascii="仿宋" w:hAnsi="仿宋" w:eastAsia="仿宋"/>
                <w:sz w:val="24"/>
                <w:szCs w:val="22"/>
                <w:lang w:eastAsia="zh-CN"/>
              </w:rPr>
            </w:pPr>
            <w:ins w:id="17" w:author="冬青" w:date="2025-03-02T16:30:26Z">
              <w:r>
                <w:rPr>
                  <w:rFonts w:hint="eastAsia" w:ascii="仿宋" w:hAnsi="仿宋" w:eastAsia="仿宋"/>
                  <w:sz w:val="24"/>
                  <w:szCs w:val="22"/>
                </w:rPr>
                <w:t>首页推荐算法</w:t>
              </w:r>
            </w:ins>
            <w:ins w:id="18" w:author="冬青" w:date="2025-03-02T16:30:36Z">
              <w:r>
                <w:rPr>
                  <w:rFonts w:hint="eastAsia" w:ascii="仿宋" w:hAnsi="仿宋" w:eastAsia="仿宋"/>
                  <w:sz w:val="24"/>
                  <w:szCs w:val="22"/>
                  <w:lang w:eastAsia="zh-CN"/>
                </w:rPr>
                <w:t>，</w:t>
              </w:r>
            </w:ins>
            <w:ins w:id="19" w:author="冬青" w:date="2025-03-02T16:30:26Z">
              <w:r>
                <w:rPr>
                  <w:rFonts w:hint="eastAsia" w:ascii="仿宋" w:hAnsi="仿宋" w:eastAsia="仿宋"/>
                  <w:sz w:val="24"/>
                  <w:szCs w:val="22"/>
                </w:rPr>
                <w:t>接入人工智能接口</w:t>
              </w:r>
            </w:ins>
            <w:ins w:id="20" w:author="冬青" w:date="2025-03-02T16:30:50Z">
              <w:r>
                <w:rPr>
                  <w:rFonts w:hint="eastAsia" w:ascii="仿宋" w:hAnsi="仿宋" w:eastAsia="仿宋"/>
                  <w:sz w:val="24"/>
                  <w:szCs w:val="22"/>
                  <w:lang w:eastAsia="zh-CN"/>
                </w:rPr>
                <w:t>，</w:t>
              </w:r>
            </w:ins>
            <w:ins w:id="21" w:author="冬青" w:date="2025-03-02T16:30:26Z">
              <w:r>
                <w:rPr>
                  <w:rFonts w:hint="eastAsia" w:ascii="仿宋" w:hAnsi="仿宋" w:eastAsia="仿宋"/>
                  <w:sz w:val="24"/>
                  <w:szCs w:val="22"/>
                </w:rPr>
                <w:t>集成中间件优化缓存等</w:t>
              </w:r>
            </w:ins>
            <w:ins w:id="22" w:author="冬青" w:date="2025-03-02T16:31:24Z">
              <w:r>
                <w:rPr>
                  <w:rFonts w:hint="eastAsia" w:ascii="仿宋" w:hAnsi="仿宋" w:eastAsia="仿宋"/>
                  <w:sz w:val="24"/>
                  <w:szCs w:val="22"/>
                  <w:lang w:eastAsia="zh-CN"/>
                </w:rPr>
                <w:t>。</w:t>
              </w:r>
            </w:ins>
          </w:p>
          <w:p w14:paraId="19D32BD0">
            <w:pPr>
              <w:pStyle w:val="3"/>
              <w:spacing w:before="8" w:beforeLines="0" w:afterLines="0"/>
              <w:rPr>
                <w:rFonts w:hint="default" w:ascii="仿宋" w:hAnsi="仿宋" w:eastAsia="仿宋"/>
                <w:sz w:val="24"/>
                <w:szCs w:val="22"/>
              </w:rPr>
            </w:pPr>
            <w:ins w:id="23" w:author="冬青" w:date="2025-03-02T16:31:05Z">
              <w:r>
                <w:rPr>
                  <w:rFonts w:hint="eastAsia" w:ascii="仿宋" w:hAnsi="仿宋" w:eastAsia="仿宋"/>
                  <w:sz w:val="24"/>
                  <w:szCs w:val="22"/>
                  <w:lang w:val="en-US" w:eastAsia="zh-CN"/>
                </w:rPr>
                <w:t>2</w:t>
              </w:r>
            </w:ins>
            <w:ins w:id="24" w:author="冬青" w:date="2025-03-02T16:31:06Z">
              <w:r>
                <w:rPr>
                  <w:rFonts w:hint="eastAsia" w:ascii="仿宋" w:hAnsi="仿宋" w:eastAsia="仿宋"/>
                  <w:sz w:val="24"/>
                  <w:szCs w:val="22"/>
                  <w:lang w:val="en-US" w:eastAsia="zh-CN"/>
                </w:rPr>
                <w:t>）</w:t>
              </w:r>
            </w:ins>
            <w:del w:id="25" w:author="冬青" w:date="2025-03-02T16:31:30Z">
              <w:r>
                <w:rPr>
                  <w:rFonts w:hint="default" w:ascii="仿宋" w:hAnsi="仿宋" w:eastAsia="仿宋"/>
                  <w:sz w:val="24"/>
                  <w:szCs w:val="22"/>
                  <w:lang w:val="en-US"/>
                </w:rPr>
                <w:delText>技术栈</w:delText>
              </w:r>
            </w:del>
            <w:ins w:id="26" w:author="冬青" w:date="2025-03-02T16:31:31Z">
              <w:r>
                <w:rPr>
                  <w:rFonts w:hint="eastAsia" w:ascii="仿宋" w:hAnsi="仿宋" w:eastAsia="仿宋"/>
                  <w:sz w:val="24"/>
                  <w:szCs w:val="22"/>
                  <w:lang w:val="en-US" w:eastAsia="zh-CN"/>
                </w:rPr>
                <w:t>研究方法</w:t>
              </w:r>
            </w:ins>
            <w:r>
              <w:rPr>
                <w:rFonts w:hint="eastAsia" w:ascii="仿宋" w:hAnsi="仿宋" w:eastAsia="仿宋"/>
                <w:sz w:val="24"/>
                <w:szCs w:val="22"/>
              </w:rPr>
              <w:t>：</w:t>
            </w:r>
          </w:p>
          <w:p w14:paraId="0EE3CFFF">
            <w:pPr>
              <w:pStyle w:val="3"/>
              <w:spacing w:before="8" w:beforeLines="0" w:afterLines="0"/>
              <w:rPr>
                <w:rFonts w:hint="default" w:ascii="仿宋" w:hAnsi="仿宋" w:eastAsia="仿宋"/>
                <w:sz w:val="24"/>
                <w:szCs w:val="22"/>
              </w:rPr>
            </w:pPr>
            <w:commentRangeStart w:id="1"/>
            <w:r>
              <w:rPr>
                <w:rFonts w:hint="eastAsia" w:ascii="仿宋" w:hAnsi="仿宋" w:eastAsia="仿宋"/>
                <w:sz w:val="24"/>
                <w:szCs w:val="22"/>
              </w:rPr>
              <w:t>python+django+vue+mysql+集成API+中间件？</w:t>
            </w:r>
            <w:commentRangeEnd w:id="1"/>
            <w:r>
              <w:commentReference w:id="1"/>
            </w:r>
          </w:p>
          <w:p w14:paraId="1C4D10F0">
            <w:pPr>
              <w:pStyle w:val="3"/>
              <w:spacing w:before="8" w:beforeLines="0" w:afterLines="0"/>
              <w:rPr>
                <w:del w:id="27" w:author="冬青" w:date="2025-03-02T16:30:26Z"/>
                <w:rFonts w:hint="default" w:ascii="仿宋" w:hAnsi="仿宋" w:eastAsia="仿宋"/>
                <w:sz w:val="24"/>
                <w:szCs w:val="22"/>
              </w:rPr>
            </w:pPr>
            <w:del w:id="28" w:author="冬青" w:date="2025-03-02T16:30:26Z">
              <w:r>
                <w:rPr>
                  <w:rFonts w:hint="eastAsia" w:ascii="仿宋" w:hAnsi="仿宋" w:eastAsia="仿宋"/>
                  <w:sz w:val="24"/>
                  <w:szCs w:val="22"/>
                </w:rPr>
                <w:delText>需求API：</w:delText>
              </w:r>
            </w:del>
          </w:p>
          <w:p w14:paraId="303C9171">
            <w:pPr>
              <w:pStyle w:val="3"/>
              <w:spacing w:before="8" w:beforeLines="0" w:afterLines="0"/>
              <w:rPr>
                <w:del w:id="29" w:author="冬青" w:date="2025-03-02T16:30:26Z"/>
                <w:rFonts w:hint="default" w:ascii="仿宋" w:hAnsi="仿宋" w:eastAsia="仿宋"/>
                <w:sz w:val="24"/>
                <w:szCs w:val="22"/>
              </w:rPr>
            </w:pPr>
            <w:del w:id="30" w:author="冬青" w:date="2025-03-02T16:30:26Z">
              <w:r>
                <w:rPr>
                  <w:rFonts w:hint="eastAsia" w:ascii="仿宋" w:hAnsi="仿宋" w:eastAsia="仿宋"/>
                  <w:sz w:val="24"/>
                  <w:szCs w:val="22"/>
                </w:rPr>
                <w:delText>我方管理员登入系统管理企业信息和订单信息</w:delText>
              </w:r>
            </w:del>
          </w:p>
          <w:p w14:paraId="6123B7F6">
            <w:pPr>
              <w:pStyle w:val="3"/>
              <w:spacing w:before="8" w:beforeLines="0" w:afterLines="0"/>
              <w:rPr>
                <w:del w:id="31" w:author="冬青" w:date="2025-03-02T16:30:26Z"/>
                <w:rFonts w:hint="default" w:ascii="仿宋" w:hAnsi="仿宋" w:eastAsia="仿宋"/>
                <w:sz w:val="24"/>
                <w:szCs w:val="22"/>
              </w:rPr>
            </w:pPr>
            <w:del w:id="32" w:author="冬青" w:date="2025-03-02T16:30:26Z">
              <w:r>
                <w:rPr>
                  <w:rFonts w:hint="eastAsia" w:ascii="仿宋" w:hAnsi="仿宋" w:eastAsia="仿宋"/>
                  <w:sz w:val="24"/>
                  <w:szCs w:val="22"/>
                </w:rPr>
                <w:delText>国内企业管理员登入系统增删查改商品信息，查看订单信息</w:delText>
              </w:r>
            </w:del>
          </w:p>
          <w:p w14:paraId="23F1D6FD">
            <w:pPr>
              <w:pStyle w:val="3"/>
              <w:spacing w:before="8" w:beforeLines="0" w:afterLines="0"/>
              <w:rPr>
                <w:del w:id="33" w:author="冬青" w:date="2025-03-02T16:30:26Z"/>
                <w:rFonts w:hint="default" w:ascii="仿宋" w:hAnsi="仿宋" w:eastAsia="仿宋"/>
                <w:sz w:val="24"/>
                <w:szCs w:val="22"/>
              </w:rPr>
            </w:pPr>
            <w:del w:id="34" w:author="冬青" w:date="2025-03-02T16:30:26Z">
              <w:r>
                <w:rPr>
                  <w:rFonts w:hint="eastAsia" w:ascii="仿宋" w:hAnsi="仿宋" w:eastAsia="仿宋"/>
                  <w:sz w:val="24"/>
                  <w:szCs w:val="22"/>
                </w:rPr>
                <w:delText>海外企业进入浏览产品信息，大批采购，调用支付金流系统</w:delText>
              </w:r>
            </w:del>
          </w:p>
          <w:p w14:paraId="1115E2F2">
            <w:pPr>
              <w:pStyle w:val="3"/>
              <w:spacing w:before="8" w:beforeLines="0" w:afterLines="0"/>
              <w:rPr>
                <w:del w:id="35" w:author="冬青" w:date="2025-03-02T16:30:26Z"/>
                <w:rFonts w:hint="default" w:ascii="仿宋" w:hAnsi="仿宋" w:eastAsia="仿宋"/>
                <w:sz w:val="24"/>
                <w:szCs w:val="22"/>
              </w:rPr>
            </w:pPr>
            <w:del w:id="36" w:author="冬青" w:date="2025-03-02T16:30:26Z">
              <w:r>
                <w:rPr>
                  <w:rFonts w:hint="eastAsia" w:ascii="仿宋" w:hAnsi="仿宋" w:eastAsia="仿宋"/>
                  <w:sz w:val="24"/>
                  <w:szCs w:val="22"/>
                </w:rPr>
                <w:delText>首页推荐算法？是否接入人工智能接口？是否集成中间件优化缓存等</w:delText>
              </w:r>
            </w:del>
          </w:p>
          <w:p w14:paraId="65267C65">
            <w:pPr>
              <w:pStyle w:val="3"/>
              <w:spacing w:before="8" w:beforeLines="0" w:afterLines="0"/>
              <w:rPr>
                <w:rFonts w:hint="default" w:ascii="仿宋" w:hAnsi="仿宋" w:eastAsia="仿宋"/>
                <w:sz w:val="24"/>
                <w:szCs w:val="22"/>
                <w:lang w:val="en-US" w:eastAsia="zh-CN"/>
              </w:rPr>
            </w:pPr>
            <w:ins w:id="37" w:author="冬青" w:date="2025-03-02T16:32:06Z">
              <w:r>
                <w:rPr>
                  <w:rFonts w:hint="eastAsia" w:ascii="仿宋" w:hAnsi="仿宋" w:eastAsia="仿宋"/>
                  <w:sz w:val="24"/>
                  <w:szCs w:val="22"/>
                  <w:lang w:val="en-US" w:eastAsia="zh-CN"/>
                </w:rPr>
                <w:t>3）</w:t>
              </w:r>
            </w:ins>
            <w:ins w:id="38" w:author="冬青" w:date="2025-03-02T16:32:08Z">
              <w:commentRangeStart w:id="2"/>
              <w:r>
                <w:rPr>
                  <w:rFonts w:hint="eastAsia" w:ascii="仿宋" w:hAnsi="仿宋" w:eastAsia="仿宋"/>
                  <w:sz w:val="24"/>
                  <w:szCs w:val="22"/>
                  <w:lang w:val="en-US" w:eastAsia="zh-CN"/>
                </w:rPr>
                <w:t>技术路线</w:t>
              </w:r>
              <w:commentRangeEnd w:id="2"/>
            </w:ins>
            <w:r>
              <w:commentReference w:id="2"/>
            </w:r>
          </w:p>
        </w:tc>
      </w:tr>
      <w:tr w14:paraId="4CEBF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1"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2C849653">
            <w:pPr>
              <w:pStyle w:val="3"/>
              <w:spacing w:before="8" w:beforeLines="0" w:afterLines="0"/>
              <w:rPr>
                <w:rFonts w:hint="default" w:ascii="仿宋" w:hAnsi="仿宋" w:eastAsia="仿宋"/>
                <w:sz w:val="24"/>
                <w:szCs w:val="22"/>
              </w:rPr>
              <w:pPrChange w:id="39" w:author="冬青" w:date="2025-03-02T16:34:54Z">
                <w:pPr>
                  <w:spacing w:beforeLines="0" w:afterLines="0"/>
                </w:pPr>
              </w:pPrChange>
            </w:pPr>
            <w:r>
              <w:rPr>
                <w:rFonts w:hint="eastAsia" w:ascii="仿宋" w:hAnsi="仿宋" w:eastAsia="仿宋"/>
                <w:sz w:val="24"/>
                <w:szCs w:val="22"/>
              </w:rPr>
              <w:t>3．本课题的重点、难点，预期结果和成果形式</w:t>
            </w:r>
          </w:p>
          <w:p w14:paraId="2C849653">
            <w:pPr>
              <w:pStyle w:val="3"/>
              <w:spacing w:before="8" w:beforeLines="0" w:afterLines="0" w:line="360" w:lineRule="auto"/>
              <w:rPr>
                <w:ins w:id="41" w:author="冬青" w:date="2025-03-02T16:32:33Z"/>
                <w:rFonts w:hint="eastAsia" w:ascii="仿宋" w:hAnsi="仿宋" w:eastAsia="仿宋"/>
                <w:sz w:val="24"/>
                <w:szCs w:val="22"/>
              </w:rPr>
              <w:pPrChange w:id="40" w:author="冬青" w:date="2025-03-02T16:34:54Z">
                <w:pPr>
                  <w:spacing w:beforeLines="0" w:afterLines="0" w:line="360" w:lineRule="auto"/>
                </w:pPr>
              </w:pPrChange>
            </w:pPr>
            <w:r>
              <w:rPr>
                <w:rFonts w:hint="eastAsia" w:ascii="仿宋" w:hAnsi="仿宋" w:eastAsia="仿宋"/>
                <w:sz w:val="24"/>
                <w:szCs w:val="22"/>
              </w:rPr>
              <w:t>1.重点：</w:t>
            </w:r>
          </w:p>
          <w:p w14:paraId="2C849653">
            <w:pPr>
              <w:pStyle w:val="3"/>
              <w:spacing w:before="8" w:beforeLines="0" w:afterLines="0" w:line="360" w:lineRule="auto"/>
              <w:rPr>
                <w:rFonts w:hint="eastAsia" w:ascii="仿宋" w:hAnsi="仿宋" w:eastAsia="仿宋"/>
                <w:sz w:val="24"/>
                <w:szCs w:val="22"/>
              </w:rPr>
              <w:pPrChange w:id="42" w:author="冬青" w:date="2025-03-02T16:34:54Z">
                <w:pPr>
                  <w:spacing w:beforeLines="0" w:afterLines="0" w:line="360" w:lineRule="auto"/>
                </w:pPr>
              </w:pPrChange>
            </w:pPr>
            <w:r>
              <w:rPr>
                <w:rFonts w:hint="eastAsia" w:ascii="仿宋" w:hAnsi="仿宋" w:eastAsia="仿宋"/>
                <w:sz w:val="24"/>
                <w:szCs w:val="22"/>
              </w:rPr>
              <w:t>实现仓储框架及信息管理前后端搭建，集成各种API</w:t>
            </w:r>
          </w:p>
          <w:p w14:paraId="080E2A3D">
            <w:pPr>
              <w:pStyle w:val="3"/>
              <w:spacing w:before="8" w:beforeLines="0" w:afterLines="0"/>
              <w:ind w:left="0"/>
              <w:rPr>
                <w:ins w:id="43" w:author="冬青" w:date="2025-03-02T16:32:29Z"/>
                <w:rFonts w:hint="eastAsia" w:ascii="仿宋" w:hAnsi="仿宋" w:eastAsia="仿宋"/>
                <w:sz w:val="24"/>
                <w:szCs w:val="22"/>
              </w:rPr>
            </w:pPr>
            <w:r>
              <w:rPr>
                <w:rFonts w:hint="eastAsia" w:ascii="仿宋" w:hAnsi="仿宋" w:eastAsia="仿宋"/>
                <w:sz w:val="24"/>
                <w:szCs w:val="22"/>
              </w:rPr>
              <w:t>2.难点：</w:t>
            </w:r>
            <w:del w:id="44" w:author="冬青" w:date="2025-03-02T16:32:29Z">
              <w:r>
                <w:rPr>
                  <w:rFonts w:hint="eastAsia" w:ascii="仿宋" w:hAnsi="仿宋" w:eastAsia="仿宋"/>
                  <w:sz w:val="24"/>
                  <w:szCs w:val="22"/>
                </w:rPr>
                <w:delText>金流方面，</w:delText>
              </w:r>
            </w:del>
          </w:p>
          <w:p w14:paraId="23C0C41B">
            <w:pPr>
              <w:pStyle w:val="3"/>
              <w:spacing w:before="8" w:beforeLines="0" w:afterLines="0"/>
              <w:ind w:left="0"/>
              <w:rPr>
                <w:rFonts w:hint="default" w:ascii="仿宋" w:hAnsi="仿宋" w:eastAsia="仿宋"/>
                <w:sz w:val="24"/>
                <w:szCs w:val="22"/>
              </w:rPr>
            </w:pPr>
            <w:r>
              <w:rPr>
                <w:rFonts w:hint="eastAsia" w:ascii="仿宋" w:hAnsi="仿宋" w:eastAsia="仿宋"/>
                <w:sz w:val="24"/>
                <w:szCs w:val="22"/>
              </w:rPr>
              <w:t>境外客户如何支付，支付回款如何汇入国内账户</w:t>
            </w:r>
          </w:p>
          <w:p w14:paraId="5C6D01CC">
            <w:pPr>
              <w:pStyle w:val="3"/>
              <w:spacing w:before="8" w:beforeLines="0" w:afterLines="0"/>
              <w:ind w:left="0"/>
              <w:rPr>
                <w:rFonts w:hint="default" w:ascii="仿宋" w:hAnsi="仿宋" w:eastAsia="仿宋"/>
                <w:sz w:val="24"/>
                <w:szCs w:val="22"/>
              </w:rPr>
            </w:pPr>
            <w:r>
              <w:rPr>
                <w:rFonts w:hint="eastAsia" w:ascii="仿宋" w:hAnsi="仿宋" w:eastAsia="仿宋"/>
                <w:sz w:val="24"/>
                <w:szCs w:val="22"/>
              </w:rPr>
              <w:t>系统实现高负载的缓存优化</w:t>
            </w:r>
            <w:del w:id="45" w:author="冬青" w:date="2025-03-02T16:32:43Z">
              <w:r>
                <w:rPr>
                  <w:rFonts w:hint="default" w:ascii="仿宋" w:hAnsi="仿宋" w:eastAsia="仿宋"/>
                  <w:sz w:val="24"/>
                  <w:szCs w:val="22"/>
                  <w:lang w:val="en-US"/>
                </w:rPr>
                <w:delText>？</w:delText>
              </w:r>
            </w:del>
            <w:ins w:id="46" w:author="冬青" w:date="2025-03-02T16:32:43Z">
              <w:r>
                <w:rPr>
                  <w:rFonts w:hint="eastAsia" w:ascii="仿宋" w:hAnsi="仿宋" w:eastAsia="仿宋"/>
                  <w:sz w:val="24"/>
                  <w:szCs w:val="22"/>
                  <w:lang w:val="en-US" w:eastAsia="zh-CN"/>
                </w:rPr>
                <w:t>与</w:t>
              </w:r>
            </w:ins>
            <w:r>
              <w:rPr>
                <w:rFonts w:hint="eastAsia" w:ascii="仿宋" w:hAnsi="仿宋" w:eastAsia="仿宋"/>
                <w:sz w:val="24"/>
                <w:szCs w:val="22"/>
              </w:rPr>
              <w:t>人工智能AI的拓展等</w:t>
            </w:r>
          </w:p>
          <w:p w14:paraId="2C849653">
            <w:pPr>
              <w:pStyle w:val="3"/>
              <w:spacing w:before="8" w:beforeLines="0" w:afterLines="0"/>
              <w:ind w:left="0"/>
              <w:rPr>
                <w:ins w:id="48" w:author="冬青" w:date="2025-03-02T16:33:00Z"/>
                <w:rFonts w:hint="eastAsia" w:ascii="仿宋" w:hAnsi="仿宋" w:eastAsia="仿宋"/>
                <w:sz w:val="24"/>
                <w:szCs w:val="22"/>
                <w:lang w:val="en-US" w:eastAsia="zh-CN"/>
              </w:rPr>
              <w:pPrChange w:id="47" w:author="冬青" w:date="2025-03-02T16:34:54Z">
                <w:pPr>
                  <w:pStyle w:val="3"/>
                  <w:spacing w:before="8" w:beforeLines="0" w:afterLines="0"/>
                  <w:ind w:left="0"/>
                </w:pPr>
              </w:pPrChange>
            </w:pPr>
            <w:r>
              <w:rPr>
                <w:rFonts w:hint="eastAsia" w:ascii="仿宋" w:hAnsi="仿宋" w:eastAsia="仿宋"/>
                <w:sz w:val="24"/>
                <w:szCs w:val="22"/>
              </w:rPr>
              <w:t>3.</w:t>
            </w:r>
            <w:ins w:id="49" w:author="冬青" w:date="2025-03-02T16:32:55Z">
              <w:r>
                <w:rPr>
                  <w:rFonts w:hint="eastAsia" w:ascii="仿宋" w:hAnsi="仿宋" w:eastAsia="仿宋"/>
                  <w:sz w:val="24"/>
                  <w:szCs w:val="22"/>
                  <w:lang w:val="en-US" w:eastAsia="zh-CN"/>
                </w:rPr>
                <w:t>预期结果与</w:t>
              </w:r>
            </w:ins>
            <w:del w:id="50" w:author="冬青" w:date="2025-03-02T16:32:51Z">
              <w:r>
                <w:rPr>
                  <w:rFonts w:hint="default" w:ascii="仿宋" w:hAnsi="仿宋" w:eastAsia="仿宋"/>
                  <w:sz w:val="24"/>
                  <w:szCs w:val="22"/>
                  <w:lang w:val="en-US"/>
                </w:rPr>
                <w:delText>结果</w:delText>
              </w:r>
            </w:del>
            <w:ins w:id="51" w:author="冬青" w:date="2025-03-02T16:32:52Z">
              <w:r>
                <w:rPr>
                  <w:rFonts w:hint="eastAsia" w:ascii="仿宋" w:hAnsi="仿宋" w:eastAsia="仿宋"/>
                  <w:sz w:val="24"/>
                  <w:szCs w:val="22"/>
                  <w:lang w:val="en-US" w:eastAsia="zh-CN"/>
                </w:rPr>
                <w:t>成果形式</w:t>
              </w:r>
            </w:ins>
          </w:p>
          <w:p w14:paraId="2C849653">
            <w:pPr>
              <w:pStyle w:val="3"/>
              <w:spacing w:before="8" w:beforeLines="0" w:afterLines="0"/>
              <w:ind w:left="0"/>
              <w:rPr>
                <w:del w:id="53" w:author="冬青" w:date="2025-03-02T16:34:22Z"/>
                <w:rFonts w:hint="default" w:ascii="仿宋" w:hAnsi="仿宋" w:eastAsia="仿宋"/>
                <w:sz w:val="24"/>
                <w:szCs w:val="22"/>
              </w:rPr>
              <w:pPrChange w:id="52" w:author="冬青" w:date="2025-03-02T16:34:54Z">
                <w:pPr>
                  <w:pStyle w:val="3"/>
                  <w:spacing w:before="8" w:beforeLines="0" w:afterLines="0"/>
                  <w:ind w:left="0"/>
                </w:pPr>
              </w:pPrChange>
            </w:pPr>
            <w:del w:id="54" w:author="冬青" w:date="2025-03-02T16:33:28Z">
              <w:commentRangeStart w:id="3"/>
              <w:r>
                <w:rPr>
                  <w:rFonts w:hint="eastAsia" w:ascii="仿宋" w:hAnsi="仿宋" w:eastAsia="仿宋"/>
                  <w:sz w:val="24"/>
                  <w:szCs w:val="22"/>
                </w:rPr>
                <w:delText>是</w:delText>
              </w:r>
            </w:del>
            <w:r>
              <w:rPr>
                <w:rFonts w:hint="eastAsia" w:ascii="仿宋" w:hAnsi="仿宋" w:eastAsia="仿宋"/>
                <w:sz w:val="24"/>
                <w:szCs w:val="22"/>
              </w:rPr>
              <w:t>实现</w:t>
            </w:r>
            <w:ins w:id="55" w:author="冬青" w:date="2025-03-02T16:33:31Z">
              <w:r>
                <w:rPr>
                  <w:rFonts w:hint="eastAsia" w:ascii="仿宋" w:hAnsi="仿宋" w:eastAsia="仿宋"/>
                  <w:sz w:val="24"/>
                  <w:szCs w:val="22"/>
                  <w:lang w:val="en-US" w:eastAsia="zh-CN"/>
                </w:rPr>
                <w:t>基于</w:t>
              </w:r>
            </w:ins>
            <w:ins w:id="56" w:author="冬青" w:date="2025-03-02T16:33:46Z">
              <w:r>
                <w:rPr>
                  <w:rFonts w:hint="eastAsia" w:ascii="仿宋" w:hAnsi="仿宋" w:eastAsia="仿宋"/>
                  <w:sz w:val="24"/>
                  <w:szCs w:val="22"/>
                </w:rPr>
                <w:t>B2B</w:t>
              </w:r>
            </w:ins>
            <w:ins w:id="57" w:author="冬青" w:date="2025-03-02T16:33:52Z">
              <w:r>
                <w:rPr>
                  <w:rFonts w:hint="eastAsia" w:ascii="仿宋" w:hAnsi="仿宋" w:eastAsia="仿宋"/>
                  <w:sz w:val="24"/>
                  <w:szCs w:val="22"/>
                  <w:lang w:val="en-US" w:eastAsia="zh-CN"/>
                </w:rPr>
                <w:t>模式的</w:t>
              </w:r>
            </w:ins>
            <w:del w:id="58" w:author="冬青" w:date="2025-03-02T16:34:07Z">
              <w:r>
                <w:rPr>
                  <w:rFonts w:hint="eastAsia" w:ascii="仿宋" w:hAnsi="仿宋" w:eastAsia="仿宋"/>
                  <w:sz w:val="24"/>
                  <w:szCs w:val="22"/>
                </w:rPr>
                <w:delText>一个</w:delText>
              </w:r>
            </w:del>
            <w:r>
              <w:rPr>
                <w:rFonts w:hint="eastAsia" w:ascii="仿宋" w:hAnsi="仿宋" w:eastAsia="仿宋"/>
                <w:sz w:val="24"/>
                <w:szCs w:val="22"/>
              </w:rPr>
              <w:t>智能海外仓平台</w:t>
            </w:r>
          </w:p>
          <w:p w14:paraId="1B762A22">
            <w:pPr>
              <w:pStyle w:val="3"/>
              <w:spacing w:before="8" w:beforeLines="0" w:afterLines="0"/>
              <w:rPr>
                <w:del w:id="59" w:author="冬青" w:date="2025-03-02T16:34:22Z"/>
                <w:rFonts w:hint="default" w:ascii="仿宋" w:hAnsi="仿宋" w:eastAsia="仿宋"/>
                <w:sz w:val="24"/>
                <w:szCs w:val="22"/>
              </w:rPr>
            </w:pPr>
            <w:del w:id="60" w:author="冬青" w:date="2025-03-02T16:34:22Z">
              <w:r>
                <w:rPr>
                  <w:rFonts w:hint="eastAsia" w:ascii="仿宋" w:hAnsi="仿宋" w:eastAsia="仿宋"/>
                  <w:sz w:val="24"/>
                  <w:szCs w:val="22"/>
                </w:rPr>
                <w:delText>通过B2C电商零售方式</w:delText>
              </w:r>
            </w:del>
          </w:p>
          <w:p w14:paraId="7B8EF187">
            <w:pPr>
              <w:pStyle w:val="3"/>
              <w:spacing w:before="8" w:beforeLines="0" w:afterLines="0"/>
              <w:rPr>
                <w:del w:id="61" w:author="冬青" w:date="2025-03-02T16:34:24Z"/>
                <w:rFonts w:hint="default" w:ascii="仿宋" w:hAnsi="仿宋" w:eastAsia="仿宋"/>
                <w:sz w:val="24"/>
                <w:szCs w:val="22"/>
                <w:lang w:val="en-US" w:eastAsia="zh-CN"/>
              </w:rPr>
            </w:pPr>
            <w:del w:id="62" w:author="冬青" w:date="2025-03-02T16:34:22Z">
              <w:r>
                <w:rPr>
                  <w:rFonts w:hint="eastAsia" w:ascii="仿宋" w:hAnsi="仿宋" w:eastAsia="仿宋"/>
                  <w:sz w:val="24"/>
                  <w:szCs w:val="22"/>
                </w:rPr>
                <w:delText>或者B2B企业对企业方式（双方企业是否考虑9610免税模式？）</w:delText>
              </w:r>
            </w:del>
            <w:ins w:id="63" w:author="冬青" w:date="2025-03-02T16:34:22Z">
              <w:r>
                <w:rPr>
                  <w:rFonts w:hint="eastAsia" w:ascii="仿宋" w:hAnsi="仿宋" w:eastAsia="仿宋"/>
                  <w:sz w:val="24"/>
                  <w:szCs w:val="22"/>
                  <w:lang w:eastAsia="zh-CN"/>
                </w:rPr>
                <w:t>，</w:t>
              </w:r>
            </w:ins>
            <w:ins w:id="64" w:author="冬青" w:date="2025-03-02T16:34:42Z">
              <w:r>
                <w:rPr>
                  <w:rFonts w:hint="eastAsia" w:ascii="仿宋" w:hAnsi="仿宋" w:eastAsia="仿宋"/>
                  <w:sz w:val="24"/>
                  <w:szCs w:val="22"/>
                  <w:lang w:val="en-US" w:eastAsia="zh-CN"/>
                </w:rPr>
                <w:t>实现</w:t>
              </w:r>
            </w:ins>
          </w:p>
          <w:p w14:paraId="2C849653">
            <w:pPr>
              <w:pStyle w:val="3"/>
              <w:spacing w:before="8" w:beforeLines="0" w:afterLines="0"/>
              <w:rPr>
                <w:del w:id="65" w:author="冬青" w:date="2025-03-02T16:34:54Z"/>
                <w:rFonts w:hint="eastAsia" w:ascii="仿宋" w:hAnsi="仿宋" w:eastAsia="仿宋"/>
                <w:sz w:val="24"/>
                <w:szCs w:val="22"/>
                <w:lang w:val="en-US" w:eastAsia="zh-CN"/>
              </w:rPr>
            </w:pPr>
            <w:r>
              <w:rPr>
                <w:rFonts w:hint="eastAsia" w:ascii="仿宋" w:hAnsi="仿宋" w:eastAsia="仿宋"/>
                <w:sz w:val="24"/>
                <w:szCs w:val="22"/>
              </w:rPr>
              <w:t>对惠发食品等几家国内企业的出海贸易提供海外货物仓储服务包括产品仓储信息管理，海外订单管理，</w:t>
            </w:r>
            <w:ins w:id="66" w:author="冬青" w:date="2025-03-02T16:34:53Z">
              <w:r>
                <w:rPr>
                  <w:rFonts w:hint="eastAsia" w:ascii="仿宋" w:hAnsi="仿宋" w:eastAsia="仿宋"/>
                  <w:sz w:val="24"/>
                  <w:szCs w:val="22"/>
                  <w:lang w:val="en-US" w:eastAsia="zh-CN"/>
                </w:rPr>
                <w:t>实现</w:t>
              </w:r>
            </w:ins>
          </w:p>
          <w:p w14:paraId="2FF585C0">
            <w:pPr>
              <w:pStyle w:val="3"/>
              <w:spacing w:before="8" w:beforeLines="0" w:afterLines="0"/>
              <w:rPr>
                <w:ins w:id="67" w:author="冬青" w:date="2025-03-02T16:35:05Z"/>
                <w:rFonts w:hint="eastAsia" w:ascii="仿宋" w:hAnsi="仿宋" w:eastAsia="仿宋"/>
                <w:sz w:val="24"/>
                <w:szCs w:val="22"/>
              </w:rPr>
            </w:pPr>
            <w:r>
              <w:rPr>
                <w:rFonts w:hint="eastAsia" w:ascii="仿宋" w:hAnsi="仿宋" w:eastAsia="仿宋"/>
                <w:sz w:val="24"/>
                <w:szCs w:val="22"/>
              </w:rPr>
              <w:t>东南亚企业进行采购且发送订单，企业支付金流通过企业调用支付API汇入公司（可能涉及到高负载缓存优化，信息加密）</w:t>
            </w:r>
            <w:commentRangeEnd w:id="3"/>
            <w:r>
              <w:commentReference w:id="3"/>
            </w:r>
          </w:p>
          <w:p w14:paraId="7E950A93">
            <w:pPr>
              <w:pStyle w:val="3"/>
              <w:spacing w:before="8" w:beforeLines="0" w:afterLines="0"/>
              <w:rPr>
                <w:rFonts w:hint="eastAsia" w:ascii="仿宋" w:hAnsi="仿宋" w:eastAsia="仿宋"/>
                <w:sz w:val="24"/>
                <w:szCs w:val="22"/>
                <w:lang w:val="en-US" w:eastAsia="zh-CN"/>
              </w:rPr>
            </w:pPr>
            <w:ins w:id="68" w:author="冬青" w:date="2025-03-02T16:35:07Z">
              <w:r>
                <w:rPr>
                  <w:rFonts w:hint="eastAsia" w:ascii="仿宋" w:hAnsi="仿宋" w:eastAsia="仿宋"/>
                  <w:sz w:val="24"/>
                  <w:szCs w:val="22"/>
                  <w:lang w:val="en-US" w:eastAsia="zh-CN"/>
                </w:rPr>
                <w:t>毕业论文</w:t>
              </w:r>
            </w:ins>
          </w:p>
        </w:tc>
      </w:tr>
      <w:tr w14:paraId="30E42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3"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A0F7253">
            <w:pPr>
              <w:spacing w:beforeLines="0" w:afterLines="0" w:line="360" w:lineRule="auto"/>
              <w:rPr>
                <w:rFonts w:hint="default" w:ascii="仿宋" w:hAnsi="仿宋" w:eastAsia="仿宋"/>
                <w:sz w:val="24"/>
                <w:szCs w:val="22"/>
              </w:rPr>
            </w:pPr>
            <w:r>
              <w:rPr>
                <w:rFonts w:hint="eastAsia" w:ascii="仿宋" w:hAnsi="仿宋" w:eastAsia="仿宋"/>
                <w:color w:val="151515"/>
                <w:sz w:val="24"/>
                <w:szCs w:val="22"/>
              </w:rPr>
              <w:t>4</w:t>
            </w:r>
            <w:commentRangeStart w:id="4"/>
            <w:r>
              <w:rPr>
                <w:rFonts w:hint="eastAsia" w:ascii="仿宋" w:hAnsi="仿宋" w:eastAsia="仿宋"/>
                <w:color w:val="151515"/>
                <w:sz w:val="24"/>
                <w:szCs w:val="22"/>
              </w:rPr>
              <w:t>．进度安排</w:t>
            </w:r>
            <w:commentRangeEnd w:id="4"/>
            <w:r>
              <w:commentReference w:id="4"/>
            </w:r>
          </w:p>
          <w:p w14:paraId="307A73C8">
            <w:pPr>
              <w:spacing w:beforeLines="0" w:afterLines="0"/>
              <w:rPr>
                <w:rFonts w:hint="default" w:ascii="仿宋" w:hAnsi="仿宋" w:eastAsia="仿宋"/>
                <w:sz w:val="24"/>
                <w:szCs w:val="22"/>
              </w:rPr>
            </w:pPr>
            <w:r>
              <w:rPr>
                <w:rFonts w:hint="eastAsia" w:ascii="仿宋" w:hAnsi="仿宋" w:eastAsia="仿宋"/>
                <w:sz w:val="24"/>
                <w:szCs w:val="22"/>
              </w:rPr>
              <w:t>前期1-4周：</w:t>
            </w:r>
            <w:del w:id="69" w:author="冬青" w:date="2025-03-02T16:36:12Z">
              <w:r>
                <w:rPr>
                  <w:rFonts w:hint="eastAsia" w:ascii="仿宋" w:hAnsi="仿宋" w:eastAsia="仿宋"/>
                  <w:sz w:val="24"/>
                  <w:szCs w:val="22"/>
                </w:rPr>
                <w:delText>在</w:delText>
              </w:r>
            </w:del>
            <w:del w:id="70" w:author="冬青" w:date="2025-03-02T16:36:08Z">
              <w:r>
                <w:rPr>
                  <w:rFonts w:hint="eastAsia" w:ascii="仿宋" w:hAnsi="仿宋" w:eastAsia="仿宋"/>
                  <w:sz w:val="24"/>
                  <w:szCs w:val="22"/>
                </w:rPr>
                <w:delText>实习公司学习</w:delText>
              </w:r>
            </w:del>
            <w:r>
              <w:rPr>
                <w:rFonts w:hint="eastAsia" w:ascii="仿宋" w:hAnsi="仿宋" w:eastAsia="仿宋"/>
                <w:sz w:val="24"/>
                <w:szCs w:val="22"/>
              </w:rPr>
              <w:t>其金流API接口，同时了解行业业务</w:t>
            </w:r>
          </w:p>
          <w:p w14:paraId="2C85CBC3">
            <w:pPr>
              <w:spacing w:beforeLines="0" w:afterLines="0"/>
              <w:rPr>
                <w:rFonts w:hint="default" w:ascii="仿宋" w:hAnsi="仿宋" w:eastAsia="仿宋"/>
                <w:sz w:val="24"/>
                <w:szCs w:val="22"/>
              </w:rPr>
            </w:pPr>
            <w:r>
              <w:rPr>
                <w:rFonts w:hint="eastAsia" w:ascii="仿宋" w:hAnsi="仿宋" w:eastAsia="仿宋"/>
                <w:sz w:val="24"/>
                <w:szCs w:val="22"/>
              </w:rPr>
              <w:t>中期5-14周：</w:t>
            </w:r>
            <w:del w:id="71" w:author="冬青" w:date="2025-03-02T16:36:24Z">
              <w:r>
                <w:rPr>
                  <w:rFonts w:hint="eastAsia" w:ascii="仿宋" w:hAnsi="仿宋" w:eastAsia="仿宋"/>
                  <w:sz w:val="24"/>
                  <w:szCs w:val="22"/>
                </w:rPr>
                <w:delText>自学</w:delText>
              </w:r>
            </w:del>
            <w:r>
              <w:rPr>
                <w:rFonts w:hint="eastAsia" w:ascii="仿宋" w:hAnsi="仿宋" w:eastAsia="仿宋"/>
                <w:sz w:val="24"/>
                <w:szCs w:val="22"/>
              </w:rPr>
              <w:t>相关前后端框架，集成API，中间件数据库等，</w:t>
            </w:r>
            <w:del w:id="72" w:author="冬青" w:date="2025-03-02T16:36:29Z">
              <w:r>
                <w:rPr>
                  <w:rFonts w:hint="eastAsia" w:ascii="仿宋" w:hAnsi="仿宋" w:eastAsia="仿宋"/>
                  <w:sz w:val="24"/>
                  <w:szCs w:val="22"/>
                </w:rPr>
                <w:delText>尝试</w:delText>
              </w:r>
            </w:del>
            <w:r>
              <w:rPr>
                <w:rFonts w:hint="eastAsia" w:ascii="仿宋" w:hAnsi="仿宋" w:eastAsia="仿宋"/>
                <w:sz w:val="24"/>
                <w:szCs w:val="22"/>
              </w:rPr>
              <w:t>搭建平台</w:t>
            </w:r>
          </w:p>
          <w:p w14:paraId="7F69FDFD">
            <w:pPr>
              <w:spacing w:beforeLines="0" w:afterLines="0"/>
              <w:rPr>
                <w:rFonts w:hint="eastAsia" w:ascii="仿宋" w:hAnsi="仿宋" w:eastAsia="仿宋"/>
                <w:sz w:val="24"/>
                <w:szCs w:val="22"/>
              </w:rPr>
            </w:pPr>
            <w:r>
              <w:rPr>
                <w:rFonts w:hint="eastAsia" w:ascii="仿宋" w:hAnsi="仿宋" w:eastAsia="仿宋"/>
                <w:sz w:val="24"/>
                <w:szCs w:val="22"/>
              </w:rPr>
              <w:t>后期15-16周：整理数据，撰写论文并修订，制作答辩ppt</w:t>
            </w:r>
          </w:p>
          <w:p w14:paraId="6CFB5164">
            <w:pPr>
              <w:spacing w:beforeLines="0" w:afterLines="0"/>
              <w:jc w:val="distribute"/>
              <w:rPr>
                <w:rFonts w:hint="default" w:ascii="仿宋" w:hAnsi="仿宋" w:eastAsia="仿宋"/>
                <w:sz w:val="24"/>
                <w:szCs w:val="22"/>
              </w:rPr>
            </w:pPr>
            <w:r>
              <w:rPr>
                <w:rFonts w:hint="eastAsia" w:ascii="仿宋" w:hAnsi="仿宋" w:eastAsia="仿宋"/>
                <w:sz w:val="24"/>
                <w:szCs w:val="22"/>
              </w:rPr>
              <w:t>学生（签名）：</w:t>
            </w:r>
            <w:r>
              <w:rPr>
                <w:rFonts w:hint="default" w:ascii="仿宋" w:hAnsi="仿宋" w:eastAsia="仿宋"/>
                <w:sz w:val="24"/>
                <w:szCs w:val="22"/>
              </w:rPr>
              <w:drawing>
                <wp:inline distT="0" distB="0" distL="114300" distR="114300">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z w:val="24"/>
                <w:szCs w:val="22"/>
              </w:rPr>
              <w:t xml:space="preserve">                            2025   年      2月   26  日</w:t>
            </w:r>
          </w:p>
        </w:tc>
      </w:tr>
      <w:tr w14:paraId="16F25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jc w:val="center"/>
        </w:trPr>
        <w:tc>
          <w:tcPr>
            <w:tcW w:w="4464" w:type="dxa"/>
            <w:gridSpan w:val="4"/>
            <w:tcBorders>
              <w:top w:val="single" w:color="auto" w:sz="4" w:space="0"/>
              <w:left w:val="single" w:color="auto" w:sz="4" w:space="0"/>
              <w:bottom w:val="single" w:color="auto" w:sz="4" w:space="0"/>
              <w:right w:val="single" w:color="auto" w:sz="4" w:space="0"/>
              <w:tl2br w:val="nil"/>
              <w:tr2bl w:val="nil"/>
            </w:tcBorders>
            <w:noWrap w:val="0"/>
            <w:vAlign w:val="top"/>
          </w:tcPr>
          <w:p w14:paraId="353984E3">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5．指导教师意见</w:t>
            </w:r>
          </w:p>
          <w:p w14:paraId="11F66075">
            <w:pPr>
              <w:spacing w:beforeLines="0" w:afterLines="0" w:line="360" w:lineRule="auto"/>
              <w:rPr>
                <w:rFonts w:hint="default" w:ascii="仿宋" w:hAnsi="仿宋" w:eastAsia="仿宋"/>
                <w:color w:val="151515"/>
                <w:sz w:val="24"/>
                <w:szCs w:val="22"/>
              </w:rPr>
            </w:pPr>
          </w:p>
          <w:p w14:paraId="1A3B948E">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指导教师：</w:t>
            </w:r>
            <w:r>
              <w:rPr>
                <w:rFonts w:hint="eastAsia" w:ascii="Times New Roman" w:hAnsi="Times New Roman" w:eastAsia="宋体" w:cs="Times New Roman"/>
                <w:color w:val="151515"/>
                <w:sz w:val="24"/>
                <w:szCs w:val="22"/>
              </w:rPr>
              <w:t>王冬青</w:t>
            </w:r>
          </w:p>
          <w:p w14:paraId="592C3F59">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rPr>
              <w:t>年     月    日</w:t>
            </w:r>
          </w:p>
        </w:tc>
        <w:tc>
          <w:tcPr>
            <w:tcW w:w="4636" w:type="dxa"/>
            <w:gridSpan w:val="3"/>
            <w:tcBorders>
              <w:top w:val="single" w:color="auto" w:sz="4" w:space="0"/>
              <w:left w:val="single" w:color="auto" w:sz="4" w:space="0"/>
              <w:bottom w:val="single" w:color="auto" w:sz="4" w:space="0"/>
              <w:right w:val="single" w:color="auto" w:sz="4" w:space="0"/>
              <w:tl2br w:val="nil"/>
              <w:tr2bl w:val="nil"/>
            </w:tcBorders>
            <w:noWrap w:val="0"/>
            <w:vAlign w:val="top"/>
          </w:tcPr>
          <w:p w14:paraId="206ACC0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6．教研室(系)意见</w:t>
            </w:r>
          </w:p>
          <w:p w14:paraId="5A1AA0D5">
            <w:pPr>
              <w:spacing w:beforeLines="0" w:afterLines="0" w:line="360" w:lineRule="auto"/>
              <w:rPr>
                <w:rFonts w:hint="default" w:ascii="仿宋" w:hAnsi="仿宋" w:eastAsia="仿宋"/>
                <w:color w:val="151515"/>
                <w:sz w:val="24"/>
                <w:szCs w:val="22"/>
              </w:rPr>
            </w:pPr>
          </w:p>
          <w:p w14:paraId="17A162E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主任：</w:t>
            </w:r>
            <w:r>
              <w:rPr>
                <w:rFonts w:hint="eastAsia" w:ascii="Times New Roman" w:hAnsi="Times New Roman" w:eastAsia="宋体" w:cs="Times New Roman"/>
                <w:color w:val="151515"/>
                <w:sz w:val="24"/>
                <w:szCs w:val="22"/>
              </w:rPr>
              <w:t>阿斯雅</w:t>
            </w:r>
          </w:p>
          <w:p w14:paraId="2DAD3D7A">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rPr>
              <w:t>年    月    日</w:t>
            </w:r>
          </w:p>
        </w:tc>
      </w:tr>
    </w:tbl>
    <w:p w14:paraId="1584D404">
      <w:pPr>
        <w:spacing w:beforeLines="0" w:afterLines="0"/>
        <w:rPr>
          <w:rFonts w:hint="default" w:ascii="仿宋" w:hAnsi="仿宋" w:eastAsia="仿宋" w:cs="宋体"/>
          <w:color w:val="000000"/>
          <w:sz w:val="22"/>
          <w:szCs w:val="22"/>
        </w:rPr>
      </w:pPr>
      <w:r>
        <w:rPr>
          <w:rFonts w:hint="eastAsia" w:ascii="仿宋" w:hAnsi="仿宋" w:eastAsia="仿宋"/>
          <w:color w:val="000000"/>
          <w:sz w:val="22"/>
          <w:szCs w:val="22"/>
        </w:rPr>
        <w:t>注：题目</w:t>
      </w:r>
      <w:r>
        <w:rPr>
          <w:rFonts w:hint="eastAsia" w:ascii="仿宋" w:hAnsi="仿宋" w:eastAsia="仿宋" w:cs="宋体"/>
          <w:color w:val="000000"/>
          <w:sz w:val="22"/>
          <w:szCs w:val="22"/>
        </w:rPr>
        <w:t>类型：</w:t>
      </w:r>
      <w:r>
        <w:rPr>
          <w:rFonts w:hint="eastAsia" w:ascii="仿宋" w:hAnsi="仿宋" w:eastAsia="仿宋"/>
          <w:color w:val="000000"/>
          <w:sz w:val="22"/>
          <w:szCs w:val="22"/>
        </w:rPr>
        <w:t>A-</w:t>
      </w:r>
      <w:r>
        <w:rPr>
          <w:rFonts w:hint="eastAsia" w:ascii="仿宋" w:hAnsi="仿宋" w:eastAsia="仿宋" w:cs="宋体"/>
          <w:color w:val="000000"/>
          <w:sz w:val="22"/>
          <w:szCs w:val="22"/>
        </w:rPr>
        <w:t>结合实际生产项目、B-结合教师科研课题、</w:t>
      </w:r>
      <w:r>
        <w:rPr>
          <w:rFonts w:hint="eastAsia" w:ascii="仿宋" w:hAnsi="仿宋" w:eastAsia="仿宋"/>
          <w:color w:val="000000"/>
          <w:sz w:val="22"/>
          <w:szCs w:val="22"/>
        </w:rPr>
        <w:t>C-</w:t>
      </w:r>
      <w:r>
        <w:rPr>
          <w:rFonts w:hint="eastAsia" w:ascii="仿宋" w:hAnsi="仿宋" w:eastAsia="仿宋" w:cs="宋体"/>
          <w:color w:val="000000"/>
          <w:sz w:val="22"/>
          <w:szCs w:val="22"/>
        </w:rPr>
        <w:t>结合</w:t>
      </w:r>
      <w:r>
        <w:rPr>
          <w:rFonts w:hint="eastAsia" w:ascii="仿宋" w:hAnsi="仿宋" w:eastAsia="仿宋"/>
          <w:color w:val="000000"/>
          <w:sz w:val="22"/>
          <w:szCs w:val="22"/>
        </w:rPr>
        <w:t>学生</w:t>
      </w:r>
      <w:r>
        <w:rPr>
          <w:rFonts w:hint="eastAsia" w:ascii="仿宋" w:hAnsi="仿宋" w:eastAsia="仿宋" w:cs="宋体"/>
          <w:color w:val="000000"/>
          <w:sz w:val="22"/>
          <w:szCs w:val="22"/>
        </w:rPr>
        <w:t>科技创新项目、D-结合学科竞赛；E-其他。</w:t>
      </w:r>
    </w:p>
    <w:p w14:paraId="5FDA155B">
      <w:pPr>
        <w:spacing w:beforeLines="0" w:afterLines="0"/>
        <w:rPr>
          <w:rFonts w:hint="default"/>
          <w:sz w:val="22"/>
          <w:szCs w:val="22"/>
        </w:rPr>
      </w:pPr>
      <w:bookmarkStart w:id="0" w:name="_GoBack"/>
      <w:bookmarkEnd w:id="0"/>
    </w:p>
    <w:sectPr>
      <w:headerReference r:id="rId6" w:type="default"/>
      <w:pgSz w:w="11906" w:h="16838"/>
      <w:pgMar w:top="1440" w:right="1800" w:bottom="127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冬青" w:date="2025-03-02T16:27:10Z" w:initials="">
    <w:p w14:paraId="1D76AB8E">
      <w:pPr>
        <w:pStyle w:val="2"/>
        <w:rPr>
          <w:rFonts w:hint="eastAsia"/>
          <w:lang w:val="en-US" w:eastAsia="zh-CN"/>
        </w:rPr>
      </w:pPr>
      <w:r>
        <w:rPr>
          <w:rFonts w:hint="eastAsia"/>
          <w:lang w:val="en-US" w:eastAsia="zh-CN"/>
        </w:rPr>
        <w:t>这部分内容太少了，500字左右吧，不行用Deepseek整理个逻辑，然后你根据你掌握的信息往里填写内容</w:t>
      </w:r>
    </w:p>
    <w:p w14:paraId="040EE8BD">
      <w:pPr>
        <w:pStyle w:val="2"/>
        <w:rPr>
          <w:rFonts w:hint="eastAsia"/>
          <w:lang w:val="en-US" w:eastAsia="zh-CN"/>
        </w:rPr>
      </w:pPr>
    </w:p>
    <w:p w14:paraId="10B060DF">
      <w:pPr>
        <w:pStyle w:val="2"/>
        <w:rPr>
          <w:rFonts w:hint="default"/>
          <w:lang w:val="en-US" w:eastAsia="zh-CN"/>
        </w:rPr>
      </w:pPr>
      <w:r>
        <w:rPr>
          <w:rFonts w:hint="eastAsia"/>
          <w:lang w:val="en-US" w:eastAsia="zh-CN"/>
        </w:rPr>
        <w:t>这个部分应该是非常重要的，是别人了解你设计思想的核心部分</w:t>
      </w:r>
    </w:p>
  </w:comment>
  <w:comment w:id="1" w:author="冬青" w:date="2025-03-02T16:31:39Z" w:initials="">
    <w:p w14:paraId="1C5F4364">
      <w:pPr>
        <w:pStyle w:val="2"/>
        <w:rPr>
          <w:rFonts w:hint="default" w:eastAsia="微软雅黑"/>
          <w:lang w:val="en-US" w:eastAsia="zh-CN"/>
        </w:rPr>
      </w:pPr>
      <w:r>
        <w:rPr>
          <w:rFonts w:hint="eastAsia"/>
          <w:lang w:val="en-US" w:eastAsia="zh-CN"/>
        </w:rPr>
        <w:t>这个太简单了，需要扩展一下，根据研究的内容扩展吧</w:t>
      </w:r>
    </w:p>
  </w:comment>
  <w:comment w:id="2" w:author="冬青" w:date="2025-03-02T16:32:11Z" w:initials="">
    <w:p w14:paraId="70BB04BB">
      <w:pPr>
        <w:pStyle w:val="2"/>
        <w:rPr>
          <w:rFonts w:hint="eastAsia" w:eastAsia="微软雅黑"/>
          <w:lang w:val="en-US" w:eastAsia="zh-CN"/>
        </w:rPr>
      </w:pPr>
      <w:r>
        <w:rPr>
          <w:rFonts w:hint="eastAsia"/>
          <w:lang w:val="en-US" w:eastAsia="zh-CN"/>
        </w:rPr>
        <w:t>加一个技术路线图</w:t>
      </w:r>
    </w:p>
  </w:comment>
  <w:comment w:id="3" w:author="冬青" w:date="2025-03-02T16:35:11Z" w:initials="">
    <w:p w14:paraId="4D7501FC">
      <w:pPr>
        <w:pStyle w:val="2"/>
        <w:rPr>
          <w:rFonts w:hint="default" w:eastAsia="微软雅黑"/>
          <w:lang w:val="en-US" w:eastAsia="zh-CN"/>
        </w:rPr>
      </w:pPr>
      <w:r>
        <w:rPr>
          <w:rFonts w:hint="eastAsia"/>
          <w:lang w:val="en-US" w:eastAsia="zh-CN"/>
        </w:rPr>
        <w:t>这部分的可能涉及，还有具体企业需求，应该写在选题依据中和研究内容和研究方法中</w:t>
      </w:r>
    </w:p>
  </w:comment>
  <w:comment w:id="4" w:author="冬青" w:date="2025-03-02T16:36:33Z" w:initials="">
    <w:p w14:paraId="2408517E">
      <w:pPr>
        <w:pStyle w:val="2"/>
        <w:rPr>
          <w:rFonts w:hint="default" w:eastAsia="微软雅黑"/>
          <w:lang w:val="en-US" w:eastAsia="zh-CN"/>
        </w:rPr>
      </w:pPr>
      <w:r>
        <w:rPr>
          <w:rFonts w:hint="eastAsia"/>
          <w:lang w:val="en-US" w:eastAsia="zh-CN"/>
        </w:rPr>
        <w:t>进度安排参考下我群里发的内容，不要涉及我学习什么，完成设计的过程我们只谈设计本身。不涉及到我们需要学什么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B060DF" w15:done="0"/>
  <w15:commentEx w15:paraId="1C5F4364" w15:done="0"/>
  <w15:commentEx w15:paraId="70BB04BB" w15:done="0"/>
  <w15:commentEx w15:paraId="4D7501FC" w15:done="0"/>
  <w15:commentEx w15:paraId="240851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Mongolian Baiti">
    <w:panose1 w:val="03000500000000000000"/>
    <w:charset w:val="00"/>
    <w:family w:val="script"/>
    <w:pitch w:val="default"/>
    <w:sig w:usb0="80000023" w:usb1="00000000" w:usb2="00020000" w:usb3="00000000" w:csb0="00000001"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509BE">
    <w:pPr>
      <w:pStyle w:val="5"/>
      <w:pBdr>
        <w:bottom w:val="none" w:color="auto" w:sz="0" w:space="0"/>
      </w:pBdr>
      <w:spacing w:beforeLines="0" w:afterLines="0"/>
      <w:rPr>
        <w:rFonts w:hint="default"/>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EE06B"/>
    <w:multiLevelType w:val="multilevel"/>
    <w:tmpl w:val="EFDEE06B"/>
    <w:lvl w:ilvl="0" w:tentative="0">
      <w:start w:val="1"/>
      <w:numFmt w:val="decimal"/>
      <w:suff w:val="nothing"/>
      <w:lvlText w:val="%1．"/>
      <w:lvlJc w:val="left"/>
      <w:rPr>
        <w:rFonts w:hint="default" w:cs="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冬青">
    <w15:presenceInfo w15:providerId="WPS Office" w15:userId="3033045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1ZDYxM2IzMjAzNzM1MTg2YzBiZDAzZTg5OGY3MGEifQ=="/>
  </w:docVars>
  <w:rsids>
    <w:rsidRoot w:val="00172A27"/>
    <w:rsid w:val="2E413C4F"/>
    <w:rsid w:val="3B0405E2"/>
    <w:rsid w:val="505477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qFormat="1"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qFormat="1" w:uiPriority="99" w:name="table of authorities"/>
    <w:lsdException w:unhideWhenUsed="0" w:uiPriority="99" w:semiHidden="0" w:name="macro"/>
    <w:lsdException w:unhideWhenUsed="0" w:uiPriority="99" w:semiHidden="0" w:name="toa heading"/>
    <w:lsdException w:qFormat="1" w:uiPriority="99" w:name="List"/>
    <w:lsdException w:qFormat="1" w:uiPriority="99"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qFormat="1" w:uiPriority="1" w:semiHidden="0" w:name="Default Paragraph Font"/>
    <w:lsdException w:qFormat="1" w:uiPriority="1" w:semiHidden="0" w:name="Body Text"/>
    <w:lsdException w:unhideWhenUsed="0" w:uiPriority="99" w:semiHidden="0" w:name="Body Text Indent"/>
    <w:lsdException w:unhideWhenUsed="0" w:uiPriority="99" w:semiHidden="0" w:name="List Continue"/>
    <w:lsdException w:qFormat="1" w:uiPriority="99" w:name="List Continue 2"/>
    <w:lsdException w:qFormat="1" w:uiPriority="99" w:name="List Continue 3"/>
    <w:lsdException w:qFormat="1" w:uiPriority="99" w:name="List Continue 4"/>
    <w:lsdException w:qFormat="1" w:uiPriority="99" w:name="List Continue 5"/>
    <w:lsdException w:unhideWhenUsed="0" w:uiPriority="99" w:semiHidden="0"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iPriority="22" w:name="Strong"/>
    <w:lsdException w:qFormat="1" w:uiPriority="2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iPriority="99" w:name="Balloon Text"/>
    <w:lsdException w:qFormat="1" w:uiPriority="59"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adjustRightInd w:val="0"/>
      <w:snapToGrid w:val="0"/>
      <w:spacing w:beforeLines="0" w:after="200" w:afterLines="0"/>
    </w:pPr>
    <w:rPr>
      <w:rFonts w:hint="eastAsia" w:ascii="Tahoma" w:hAnsi="Tahoma" w:eastAsia="微软雅黑" w:cs="Mongolian Baiti"/>
      <w:sz w:val="22"/>
      <w:szCs w:val="22"/>
      <w:lang w:val="en-US" w:eastAsia="zh-CN" w:bidi="ar-SA"/>
    </w:rPr>
  </w:style>
  <w:style w:type="character" w:default="1" w:styleId="7">
    <w:name w:val="Default Paragraph Font"/>
    <w:unhideWhenUsed/>
    <w:qFormat/>
    <w:uiPriority w:val="1"/>
    <w:rPr>
      <w:rFonts w:hint="default"/>
      <w:sz w:val="24"/>
      <w:szCs w:val="24"/>
    </w:rPr>
  </w:style>
  <w:style w:type="table" w:default="1" w:styleId="6">
    <w:name w:val="Normal Table"/>
    <w:qFormat/>
    <w:uiPriority w:val="99"/>
    <w:tblPr>
      <w:tblCellMar>
        <w:top w:w="0" w:type="dxa"/>
        <w:left w:w="108" w:type="dxa"/>
        <w:bottom w:w="0" w:type="dxa"/>
        <w:right w:w="108" w:type="dxa"/>
      </w:tblCellMar>
    </w:tblPr>
  </w:style>
  <w:style w:type="paragraph" w:styleId="2">
    <w:name w:val="annotation text"/>
    <w:basedOn w:val="1"/>
    <w:uiPriority w:val="99"/>
    <w:pPr>
      <w:jc w:val="left"/>
    </w:pPr>
  </w:style>
  <w:style w:type="paragraph" w:styleId="3">
    <w:name w:val="Body Text"/>
    <w:basedOn w:val="1"/>
    <w:link w:val="18"/>
    <w:unhideWhenUsed/>
    <w:qFormat/>
    <w:uiPriority w:val="1"/>
    <w:pPr>
      <w:spacing w:before="42" w:beforeLines="0" w:afterLines="0"/>
      <w:ind w:left="153"/>
    </w:pPr>
    <w:rPr>
      <w:rFonts w:hint="eastAsia"/>
      <w:sz w:val="18"/>
      <w:szCs w:val="18"/>
    </w:rPr>
  </w:style>
  <w:style w:type="paragraph" w:styleId="4">
    <w:name w:val="footer"/>
    <w:basedOn w:val="1"/>
    <w:link w:val="12"/>
    <w:unhideWhenUsed/>
    <w:uiPriority w:val="99"/>
    <w:pPr>
      <w:widowControl w:val="0"/>
      <w:tabs>
        <w:tab w:val="center" w:pos="4153"/>
        <w:tab w:val="right" w:pos="8306"/>
      </w:tabs>
      <w:adjustRightInd/>
      <w:spacing w:beforeLines="0" w:after="0" w:afterLines="0"/>
    </w:pPr>
    <w:rPr>
      <w:rFonts w:hint="eastAsia" w:ascii="Calibri" w:hAnsi="Calibri" w:eastAsia="宋体" w:cs="Times New Roman"/>
      <w:kern w:val="2"/>
      <w:sz w:val="18"/>
      <w:szCs w:val="18"/>
    </w:rPr>
  </w:style>
  <w:style w:type="paragraph" w:styleId="5">
    <w:name w:val="header"/>
    <w:basedOn w:val="1"/>
    <w:link w:val="13"/>
    <w:unhideWhenUsed/>
    <w:qFormat/>
    <w:uiPriority w:val="99"/>
    <w:pPr>
      <w:widowControl w:val="0"/>
      <w:pBdr>
        <w:bottom w:val="single" w:color="auto" w:sz="6" w:space="1"/>
      </w:pBdr>
      <w:tabs>
        <w:tab w:val="center" w:pos="4153"/>
        <w:tab w:val="right" w:pos="8306"/>
      </w:tabs>
      <w:adjustRightInd/>
      <w:spacing w:beforeLines="0" w:after="0" w:afterLines="0"/>
      <w:jc w:val="center"/>
    </w:pPr>
    <w:rPr>
      <w:rFonts w:hint="eastAsia" w:ascii="Calibri" w:hAnsi="Calibri" w:eastAsia="宋体" w:cs="Times New Roman"/>
      <w:kern w:val="2"/>
      <w:sz w:val="18"/>
      <w:szCs w:val="18"/>
    </w:rPr>
  </w:style>
  <w:style w:type="character" w:customStyle="1" w:styleId="8">
    <w:name w:val="页眉 字符11"/>
    <w:basedOn w:val="7"/>
    <w:unhideWhenUsed/>
    <w:qFormat/>
    <w:uiPriority w:val="99"/>
    <w:rPr>
      <w:rFonts w:hint="eastAsia" w:ascii="Tahoma" w:hAnsi="Tahoma" w:eastAsia="微软雅黑" w:cs="Mongolian Baiti"/>
      <w:sz w:val="18"/>
      <w:szCs w:val="18"/>
    </w:rPr>
  </w:style>
  <w:style w:type="character" w:customStyle="1" w:styleId="9">
    <w:name w:val="页眉 字符1"/>
    <w:basedOn w:val="7"/>
    <w:unhideWhenUsed/>
    <w:qFormat/>
    <w:uiPriority w:val="99"/>
    <w:rPr>
      <w:rFonts w:hint="eastAsia" w:ascii="Tahoma" w:hAnsi="Tahoma" w:eastAsia="微软雅黑" w:cs="Mongolian Baiti"/>
      <w:sz w:val="18"/>
      <w:szCs w:val="18"/>
    </w:rPr>
  </w:style>
  <w:style w:type="character" w:customStyle="1" w:styleId="10">
    <w:name w:val="页脚 字符11"/>
    <w:basedOn w:val="7"/>
    <w:unhideWhenUsed/>
    <w:qFormat/>
    <w:uiPriority w:val="99"/>
    <w:rPr>
      <w:rFonts w:hint="eastAsia" w:ascii="Tahoma" w:hAnsi="Tahoma" w:eastAsia="微软雅黑" w:cs="Mongolian Baiti"/>
      <w:sz w:val="18"/>
      <w:szCs w:val="18"/>
    </w:rPr>
  </w:style>
  <w:style w:type="character" w:customStyle="1" w:styleId="11">
    <w:name w:val="页脚 字符1"/>
    <w:basedOn w:val="7"/>
    <w:unhideWhenUsed/>
    <w:qFormat/>
    <w:uiPriority w:val="99"/>
    <w:rPr>
      <w:rFonts w:hint="eastAsia" w:ascii="Tahoma" w:hAnsi="Tahoma" w:eastAsia="微软雅黑" w:cs="Mongolian Baiti"/>
      <w:sz w:val="18"/>
      <w:szCs w:val="18"/>
    </w:rPr>
  </w:style>
  <w:style w:type="character" w:customStyle="1" w:styleId="12">
    <w:name w:val="页脚 字符"/>
    <w:basedOn w:val="7"/>
    <w:link w:val="4"/>
    <w:unhideWhenUsed/>
    <w:locked/>
    <w:uiPriority w:val="99"/>
    <w:rPr>
      <w:rFonts w:hint="default" w:cs="Times New Roman"/>
      <w:sz w:val="18"/>
      <w:szCs w:val="18"/>
    </w:rPr>
  </w:style>
  <w:style w:type="character" w:customStyle="1" w:styleId="13">
    <w:name w:val="页眉 字符"/>
    <w:basedOn w:val="7"/>
    <w:link w:val="5"/>
    <w:unhideWhenUsed/>
    <w:qFormat/>
    <w:locked/>
    <w:uiPriority w:val="99"/>
    <w:rPr>
      <w:rFonts w:hint="default" w:cs="Times New Roman"/>
      <w:sz w:val="18"/>
      <w:szCs w:val="18"/>
    </w:rPr>
  </w:style>
  <w:style w:type="character" w:customStyle="1" w:styleId="14">
    <w:name w:val="页眉 字符2"/>
    <w:basedOn w:val="7"/>
    <w:unhideWhenUsed/>
    <w:uiPriority w:val="99"/>
    <w:rPr>
      <w:rFonts w:hint="eastAsia" w:ascii="Tahoma" w:hAnsi="Tahoma" w:eastAsia="微软雅黑" w:cs="Mongolian Baiti"/>
      <w:sz w:val="18"/>
      <w:szCs w:val="18"/>
    </w:rPr>
  </w:style>
  <w:style w:type="character" w:customStyle="1" w:styleId="15">
    <w:name w:val="页眉 字符21"/>
    <w:basedOn w:val="7"/>
    <w:unhideWhenUsed/>
    <w:qFormat/>
    <w:uiPriority w:val="99"/>
    <w:rPr>
      <w:rFonts w:hint="eastAsia" w:ascii="Tahoma" w:hAnsi="Tahoma" w:eastAsia="微软雅黑" w:cs="Mongolian Baiti"/>
      <w:sz w:val="18"/>
      <w:szCs w:val="18"/>
    </w:rPr>
  </w:style>
  <w:style w:type="character" w:customStyle="1" w:styleId="16">
    <w:name w:val="页脚 字符2"/>
    <w:basedOn w:val="7"/>
    <w:unhideWhenUsed/>
    <w:qFormat/>
    <w:uiPriority w:val="99"/>
    <w:rPr>
      <w:rFonts w:hint="eastAsia" w:ascii="Tahoma" w:hAnsi="Tahoma" w:eastAsia="微软雅黑" w:cs="Mongolian Baiti"/>
      <w:sz w:val="18"/>
      <w:szCs w:val="18"/>
    </w:rPr>
  </w:style>
  <w:style w:type="character" w:customStyle="1" w:styleId="17">
    <w:name w:val="页脚 字符21"/>
    <w:basedOn w:val="7"/>
    <w:unhideWhenUsed/>
    <w:qFormat/>
    <w:uiPriority w:val="99"/>
    <w:rPr>
      <w:rFonts w:hint="eastAsia" w:ascii="Tahoma" w:hAnsi="Tahoma" w:eastAsia="微软雅黑" w:cs="Mongolian Baiti"/>
      <w:sz w:val="18"/>
      <w:szCs w:val="18"/>
    </w:rPr>
  </w:style>
  <w:style w:type="character" w:customStyle="1" w:styleId="18">
    <w:name w:val="正文文本 字符"/>
    <w:basedOn w:val="7"/>
    <w:link w:val="3"/>
    <w:unhideWhenUsed/>
    <w:qFormat/>
    <w:uiPriority w:val="99"/>
    <w:rPr>
      <w:rFonts w:hint="eastAsia" w:ascii="Tahoma" w:hAnsi="Tahoma" w:eastAsia="微软雅黑" w:cs="Mongolian Bait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751</Words>
  <Characters>834</Characters>
  <TotalTime>10</TotalTime>
  <ScaleCrop>false</ScaleCrop>
  <LinksUpToDate>false</LinksUpToDate>
  <CharactersWithSpaces>909</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2025-02-27T05:18:00Z</dcterms:created>
  <dc:creator>naudq</dc:creator>
  <cp:lastModifiedBy>冬青</cp:lastModifiedBy>
  <dcterms:modified xsi:type="dcterms:W3CDTF">2025-03-02T08:37:22Z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23E09770CE1A42C59B96370E55674C33_13</vt:lpwstr>
  </property>
  <property fmtid="{D5CDD505-2E9C-101B-9397-08002B2CF9AE}" pid="4" name="KSOTemplateDocerSaveRecord">
    <vt:lpwstr>eyJoZGlkIjoiZmFhNTM0YTM0MDdlMjZkM2U5ZGMyNDQ4N2Q2OGM3NDAiLCJ1c2VySWQiOiI2MDY5NzQxNDgifQ==</vt:lpwstr>
  </property>
</Properties>
</file>