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630B742">
      <w:bookmarkStart w:id="0" w:name="_Toc484556179"/>
    </w:p>
    <w:p w14:paraId="65F31513">
      <w:pPr>
        <w:wordWrap w:val="0"/>
        <w:jc w:val="right"/>
        <w:rPr>
          <w:lang w:bidi="mn-Mong-CN"/>
        </w:rPr>
      </w:pPr>
      <w:r>
        <w:rPr>
          <w:lang w:bidi="mn-Mong-CN"/>
        </w:rPr>
        <w:drawing>
          <wp:anchor distT="0" distB="0" distL="114300" distR="114300" simplePos="0" relativeHeight="251660288" behindDoc="0" locked="0" layoutInCell="1" allowOverlap="1">
            <wp:simplePos x="0" y="0"/>
            <wp:positionH relativeFrom="column">
              <wp:posOffset>197485</wp:posOffset>
            </wp:positionH>
            <wp:positionV relativeFrom="page">
              <wp:posOffset>1243965</wp:posOffset>
            </wp:positionV>
            <wp:extent cx="1259840" cy="1259840"/>
            <wp:effectExtent l="0" t="0" r="5080" b="5080"/>
            <wp:wrapNone/>
            <wp:docPr id="1064184208" name="图片 2" descr="说明: nn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4208" name="图片 2" descr="说明: nndq"/>
                    <pic:cNvPicPr>
                      <a:picLocks noChangeAspect="1"/>
                    </pic:cNvPicPr>
                  </pic:nvPicPr>
                  <pic:blipFill>
                    <a:blip r:embed="rId30"/>
                    <a:stretch>
                      <a:fillRect/>
                    </a:stretch>
                  </pic:blipFill>
                  <pic:spPr>
                    <a:xfrm>
                      <a:off x="0" y="0"/>
                      <a:ext cx="1259840" cy="1259840"/>
                    </a:xfrm>
                    <a:prstGeom prst="rect">
                      <a:avLst/>
                    </a:prstGeom>
                    <a:noFill/>
                    <a:ln>
                      <a:noFill/>
                    </a:ln>
                  </pic:spPr>
                </pic:pic>
              </a:graphicData>
            </a:graphic>
          </wp:anchor>
        </w:drawing>
      </w:r>
      <w:r>
        <w:rPr>
          <w:lang w:bidi="mn-Mong-CN"/>
        </w:rPr>
        <w:drawing>
          <wp:inline distT="0" distB="0" distL="114300" distR="114300">
            <wp:extent cx="3772535" cy="1440180"/>
            <wp:effectExtent l="0" t="0" r="6985" b="7620"/>
            <wp:docPr id="2" name="图片 1" descr="C:\Users\hp\Desktop\论文图片.png论文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hp\Desktop\论文图片.png论文图片"/>
                    <pic:cNvPicPr>
                      <a:picLocks noChangeAspect="1"/>
                    </pic:cNvPicPr>
                  </pic:nvPicPr>
                  <pic:blipFill>
                    <a:blip r:embed="rId31"/>
                    <a:stretch>
                      <a:fillRect/>
                    </a:stretch>
                  </pic:blipFill>
                  <pic:spPr>
                    <a:xfrm>
                      <a:off x="0" y="0"/>
                      <a:ext cx="3772535" cy="1440180"/>
                    </a:xfrm>
                    <a:prstGeom prst="rect">
                      <a:avLst/>
                    </a:prstGeom>
                    <a:noFill/>
                    <a:ln>
                      <a:noFill/>
                    </a:ln>
                  </pic:spPr>
                </pic:pic>
              </a:graphicData>
            </a:graphic>
          </wp:inline>
        </w:drawing>
      </w:r>
      <w:r>
        <w:rPr>
          <w:rFonts w:hint="eastAsia"/>
          <w:lang w:bidi="mn-Mong-CN"/>
        </w:rPr>
        <w:t xml:space="preserve"> </w:t>
      </w:r>
    </w:p>
    <w:p w14:paraId="397C5949">
      <w:pPr>
        <w:jc w:val="right"/>
        <w:rPr>
          <w:lang w:bidi="mn-Mong-CN"/>
        </w:rPr>
      </w:pPr>
    </w:p>
    <w:p w14:paraId="727A281F">
      <w:pPr>
        <w:jc w:val="center"/>
        <w:rPr>
          <w:rFonts w:ascii="楷体_GB2312" w:eastAsia="楷体_GB2312"/>
          <w:sz w:val="100"/>
          <w:szCs w:val="100"/>
        </w:rPr>
      </w:pPr>
      <w:r>
        <w:rPr>
          <w:rFonts w:hint="eastAsia" w:ascii="楷体_GB2312" w:eastAsia="楷体_GB2312"/>
          <w:sz w:val="100"/>
          <w:szCs w:val="100"/>
        </w:rPr>
        <w:t>本科生毕业论文</w:t>
      </w:r>
    </w:p>
    <w:p w14:paraId="53622EF6">
      <w:pPr>
        <w:ind w:firstLine="582" w:firstLineChars="200"/>
        <w:rPr>
          <w:rFonts w:ascii="楷体_GB2312" w:eastAsia="楷体_GB2312"/>
          <w:sz w:val="28"/>
          <w:szCs w:val="28"/>
        </w:rPr>
      </w:pPr>
    </w:p>
    <w:p w14:paraId="78B07D63">
      <w:pPr>
        <w:ind w:firstLine="582" w:firstLineChars="200"/>
        <w:rPr>
          <w:rFonts w:ascii="楷体_GB2312" w:eastAsia="楷体_GB2312"/>
          <w:sz w:val="28"/>
          <w:szCs w:val="28"/>
        </w:rPr>
      </w:pPr>
    </w:p>
    <w:p w14:paraId="25C73FFE">
      <w:pPr>
        <w:ind w:firstLine="582" w:firstLineChars="200"/>
        <w:rPr>
          <w:rFonts w:ascii="楷体_GB2312" w:eastAsia="楷体_GB2312"/>
          <w:sz w:val="28"/>
          <w:szCs w:val="28"/>
          <w:u w:val="single"/>
        </w:rPr>
      </w:pPr>
      <w:r>
        <w:rPr>
          <w:rFonts w:hint="eastAsia" w:ascii="楷体_GB2312" w:eastAsia="楷体_GB2312"/>
          <w:sz w:val="28"/>
          <w:szCs w:val="28"/>
        </w:rPr>
        <w:t xml:space="preserve">论文题目 </w:t>
      </w:r>
      <w:commentRangeStart w:id="0"/>
      <w:r>
        <w:rPr>
          <w:rFonts w:hint="eastAsia" w:ascii="楷体_GB2312" w:eastAsia="楷体_GB2312"/>
          <w:sz w:val="28"/>
          <w:szCs w:val="28"/>
          <w:u w:val="single"/>
        </w:rPr>
        <w:t xml:space="preserve">  B2B模式下海外仓储服务平台设计   </w:t>
      </w:r>
      <w:commentRangeEnd w:id="0"/>
      <w:r>
        <w:commentReference w:id="0"/>
      </w:r>
      <w:r>
        <w:rPr>
          <w:rFonts w:hint="eastAsia" w:ascii="楷体_GB2312" w:eastAsia="楷体_GB2312"/>
          <w:sz w:val="28"/>
          <w:szCs w:val="28"/>
          <w:u w:val="single"/>
        </w:rPr>
        <w:t xml:space="preserve">                                     </w:t>
      </w:r>
    </w:p>
    <w:p w14:paraId="67EEC505">
      <w:pPr>
        <w:ind w:firstLine="582" w:firstLineChars="200"/>
        <w:rPr>
          <w:rFonts w:ascii="楷体_GB2312" w:eastAsia="楷体_GB2312"/>
          <w:sz w:val="28"/>
          <w:szCs w:val="28"/>
          <w:u w:val="single"/>
        </w:rPr>
      </w:pPr>
      <w:r>
        <w:rPr>
          <w:rFonts w:hint="eastAsia" w:ascii="楷体_GB2312" w:eastAsia="楷体_GB2312"/>
          <w:sz w:val="28"/>
          <w:szCs w:val="28"/>
        </w:rPr>
        <w:t xml:space="preserve">学    院 </w:t>
      </w:r>
      <w:r>
        <w:rPr>
          <w:rFonts w:hint="eastAsia" w:ascii="楷体_GB2312" w:eastAsia="楷体_GB2312"/>
          <w:sz w:val="28"/>
          <w:szCs w:val="28"/>
          <w:u w:val="single"/>
        </w:rPr>
        <w:t xml:space="preserve">  计算机与信息工程学院                                        </w:t>
      </w:r>
    </w:p>
    <w:p w14:paraId="4E09312C">
      <w:pPr>
        <w:ind w:firstLine="582" w:firstLineChars="200"/>
        <w:rPr>
          <w:rFonts w:ascii="楷体_GB2312" w:eastAsia="楷体_GB2312"/>
          <w:sz w:val="28"/>
          <w:szCs w:val="28"/>
          <w:u w:val="single"/>
        </w:rPr>
      </w:pPr>
      <w:r>
        <w:rPr>
          <w:rFonts w:hint="eastAsia" w:ascii="楷体_GB2312" w:eastAsia="楷体_GB2312"/>
          <w:sz w:val="28"/>
          <w:szCs w:val="28"/>
        </w:rPr>
        <w:t xml:space="preserve">学生姓名 </w:t>
      </w:r>
      <w:r>
        <w:rPr>
          <w:rFonts w:hint="eastAsia" w:ascii="楷体_GB2312" w:eastAsia="楷体_GB2312"/>
          <w:sz w:val="28"/>
          <w:szCs w:val="28"/>
          <w:u w:val="single"/>
        </w:rPr>
        <w:t xml:space="preserve">  周烨                  </w:t>
      </w:r>
      <w:r>
        <w:rPr>
          <w:rFonts w:ascii="楷体_GB2312" w:eastAsia="楷体_GB2312"/>
          <w:sz w:val="28"/>
          <w:szCs w:val="28"/>
          <w:u w:val="single"/>
        </w:rPr>
        <w:tab/>
      </w:r>
      <w:r>
        <w:rPr>
          <w:rFonts w:hint="eastAsia" w:ascii="楷体_GB2312" w:eastAsia="楷体_GB2312"/>
          <w:sz w:val="28"/>
          <w:szCs w:val="28"/>
        </w:rPr>
        <w:t>学号</w:t>
      </w:r>
      <w:r>
        <w:rPr>
          <w:rFonts w:hint="eastAsia" w:ascii="楷体_GB2312" w:eastAsia="楷体_GB2312"/>
          <w:sz w:val="28"/>
          <w:szCs w:val="28"/>
          <w:u w:val="single"/>
        </w:rPr>
        <w:t xml:space="preserve">   2021122156404             </w:t>
      </w:r>
    </w:p>
    <w:p w14:paraId="51B05573">
      <w:pPr>
        <w:ind w:firstLine="582" w:firstLineChars="200"/>
        <w:rPr>
          <w:rFonts w:ascii="楷体_GB2312" w:eastAsia="楷体_GB2312"/>
          <w:sz w:val="28"/>
          <w:szCs w:val="28"/>
          <w:u w:val="single"/>
        </w:rPr>
      </w:pPr>
      <w:r>
        <w:rPr>
          <w:rFonts w:hint="eastAsia" w:ascii="楷体_GB2312" w:eastAsia="楷体_GB2312"/>
          <w:sz w:val="28"/>
          <w:szCs w:val="28"/>
        </w:rPr>
        <w:t xml:space="preserve">专    业 </w:t>
      </w:r>
      <w:r>
        <w:rPr>
          <w:rFonts w:hint="eastAsia" w:ascii="楷体_GB2312" w:eastAsia="楷体_GB2312"/>
          <w:sz w:val="28"/>
          <w:szCs w:val="28"/>
          <w:u w:val="single"/>
        </w:rPr>
        <w:t xml:space="preserve">  计算机科学与技术       </w:t>
      </w:r>
      <w:r>
        <w:rPr>
          <w:rFonts w:hint="eastAsia" w:ascii="楷体_GB2312" w:eastAsia="楷体_GB2312"/>
          <w:sz w:val="28"/>
          <w:szCs w:val="28"/>
        </w:rPr>
        <w:t>年级</w:t>
      </w:r>
      <w:r>
        <w:rPr>
          <w:rFonts w:hint="eastAsia" w:ascii="楷体_GB2312" w:eastAsia="楷体_GB2312"/>
          <w:sz w:val="28"/>
          <w:szCs w:val="28"/>
          <w:u w:val="single"/>
        </w:rPr>
        <w:t xml:space="preserve">   2021级             </w:t>
      </w:r>
    </w:p>
    <w:p w14:paraId="74CB0F44">
      <w:pPr>
        <w:ind w:firstLine="582" w:firstLineChars="200"/>
        <w:rPr>
          <w:rFonts w:ascii="楷体_GB2312" w:eastAsia="楷体_GB2312"/>
          <w:sz w:val="28"/>
          <w:szCs w:val="28"/>
        </w:rPr>
      </w:pPr>
      <w:r>
        <w:rPr>
          <w:rFonts w:hint="eastAsia" w:ascii="楷体_GB2312" w:eastAsia="楷体_GB2312"/>
          <w:sz w:val="28"/>
          <w:szCs w:val="28"/>
        </w:rPr>
        <w:t xml:space="preserve">指导教师 </w:t>
      </w:r>
      <w:r>
        <w:rPr>
          <w:rFonts w:hint="eastAsia" w:ascii="楷体_GB2312" w:eastAsia="楷体_GB2312"/>
          <w:sz w:val="28"/>
          <w:szCs w:val="28"/>
          <w:u w:val="single"/>
        </w:rPr>
        <w:t xml:space="preserve">  王冬青                 </w:t>
      </w:r>
      <w:r>
        <w:rPr>
          <w:rFonts w:hint="eastAsia" w:ascii="楷体_GB2312" w:eastAsia="楷体_GB2312"/>
          <w:sz w:val="28"/>
          <w:szCs w:val="28"/>
        </w:rPr>
        <w:t>职称</w:t>
      </w:r>
      <w:r>
        <w:rPr>
          <w:rFonts w:hint="eastAsia" w:ascii="楷体_GB2312" w:eastAsia="楷体_GB2312"/>
          <w:sz w:val="28"/>
          <w:szCs w:val="28"/>
          <w:u w:val="single"/>
        </w:rPr>
        <w:t xml:space="preserve">   讲师             </w:t>
      </w:r>
    </w:p>
    <w:p w14:paraId="2D159286">
      <w:pPr>
        <w:ind w:firstLine="582" w:firstLineChars="200"/>
        <w:rPr>
          <w:rFonts w:ascii="楷体_GB2312" w:eastAsia="楷体_GB2312"/>
          <w:sz w:val="28"/>
          <w:szCs w:val="28"/>
        </w:rPr>
      </w:pPr>
      <w:r>
        <w:rPr>
          <w:rFonts w:hint="eastAsia" w:ascii="楷体_GB2312" w:eastAsia="楷体_GB2312"/>
          <w:sz w:val="28"/>
          <w:szCs w:val="28"/>
        </w:rPr>
        <w:t xml:space="preserve">                      </w:t>
      </w:r>
    </w:p>
    <w:p w14:paraId="181F6F45">
      <w:pPr>
        <w:ind w:firstLine="582" w:firstLineChars="200"/>
        <w:rPr>
          <w:rFonts w:ascii="楷体_GB2312" w:eastAsia="楷体_GB2312"/>
          <w:sz w:val="28"/>
          <w:szCs w:val="28"/>
        </w:rPr>
      </w:pPr>
      <w:r>
        <w:rPr>
          <w:rFonts w:hint="eastAsia" w:ascii="楷体_GB2312" w:eastAsia="楷体_GB2312"/>
          <w:sz w:val="28"/>
          <w:szCs w:val="28"/>
        </w:rPr>
        <w:t xml:space="preserve">                 内蒙古农业大学教务处制</w:t>
      </w:r>
    </w:p>
    <w:p w14:paraId="08FC69FC">
      <w:pPr>
        <w:ind w:firstLine="3492" w:firstLineChars="1200"/>
        <w:rPr>
          <w:rFonts w:ascii="楷体_GB2312" w:eastAsia="楷体_GB2312"/>
          <w:sz w:val="28"/>
          <w:szCs w:val="28"/>
        </w:rPr>
      </w:pPr>
      <w:r>
        <w:rPr>
          <w:rFonts w:hint="eastAsia" w:ascii="楷体_GB2312" w:eastAsia="楷体_GB2312"/>
          <w:sz w:val="28"/>
          <w:szCs w:val="28"/>
        </w:rPr>
        <w:t>二零二四年五月</w:t>
      </w:r>
    </w:p>
    <w:p w14:paraId="386747DD">
      <w:pPr>
        <w:rPr>
          <w:rFonts w:ascii="楷体_GB2312" w:eastAsia="楷体_GB2312"/>
          <w:sz w:val="28"/>
          <w:szCs w:val="28"/>
        </w:rPr>
        <w:sectPr>
          <w:headerReference r:id="rId9" w:type="first"/>
          <w:footerReference r:id="rId12" w:type="first"/>
          <w:headerReference r:id="rId7" w:type="default"/>
          <w:footerReference r:id="rId10" w:type="default"/>
          <w:headerReference r:id="rId8" w:type="even"/>
          <w:footerReference r:id="rId11" w:type="even"/>
          <w:pgSz w:w="11905" w:h="16838"/>
          <w:pgMar w:top="1701" w:right="1417" w:bottom="1701" w:left="1417" w:header="1361" w:footer="1020" w:gutter="0"/>
          <w:pgNumType w:fmt="upperRoman" w:start="1"/>
          <w:cols w:space="0" w:num="1"/>
          <w:docGrid w:type="linesAndChars" w:linePitch="383" w:charSpace="2451"/>
        </w:sectPr>
      </w:pPr>
    </w:p>
    <w:p w14:paraId="6D3CA8F9">
      <w:pPr>
        <w:rPr>
          <w:rFonts w:hint="eastAsia" w:ascii="仿宋" w:hAnsi="仿宋" w:eastAsia="仿宋"/>
          <w:b/>
          <w:bCs/>
          <w:sz w:val="32"/>
          <w:szCs w:val="28"/>
        </w:rPr>
      </w:pPr>
      <w:r>
        <w:rPr>
          <w:rFonts w:ascii="仿宋" w:hAnsi="仿宋" w:eastAsia="仿宋"/>
          <w:b/>
          <w:bCs/>
          <w:sz w:val="32"/>
          <w:szCs w:val="28"/>
        </w:rPr>
        <w:tab/>
      </w:r>
      <w:r>
        <w:rPr>
          <w:rFonts w:hint="eastAsia" w:ascii="仿宋" w:hAnsi="仿宋" w:eastAsia="仿宋"/>
          <w:b/>
          <w:bCs/>
          <w:sz w:val="32"/>
          <w:szCs w:val="28"/>
        </w:rPr>
        <w:t>内蒙古农业大学本科生毕业论文（设计）诚信承诺书</w:t>
      </w:r>
    </w:p>
    <w:tbl>
      <w:tblPr>
        <w:tblStyle w:val="22"/>
        <w:tblW w:w="91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1421"/>
        <w:gridCol w:w="851"/>
        <w:gridCol w:w="1417"/>
        <w:gridCol w:w="1276"/>
        <w:gridCol w:w="1625"/>
      </w:tblGrid>
      <w:tr w14:paraId="1A724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10" w:hRule="exact"/>
          <w:jc w:val="center"/>
        </w:trPr>
        <w:tc>
          <w:tcPr>
            <w:tcW w:w="2531" w:type="dxa"/>
            <w:vAlign w:val="center"/>
          </w:tcPr>
          <w:p w14:paraId="4B2B416E">
            <w:pPr>
              <w:adjustRightInd w:val="0"/>
              <w:snapToGrid w:val="0"/>
              <w:jc w:val="center"/>
              <w:rPr>
                <w:rFonts w:hint="eastAsia" w:ascii="宋体" w:hAnsi="宋体" w:cs="宋体"/>
              </w:rPr>
            </w:pPr>
            <w:r>
              <w:rPr>
                <w:rFonts w:hint="eastAsia" w:ascii="宋体" w:hAnsi="宋体" w:cs="宋体"/>
              </w:rPr>
              <w:t>毕业论文（设计）题目</w:t>
            </w:r>
          </w:p>
        </w:tc>
        <w:tc>
          <w:tcPr>
            <w:tcW w:w="6590" w:type="dxa"/>
            <w:gridSpan w:val="5"/>
            <w:vAlign w:val="center"/>
          </w:tcPr>
          <w:p w14:paraId="557A053B">
            <w:pPr>
              <w:adjustRightInd w:val="0"/>
              <w:snapToGrid w:val="0"/>
              <w:jc w:val="center"/>
              <w:rPr>
                <w:rFonts w:hint="eastAsia" w:ascii="宋体" w:hAnsi="宋体" w:cs="宋体"/>
              </w:rPr>
            </w:pPr>
            <w:r>
              <w:rPr>
                <w:rFonts w:hint="eastAsia" w:ascii="宋体" w:hAnsi="宋体" w:cs="宋体"/>
              </w:rPr>
              <w:t>B2B模式下海外仓储服务平台设计</w:t>
            </w:r>
          </w:p>
          <w:p w14:paraId="45279455">
            <w:pPr>
              <w:adjustRightInd w:val="0"/>
              <w:snapToGrid w:val="0"/>
              <w:rPr>
                <w:rFonts w:hint="eastAsia" w:ascii="宋体" w:hAnsi="宋体" w:cs="宋体"/>
              </w:rPr>
            </w:pPr>
          </w:p>
        </w:tc>
      </w:tr>
      <w:tr w14:paraId="759917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jc w:val="center"/>
        </w:trPr>
        <w:tc>
          <w:tcPr>
            <w:tcW w:w="2531" w:type="dxa"/>
            <w:tcBorders>
              <w:right w:val="single" w:color="auto" w:sz="6" w:space="0"/>
            </w:tcBorders>
            <w:vAlign w:val="center"/>
          </w:tcPr>
          <w:p w14:paraId="2D8B337C">
            <w:pPr>
              <w:adjustRightInd w:val="0"/>
              <w:snapToGrid w:val="0"/>
              <w:jc w:val="center"/>
              <w:rPr>
                <w:rFonts w:hint="eastAsia" w:ascii="宋体" w:hAnsi="宋体" w:cs="宋体"/>
              </w:rPr>
            </w:pPr>
            <w:r>
              <w:rPr>
                <w:rFonts w:hint="eastAsia" w:ascii="宋体" w:hAnsi="宋体" w:cs="宋体"/>
              </w:rPr>
              <w:t>学生姓名</w:t>
            </w:r>
          </w:p>
        </w:tc>
        <w:tc>
          <w:tcPr>
            <w:tcW w:w="1421" w:type="dxa"/>
            <w:tcBorders>
              <w:left w:val="single" w:color="auto" w:sz="6" w:space="0"/>
            </w:tcBorders>
            <w:vAlign w:val="center"/>
          </w:tcPr>
          <w:p w14:paraId="5042F7D5">
            <w:pPr>
              <w:adjustRightInd w:val="0"/>
              <w:snapToGrid w:val="0"/>
              <w:jc w:val="center"/>
              <w:rPr>
                <w:rFonts w:hint="eastAsia" w:ascii="宋体" w:hAnsi="宋体" w:cs="宋体"/>
              </w:rPr>
            </w:pPr>
            <w:r>
              <w:rPr>
                <w:rFonts w:hint="eastAsia" w:ascii="宋体" w:hAnsi="宋体" w:cs="宋体"/>
              </w:rPr>
              <w:t>周烨</w:t>
            </w:r>
          </w:p>
        </w:tc>
        <w:tc>
          <w:tcPr>
            <w:tcW w:w="851" w:type="dxa"/>
            <w:tcBorders>
              <w:right w:val="single" w:color="auto" w:sz="6" w:space="0"/>
            </w:tcBorders>
            <w:vAlign w:val="center"/>
          </w:tcPr>
          <w:p w14:paraId="342A93C6">
            <w:pPr>
              <w:adjustRightInd w:val="0"/>
              <w:snapToGrid w:val="0"/>
              <w:jc w:val="center"/>
              <w:rPr>
                <w:rFonts w:hint="eastAsia" w:ascii="宋体" w:hAnsi="宋体" w:cs="宋体"/>
              </w:rPr>
            </w:pPr>
            <w:r>
              <w:rPr>
                <w:rFonts w:hint="eastAsia" w:ascii="宋体" w:hAnsi="宋体" w:cs="宋体"/>
              </w:rPr>
              <w:t>学号</w:t>
            </w:r>
          </w:p>
        </w:tc>
        <w:tc>
          <w:tcPr>
            <w:tcW w:w="1417" w:type="dxa"/>
            <w:tcBorders>
              <w:left w:val="single" w:color="auto" w:sz="6" w:space="0"/>
            </w:tcBorders>
            <w:vAlign w:val="center"/>
          </w:tcPr>
          <w:p w14:paraId="6073F443">
            <w:pPr>
              <w:adjustRightInd w:val="0"/>
              <w:snapToGrid w:val="0"/>
              <w:jc w:val="center"/>
              <w:rPr>
                <w:rFonts w:hint="eastAsia" w:ascii="宋体" w:hAnsi="宋体" w:cs="宋体"/>
              </w:rPr>
            </w:pPr>
            <w:r>
              <w:rPr>
                <w:rFonts w:hint="eastAsia" w:ascii="宋体" w:hAnsi="宋体" w:cs="宋体"/>
              </w:rPr>
              <w:t>2021122156404</w:t>
            </w:r>
          </w:p>
        </w:tc>
        <w:tc>
          <w:tcPr>
            <w:tcW w:w="1276" w:type="dxa"/>
            <w:tcBorders>
              <w:right w:val="single" w:color="auto" w:sz="6" w:space="0"/>
            </w:tcBorders>
            <w:vAlign w:val="center"/>
          </w:tcPr>
          <w:p w14:paraId="5B6E864E">
            <w:pPr>
              <w:adjustRightInd w:val="0"/>
              <w:snapToGrid w:val="0"/>
              <w:jc w:val="center"/>
              <w:rPr>
                <w:rFonts w:hint="eastAsia" w:ascii="宋体" w:hAnsi="宋体" w:cs="宋体"/>
              </w:rPr>
            </w:pPr>
            <w:r>
              <w:rPr>
                <w:rFonts w:hint="eastAsia" w:ascii="宋体" w:hAnsi="宋体" w:cs="宋体"/>
              </w:rPr>
              <w:t>班级</w:t>
            </w:r>
          </w:p>
        </w:tc>
        <w:tc>
          <w:tcPr>
            <w:tcW w:w="1625" w:type="dxa"/>
            <w:tcBorders>
              <w:left w:val="single" w:color="auto" w:sz="6" w:space="0"/>
            </w:tcBorders>
            <w:vAlign w:val="center"/>
          </w:tcPr>
          <w:p w14:paraId="3A23419E">
            <w:pPr>
              <w:adjustRightInd w:val="0"/>
              <w:snapToGrid w:val="0"/>
              <w:jc w:val="center"/>
              <w:rPr>
                <w:rFonts w:hint="eastAsia" w:ascii="宋体" w:hAnsi="宋体" w:cs="宋体"/>
              </w:rPr>
            </w:pPr>
            <w:r>
              <w:rPr>
                <w:rFonts w:hint="eastAsia" w:ascii="宋体" w:hAnsi="宋体" w:cs="宋体"/>
              </w:rPr>
              <w:t>21计科3</w:t>
            </w:r>
          </w:p>
        </w:tc>
      </w:tr>
      <w:tr w14:paraId="19CBF8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2" w:hRule="atLeast"/>
          <w:jc w:val="center"/>
        </w:trPr>
        <w:tc>
          <w:tcPr>
            <w:tcW w:w="2531" w:type="dxa"/>
            <w:tcBorders>
              <w:right w:val="single" w:color="auto" w:sz="6" w:space="0"/>
            </w:tcBorders>
            <w:vAlign w:val="center"/>
          </w:tcPr>
          <w:p w14:paraId="0D2FFF6F">
            <w:pPr>
              <w:adjustRightInd w:val="0"/>
              <w:snapToGrid w:val="0"/>
              <w:jc w:val="center"/>
              <w:rPr>
                <w:rFonts w:hint="eastAsia" w:ascii="宋体" w:hAnsi="宋体" w:cs="宋体"/>
              </w:rPr>
            </w:pPr>
            <w:r>
              <w:rPr>
                <w:rFonts w:hint="eastAsia" w:ascii="宋体" w:hAnsi="宋体" w:cs="宋体"/>
              </w:rPr>
              <w:t>所学专业</w:t>
            </w:r>
          </w:p>
        </w:tc>
        <w:tc>
          <w:tcPr>
            <w:tcW w:w="3689" w:type="dxa"/>
            <w:gridSpan w:val="3"/>
            <w:tcBorders>
              <w:left w:val="single" w:color="auto" w:sz="6" w:space="0"/>
            </w:tcBorders>
            <w:vAlign w:val="center"/>
          </w:tcPr>
          <w:p w14:paraId="0566F61B">
            <w:pPr>
              <w:adjustRightInd w:val="0"/>
              <w:snapToGrid w:val="0"/>
              <w:jc w:val="center"/>
              <w:rPr>
                <w:rFonts w:hint="eastAsia" w:ascii="宋体" w:hAnsi="宋体" w:cs="宋体"/>
              </w:rPr>
            </w:pPr>
            <w:r>
              <w:rPr>
                <w:rFonts w:hint="eastAsia" w:ascii="宋体" w:hAnsi="宋体" w:cs="宋体"/>
              </w:rPr>
              <w:t>计算机科学与技术</w:t>
            </w:r>
          </w:p>
        </w:tc>
        <w:tc>
          <w:tcPr>
            <w:tcW w:w="1276" w:type="dxa"/>
            <w:tcBorders>
              <w:right w:val="single" w:color="auto" w:sz="6" w:space="0"/>
            </w:tcBorders>
            <w:vAlign w:val="center"/>
          </w:tcPr>
          <w:p w14:paraId="59FC26CD">
            <w:pPr>
              <w:adjustRightInd w:val="0"/>
              <w:snapToGrid w:val="0"/>
              <w:jc w:val="center"/>
              <w:rPr>
                <w:rFonts w:hint="eastAsia" w:ascii="宋体" w:hAnsi="宋体" w:cs="宋体"/>
              </w:rPr>
            </w:pPr>
            <w:r>
              <w:rPr>
                <w:rFonts w:hint="eastAsia" w:ascii="宋体" w:hAnsi="宋体" w:cs="宋体"/>
              </w:rPr>
              <w:t>指导教师</w:t>
            </w:r>
          </w:p>
        </w:tc>
        <w:tc>
          <w:tcPr>
            <w:tcW w:w="1625" w:type="dxa"/>
            <w:tcBorders>
              <w:left w:val="single" w:color="auto" w:sz="6" w:space="0"/>
            </w:tcBorders>
            <w:vAlign w:val="center"/>
          </w:tcPr>
          <w:p w14:paraId="39695AC5">
            <w:pPr>
              <w:adjustRightInd w:val="0"/>
              <w:snapToGrid w:val="0"/>
              <w:jc w:val="center"/>
              <w:rPr>
                <w:rFonts w:hint="eastAsia" w:ascii="宋体" w:hAnsi="宋体" w:cs="宋体"/>
              </w:rPr>
            </w:pPr>
            <w:r>
              <w:rPr>
                <w:rFonts w:hint="eastAsia" w:ascii="宋体" w:hAnsi="宋体" w:cs="宋体"/>
              </w:rPr>
              <w:t>王冬青</w:t>
            </w:r>
          </w:p>
        </w:tc>
      </w:tr>
      <w:tr w14:paraId="42564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 w:hRule="atLeast"/>
          <w:jc w:val="center"/>
        </w:trPr>
        <w:tc>
          <w:tcPr>
            <w:tcW w:w="9121" w:type="dxa"/>
            <w:gridSpan w:val="6"/>
          </w:tcPr>
          <w:p w14:paraId="41019FC7">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学生承诺</w:t>
            </w:r>
          </w:p>
          <w:p w14:paraId="765B6E28">
            <w:pPr>
              <w:wordWrap w:val="0"/>
              <w:spacing w:line="360" w:lineRule="auto"/>
              <w:ind w:right="215" w:rightChars="86"/>
              <w:rPr>
                <w:rFonts w:hint="eastAsia" w:ascii="仿宋" w:hAnsi="仿宋" w:eastAsia="仿宋"/>
                <w:b/>
                <w:bCs/>
                <w:spacing w:val="22"/>
              </w:rPr>
            </w:pPr>
            <w:r>
              <w:rPr>
                <w:rFonts w:hint="eastAsia" w:ascii="仿宋" w:hAnsi="仿宋" w:eastAsia="仿宋"/>
                <w:b/>
                <w:bCs/>
                <w:spacing w:val="22"/>
              </w:rPr>
              <w:t>本人慎重承诺和声明：</w:t>
            </w:r>
          </w:p>
          <w:p w14:paraId="2C9DDEB5">
            <w:pPr>
              <w:spacing w:line="320" w:lineRule="exact"/>
              <w:ind w:right="215" w:rightChars="86"/>
              <w:rPr>
                <w:rFonts w:hint="eastAsia" w:ascii="仿宋" w:hAnsi="仿宋" w:eastAsia="仿宋"/>
                <w:spacing w:val="22"/>
              </w:rPr>
            </w:pPr>
            <w:r>
              <w:rPr>
                <w:rFonts w:ascii="仿宋" w:hAnsi="仿宋" w:eastAsia="仿宋"/>
                <w:spacing w:val="22"/>
              </w:rPr>
              <w:t>1</w:t>
            </w: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w:t>
            </w:r>
          </w:p>
          <w:p w14:paraId="3F758811">
            <w:pPr>
              <w:wordWrap w:val="0"/>
              <w:spacing w:line="320" w:lineRule="exact"/>
              <w:ind w:right="215" w:rightChars="86"/>
              <w:rPr>
                <w:rFonts w:hint="eastAsia" w:ascii="仿宋" w:hAnsi="仿宋" w:eastAsia="仿宋"/>
                <w:spacing w:val="22"/>
              </w:rPr>
            </w:pPr>
            <w:r>
              <w:rPr>
                <w:rFonts w:ascii="仿宋" w:hAnsi="仿宋" w:eastAsia="仿宋"/>
                <w:spacing w:val="22"/>
              </w:rPr>
              <w:t>2</w:t>
            </w:r>
            <w:r>
              <w:rPr>
                <w:rFonts w:hint="eastAsia" w:ascii="仿宋" w:hAnsi="仿宋" w:eastAsia="仿宋"/>
                <w:spacing w:val="22"/>
              </w:rPr>
              <w:t>．在毕业论文（设计）撰写过程中遵守学校有关规定，恪守学术规范和道德，毕业论文（设计）在指导教师的指导下独立完成。</w:t>
            </w:r>
          </w:p>
          <w:p w14:paraId="1AF1C480">
            <w:pPr>
              <w:wordWrap w:val="0"/>
              <w:spacing w:line="320" w:lineRule="exact"/>
              <w:ind w:right="215" w:rightChars="86"/>
              <w:rPr>
                <w:rFonts w:hint="eastAsia" w:ascii="仿宋" w:hAnsi="仿宋" w:eastAsia="仿宋"/>
                <w:spacing w:val="22"/>
              </w:rPr>
            </w:pPr>
            <w:r>
              <w:rPr>
                <w:rFonts w:ascii="仿宋" w:hAnsi="仿宋" w:eastAsia="仿宋"/>
                <w:spacing w:val="22"/>
              </w:rPr>
              <w:t>3</w:t>
            </w:r>
            <w:r>
              <w:rPr>
                <w:rFonts w:hint="eastAsia" w:ascii="仿宋" w:hAnsi="仿宋" w:eastAsia="仿宋"/>
                <w:spacing w:val="22"/>
              </w:rPr>
              <w:t>．在毕业论文（设计）中未剽窃、抄袭他人的学术成果，未篡改研究数据，引用他人的观点和参考资料均做了注释和说明。</w:t>
            </w:r>
          </w:p>
          <w:p w14:paraId="480C318D">
            <w:pPr>
              <w:wordWrap w:val="0"/>
              <w:spacing w:line="320" w:lineRule="exact"/>
              <w:ind w:right="215" w:rightChars="86"/>
              <w:rPr>
                <w:rFonts w:hint="eastAsia" w:ascii="仿宋" w:hAnsi="仿宋" w:eastAsia="仿宋"/>
                <w:spacing w:val="22"/>
              </w:rPr>
            </w:pPr>
            <w:r>
              <w:rPr>
                <w:rFonts w:ascii="仿宋" w:hAnsi="仿宋" w:eastAsia="仿宋"/>
                <w:spacing w:val="22"/>
              </w:rPr>
              <w:t>4</w:t>
            </w:r>
            <w:r>
              <w:rPr>
                <w:rFonts w:hint="eastAsia" w:ascii="仿宋" w:hAnsi="仿宋" w:eastAsia="仿宋"/>
                <w:spacing w:val="22"/>
              </w:rPr>
              <w:t>．如有违规行为发生，我愿承担一切责任及相关的后果。</w:t>
            </w:r>
          </w:p>
          <w:p w14:paraId="16D5B9E7">
            <w:pPr>
              <w:wordWrap w:val="0"/>
              <w:spacing w:line="360" w:lineRule="auto"/>
              <w:ind w:right="215" w:rightChars="86"/>
              <w:rPr>
                <w:rFonts w:hint="eastAsia" w:ascii="仿宋" w:hAnsi="仿宋" w:eastAsia="仿宋"/>
                <w:spacing w:val="22"/>
              </w:rPr>
            </w:pPr>
          </w:p>
          <w:p w14:paraId="204997EE">
            <w:pPr>
              <w:wordWrap w:val="0"/>
              <w:spacing w:line="360" w:lineRule="auto"/>
              <w:ind w:right="215" w:rightChars="86"/>
              <w:rPr>
                <w:rFonts w:hint="eastAsia" w:ascii="仿宋" w:hAnsi="仿宋" w:eastAsia="仿宋"/>
                <w:spacing w:val="22"/>
              </w:rPr>
            </w:pPr>
            <w:r>
              <w:rPr>
                <w:rFonts w:hint="eastAsia" w:ascii="仿宋" w:hAnsi="仿宋" w:eastAsia="仿宋"/>
                <w:spacing w:val="22"/>
              </w:rPr>
              <w:t>学生（签名）：</w:t>
            </w:r>
            <w:r>
              <w:rPr>
                <w:rFonts w:ascii="仿宋" w:hAnsi="仿宋" w:eastAsia="仿宋"/>
              </w:rPr>
              <w:drawing>
                <wp:inline distT="0" distB="0" distL="114300" distR="114300">
                  <wp:extent cx="333375" cy="285750"/>
                  <wp:effectExtent l="0" t="0" r="9525" b="0"/>
                  <wp:docPr id="712566256" name="图片 712566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566256" name="图片 712566256"/>
                          <pic:cNvPicPr>
                            <a:picLocks noChangeAspect="1"/>
                          </pic:cNvPicPr>
                        </pic:nvPicPr>
                        <pic:blipFill>
                          <a:blip r:embed="rId32"/>
                          <a:stretch>
                            <a:fillRect/>
                          </a:stretch>
                        </pic:blipFill>
                        <pic:spPr>
                          <a:xfrm>
                            <a:off x="0" y="0"/>
                            <a:ext cx="333375" cy="285750"/>
                          </a:xfrm>
                          <a:prstGeom prst="rect">
                            <a:avLst/>
                          </a:prstGeom>
                          <a:noFill/>
                          <a:ln>
                            <a:noFill/>
                          </a:ln>
                        </pic:spPr>
                      </pic:pic>
                    </a:graphicData>
                  </a:graphic>
                </wp:inline>
              </w:drawing>
            </w:r>
            <w:r>
              <w:rPr>
                <w:rFonts w:hint="eastAsia" w:ascii="仿宋" w:hAnsi="仿宋" w:eastAsia="仿宋"/>
                <w:spacing w:val="22"/>
              </w:rPr>
              <w:t xml:space="preserve">                       2024年5月1日</w:t>
            </w:r>
          </w:p>
        </w:tc>
      </w:tr>
      <w:tr w14:paraId="733E7C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8" w:hRule="atLeast"/>
          <w:jc w:val="center"/>
        </w:trPr>
        <w:tc>
          <w:tcPr>
            <w:tcW w:w="9121" w:type="dxa"/>
            <w:gridSpan w:val="6"/>
          </w:tcPr>
          <w:p w14:paraId="027F6D98">
            <w:pPr>
              <w:spacing w:before="191" w:beforeLines="50" w:line="360" w:lineRule="auto"/>
              <w:ind w:right="215" w:rightChars="86"/>
              <w:jc w:val="center"/>
              <w:rPr>
                <w:rFonts w:hint="eastAsia" w:ascii="仿宋" w:hAnsi="仿宋" w:eastAsia="仿宋"/>
                <w:b/>
                <w:bCs/>
                <w:spacing w:val="22"/>
                <w:sz w:val="28"/>
              </w:rPr>
            </w:pPr>
            <w:r>
              <w:rPr>
                <w:rFonts w:hint="eastAsia" w:ascii="仿宋" w:hAnsi="仿宋" w:eastAsia="仿宋"/>
                <w:b/>
                <w:bCs/>
                <w:spacing w:val="22"/>
                <w:sz w:val="28"/>
              </w:rPr>
              <w:t>指导教师承诺</w:t>
            </w:r>
          </w:p>
          <w:p w14:paraId="6D9C1305">
            <w:pPr>
              <w:spacing w:line="360" w:lineRule="auto"/>
              <w:ind w:right="215" w:rightChars="86"/>
              <w:rPr>
                <w:rFonts w:hint="eastAsia" w:ascii="仿宋" w:hAnsi="仿宋" w:eastAsia="仿宋"/>
                <w:b/>
                <w:spacing w:val="22"/>
              </w:rPr>
            </w:pPr>
            <w:r>
              <w:rPr>
                <w:rFonts w:hint="eastAsia" w:ascii="仿宋" w:hAnsi="仿宋" w:eastAsia="仿宋"/>
                <w:b/>
                <w:spacing w:val="22"/>
              </w:rPr>
              <w:t>本人慎重承诺和声明：</w:t>
            </w:r>
          </w:p>
          <w:p w14:paraId="17928681">
            <w:pPr>
              <w:spacing w:line="320" w:lineRule="exact"/>
              <w:ind w:right="215" w:rightChars="86" w:firstLine="590" w:firstLineChars="200"/>
              <w:rPr>
                <w:rFonts w:hint="eastAsia" w:ascii="仿宋" w:hAnsi="仿宋" w:eastAsia="仿宋"/>
                <w:spacing w:val="22"/>
              </w:rPr>
            </w:pPr>
            <w:r>
              <w:rPr>
                <w:rFonts w:hint="eastAsia" w:ascii="仿宋" w:hAnsi="仿宋" w:eastAsia="仿宋"/>
                <w:spacing w:val="22"/>
              </w:rPr>
              <w:t>认真学习了教育部《学位论文作假行为处理办法》（中华人民共和国教育部令第</w:t>
            </w:r>
            <w:r>
              <w:rPr>
                <w:rFonts w:ascii="仿宋" w:hAnsi="仿宋" w:eastAsia="仿宋"/>
                <w:spacing w:val="22"/>
              </w:rPr>
              <w:t>34</w:t>
            </w:r>
            <w:r>
              <w:rPr>
                <w:rFonts w:hint="eastAsia" w:ascii="仿宋" w:hAnsi="仿宋" w:eastAsia="仿宋"/>
                <w:spacing w:val="22"/>
              </w:rPr>
              <w:t>号）和《内蒙古农业大学学位论文作假行为处理实施细则（试行）》，在指导学生毕业论文（设计）活动中遵守学校有关规定，恪守学术规范，经过本人认真的核查，该同学的毕业论文（设计）中未发现有剽窃、抄袭他人的学术观点、思想和成果的现象，未发现篡改研究数据。</w:t>
            </w:r>
          </w:p>
          <w:p w14:paraId="6B3ECB9E">
            <w:pPr>
              <w:spacing w:line="320" w:lineRule="exact"/>
              <w:ind w:right="215" w:rightChars="86"/>
              <w:rPr>
                <w:rFonts w:hint="eastAsia" w:ascii="仿宋" w:hAnsi="仿宋" w:eastAsia="仿宋"/>
                <w:spacing w:val="22"/>
              </w:rPr>
            </w:pPr>
          </w:p>
          <w:p w14:paraId="6316548C">
            <w:pPr>
              <w:spacing w:line="320" w:lineRule="exact"/>
              <w:ind w:left="213" w:leftChars="85" w:right="215" w:rightChars="86" w:firstLine="590" w:firstLineChars="200"/>
              <w:rPr>
                <w:rFonts w:hint="eastAsia" w:ascii="仿宋" w:hAnsi="仿宋" w:eastAsia="仿宋"/>
                <w:spacing w:val="22"/>
              </w:rPr>
            </w:pPr>
          </w:p>
          <w:p w14:paraId="6AB66B47">
            <w:pPr>
              <w:spacing w:line="360" w:lineRule="auto"/>
              <w:ind w:right="215" w:rightChars="86"/>
              <w:rPr>
                <w:rFonts w:hint="eastAsia" w:ascii="仿宋" w:hAnsi="仿宋" w:eastAsia="仿宋" w:cs="Arial"/>
                <w:spacing w:val="22"/>
              </w:rPr>
            </w:pPr>
            <w:r>
              <w:rPr>
                <w:rFonts w:hint="eastAsia" w:ascii="仿宋" w:hAnsi="仿宋" w:eastAsia="仿宋" w:cs="Arial"/>
                <w:spacing w:val="22"/>
              </w:rPr>
              <w:t>指导教师（签名）：</w:t>
            </w:r>
            <w:r>
              <w:rPr>
                <w:rFonts w:ascii="仿宋" w:hAnsi="仿宋" w:eastAsia="仿宋"/>
                <w:color w:val="151515"/>
              </w:rPr>
              <w:drawing>
                <wp:inline distT="0" distB="0" distL="114300" distR="114300">
                  <wp:extent cx="681355" cy="349885"/>
                  <wp:effectExtent l="0" t="0" r="4445" b="0"/>
                  <wp:docPr id="4" name="图片 4" descr="251740828573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51740828573_.pic"/>
                          <pic:cNvPicPr>
                            <a:picLocks noChangeAspect="1"/>
                          </pic:cNvPicPr>
                        </pic:nvPicPr>
                        <pic:blipFill>
                          <a:blip r:embed="rId33"/>
                          <a:stretch>
                            <a:fillRect/>
                          </a:stretch>
                        </pic:blipFill>
                        <pic:spPr>
                          <a:xfrm>
                            <a:off x="0" y="0"/>
                            <a:ext cx="684209" cy="351211"/>
                          </a:xfrm>
                          <a:prstGeom prst="rect">
                            <a:avLst/>
                          </a:prstGeom>
                        </pic:spPr>
                      </pic:pic>
                    </a:graphicData>
                  </a:graphic>
                </wp:inline>
              </w:drawing>
            </w:r>
            <w:r>
              <w:rPr>
                <w:rFonts w:hint="eastAsia" w:ascii="仿宋" w:hAnsi="仿宋" w:eastAsia="仿宋" w:cs="Arial"/>
                <w:spacing w:val="22"/>
              </w:rPr>
              <w:t xml:space="preserve">                 2024年5月1日</w:t>
            </w:r>
          </w:p>
        </w:tc>
      </w:tr>
    </w:tbl>
    <w:p w14:paraId="3F3FED4D">
      <w:pPr>
        <w:rPr>
          <w:rFonts w:hint="eastAsia" w:ascii="黑体" w:hAnsi="宋体" w:eastAsia="黑体"/>
          <w:bCs/>
          <w:snapToGrid w:val="0"/>
          <w:sz w:val="32"/>
          <w:szCs w:val="32"/>
        </w:rPr>
        <w:sectPr>
          <w:headerReference r:id="rId13" w:type="default"/>
          <w:headerReference r:id="rId14" w:type="even"/>
          <w:pgSz w:w="11905" w:h="16838"/>
          <w:pgMar w:top="1701" w:right="1417" w:bottom="1701" w:left="1417" w:header="1361" w:footer="1020" w:gutter="0"/>
          <w:pgNumType w:fmt="upperRoman" w:start="1"/>
          <w:cols w:space="0" w:num="1"/>
          <w:docGrid w:type="linesAndChars" w:linePitch="383" w:charSpace="2451"/>
        </w:sectPr>
      </w:pPr>
    </w:p>
    <w:p w14:paraId="127F8176">
      <w:pPr>
        <w:spacing w:line="400" w:lineRule="exact"/>
        <w:jc w:val="center"/>
        <w:rPr>
          <w:rFonts w:hint="eastAsia" w:ascii="黑体" w:hAnsi="宋体" w:eastAsia="黑体"/>
          <w:b/>
          <w:snapToGrid w:val="0"/>
          <w:sz w:val="28"/>
          <w:szCs w:val="28"/>
        </w:rPr>
      </w:pPr>
      <w:r>
        <w:rPr>
          <w:rFonts w:hint="eastAsia" w:ascii="黑体" w:hAnsi="宋体" w:eastAsia="黑体"/>
          <w:bCs/>
          <w:snapToGrid w:val="0"/>
          <w:sz w:val="32"/>
          <w:szCs w:val="32"/>
        </w:rPr>
        <w:t>摘</w:t>
      </w:r>
      <w:r>
        <w:rPr>
          <w:rFonts w:hint="eastAsia" w:ascii="黑体" w:hAnsi="宋体" w:eastAsia="黑体"/>
          <w:bCs/>
          <w:snapToGrid w:val="0"/>
          <w:color w:val="FF0000"/>
          <w:sz w:val="32"/>
          <w:szCs w:val="32"/>
        </w:rPr>
        <w:t xml:space="preserve"> </w:t>
      </w:r>
      <w:r>
        <w:rPr>
          <w:rFonts w:ascii="黑体" w:hAnsi="宋体" w:eastAsia="黑体"/>
          <w:bCs/>
          <w:snapToGrid w:val="0"/>
          <w:color w:val="FF0000"/>
          <w:sz w:val="32"/>
          <w:szCs w:val="32"/>
        </w:rPr>
        <w:t xml:space="preserve"> </w:t>
      </w:r>
      <w:r>
        <w:rPr>
          <w:rFonts w:hint="eastAsia" w:ascii="黑体" w:hAnsi="宋体" w:eastAsia="黑体"/>
          <w:bCs/>
          <w:snapToGrid w:val="0"/>
          <w:color w:val="FF0000"/>
          <w:sz w:val="32"/>
          <w:szCs w:val="32"/>
        </w:rPr>
        <w:t xml:space="preserve">  </w:t>
      </w:r>
      <w:r>
        <w:rPr>
          <w:rFonts w:hint="eastAsia" w:ascii="黑体" w:hAnsi="宋体" w:eastAsia="黑体"/>
          <w:bCs/>
          <w:snapToGrid w:val="0"/>
          <w:sz w:val="32"/>
          <w:szCs w:val="32"/>
        </w:rPr>
        <w:t>要</w:t>
      </w:r>
    </w:p>
    <w:p w14:paraId="40964137">
      <w:pPr>
        <w:spacing w:line="400" w:lineRule="exact"/>
        <w:ind w:firstLine="480"/>
      </w:pPr>
    </w:p>
    <w:p w14:paraId="5F50C168">
      <w:pPr>
        <w:pStyle w:val="8"/>
        <w:spacing w:before="8"/>
        <w:ind w:firstLine="502" w:firstLineChars="200"/>
        <w:rPr>
          <w:rFonts w:hint="eastAsia" w:ascii="仿宋" w:hAnsi="仿宋" w:eastAsia="仿宋"/>
          <w:sz w:val="24"/>
          <w:szCs w:val="22"/>
        </w:rPr>
      </w:pPr>
      <w:r>
        <w:rPr>
          <w:rFonts w:hint="eastAsia" w:ascii="仿宋" w:hAnsi="仿宋" w:eastAsia="仿宋"/>
          <w:sz w:val="24"/>
          <w:szCs w:val="22"/>
          <w:lang w:val="en-US"/>
        </w:rPr>
        <w:t>国内</w:t>
      </w:r>
      <w:r>
        <w:rPr>
          <w:rFonts w:hint="eastAsia" w:ascii="仿宋" w:hAnsi="仿宋" w:eastAsia="仿宋"/>
          <w:sz w:val="24"/>
          <w:szCs w:val="22"/>
        </w:rPr>
        <w:t>电商市场</w:t>
      </w:r>
      <w:ins w:id="0" w:author="冬青" w:date="2025-05-01T21:21:01Z">
        <w:r>
          <w:rPr>
            <w:rFonts w:hint="eastAsia" w:ascii="仿宋" w:hAnsi="仿宋" w:eastAsia="仿宋"/>
            <w:sz w:val="24"/>
            <w:szCs w:val="22"/>
            <w:lang w:val="en-US" w:eastAsia="zh-CN"/>
          </w:rPr>
          <w:t>有</w:t>
        </w:r>
      </w:ins>
      <w:r>
        <w:rPr>
          <w:rFonts w:hint="eastAsia" w:ascii="仿宋" w:hAnsi="仿宋" w:eastAsia="仿宋"/>
          <w:sz w:val="24"/>
          <w:szCs w:val="22"/>
        </w:rPr>
        <w:t>饱和</w:t>
      </w:r>
      <w:r>
        <w:rPr>
          <w:rFonts w:hint="eastAsia" w:ascii="仿宋" w:hAnsi="仿宋" w:eastAsia="仿宋"/>
          <w:sz w:val="24"/>
          <w:szCs w:val="22"/>
          <w:lang w:val="en-US"/>
        </w:rPr>
        <w:t>趋向</w:t>
      </w:r>
      <w:del w:id="1" w:author="冬青" w:date="2025-05-01T21:21:04Z">
        <w:r>
          <w:rPr>
            <w:rFonts w:hint="eastAsia" w:ascii="仿宋" w:hAnsi="仿宋" w:eastAsia="仿宋"/>
            <w:sz w:val="24"/>
            <w:szCs w:val="22"/>
            <w:lang w:val="en-US"/>
          </w:rPr>
          <w:delText>于</w:delText>
        </w:r>
      </w:del>
      <w:del w:id="2" w:author="冬青" w:date="2025-05-01T21:21:04Z">
        <w:r>
          <w:rPr>
            <w:rFonts w:hint="eastAsia" w:ascii="仿宋" w:hAnsi="仿宋" w:eastAsia="仿宋"/>
            <w:sz w:val="24"/>
            <w:szCs w:val="22"/>
          </w:rPr>
          <w:delText>在</w:delText>
        </w:r>
      </w:del>
      <w:ins w:id="3" w:author="冬青" w:date="2025-05-01T21:21:04Z">
        <w:r>
          <w:rPr>
            <w:rFonts w:hint="eastAsia" w:ascii="仿宋" w:hAnsi="仿宋" w:eastAsia="仿宋"/>
            <w:sz w:val="24"/>
            <w:szCs w:val="22"/>
            <w:lang w:val="en-US" w:eastAsia="zh-CN"/>
          </w:rPr>
          <w:t>，</w:t>
        </w:r>
      </w:ins>
      <w:r>
        <w:rPr>
          <w:rFonts w:hint="eastAsia" w:ascii="仿宋" w:hAnsi="仿宋" w:eastAsia="仿宋"/>
          <w:sz w:val="24"/>
          <w:szCs w:val="22"/>
        </w:rPr>
        <w:t>当前经济全球化和贸易自由化的大背景下，</w:t>
      </w:r>
      <w:del w:id="4" w:author="冬青" w:date="2025-05-01T21:21:23Z">
        <w:r>
          <w:rPr>
            <w:rFonts w:hint="eastAsia" w:ascii="仿宋" w:hAnsi="仿宋" w:eastAsia="仿宋"/>
            <w:sz w:val="24"/>
            <w:szCs w:val="22"/>
          </w:rPr>
          <w:delText>，</w:delText>
        </w:r>
      </w:del>
      <w:r>
        <w:rPr>
          <w:rFonts w:hint="eastAsia" w:ascii="仿宋" w:hAnsi="仿宋" w:eastAsia="仿宋"/>
          <w:sz w:val="24"/>
          <w:szCs w:val="22"/>
        </w:rPr>
        <w:t>山东等北方传统工厂迫切期望发掘海外市场如与东南亚等国家的大客户建立销售联系，</w:t>
      </w:r>
      <w:r>
        <w:rPr>
          <w:rFonts w:hint="eastAsia" w:ascii="仿宋" w:hAnsi="仿宋" w:eastAsia="仿宋"/>
          <w:sz w:val="24"/>
          <w:szCs w:val="22"/>
          <w:lang w:val="en-US"/>
        </w:rPr>
        <w:t>发展海外代购，而发掘海外市场必然需要涉及</w:t>
      </w:r>
      <w:r>
        <w:rPr>
          <w:rFonts w:hint="eastAsia" w:ascii="仿宋" w:hAnsi="仿宋" w:eastAsia="仿宋"/>
          <w:sz w:val="24"/>
          <w:szCs w:val="22"/>
        </w:rPr>
        <w:t>产品的仓储，物流，</w:t>
      </w:r>
      <w:r>
        <w:rPr>
          <w:rFonts w:hint="eastAsia" w:ascii="仿宋" w:hAnsi="仿宋" w:eastAsia="仿宋"/>
          <w:sz w:val="24"/>
          <w:szCs w:val="22"/>
          <w:lang w:val="en-US"/>
        </w:rPr>
        <w:t>海关申报等。</w:t>
      </w:r>
    </w:p>
    <w:p w14:paraId="3818983C">
      <w:pPr>
        <w:pStyle w:val="8"/>
        <w:spacing w:before="8"/>
        <w:ind w:firstLine="502" w:firstLineChars="200"/>
        <w:rPr>
          <w:rFonts w:hint="eastAsia" w:ascii="仿宋" w:hAnsi="仿宋" w:eastAsia="仿宋"/>
          <w:sz w:val="24"/>
          <w:szCs w:val="22"/>
        </w:rPr>
      </w:pPr>
      <w:del w:id="5" w:author="冬青" w:date="2025-05-01T21:21:33Z">
        <w:r>
          <w:rPr>
            <w:rFonts w:hint="eastAsia" w:ascii="仿宋" w:hAnsi="仿宋" w:eastAsia="仿宋" w:cs="Mongolian Baiti"/>
            <w:sz w:val="24"/>
            <w:szCs w:val="22"/>
            <w:lang w:val="en-US" w:bidi="ar"/>
          </w:rPr>
          <w:delText>在</w:delText>
        </w:r>
      </w:del>
      <w:r>
        <w:rPr>
          <w:rFonts w:hint="eastAsia" w:ascii="仿宋" w:hAnsi="仿宋" w:eastAsia="仿宋" w:cs="Mongolian Baiti"/>
          <w:sz w:val="24"/>
          <w:szCs w:val="22"/>
          <w:lang w:val="en-US" w:bidi="ar"/>
        </w:rPr>
        <w:t>传统的海外出口</w:t>
      </w:r>
      <w:del w:id="6" w:author="冬青" w:date="2025-05-01T21:21:40Z">
        <w:r>
          <w:rPr>
            <w:rFonts w:hint="eastAsia" w:ascii="仿宋" w:hAnsi="仿宋" w:eastAsia="仿宋" w:cs="Mongolian Baiti"/>
            <w:sz w:val="24"/>
            <w:szCs w:val="22"/>
            <w:lang w:val="en-US" w:bidi="ar"/>
          </w:rPr>
          <w:delText>代购</w:delText>
        </w:r>
      </w:del>
      <w:r>
        <w:rPr>
          <w:rFonts w:hint="eastAsia" w:ascii="仿宋" w:hAnsi="仿宋" w:eastAsia="仿宋" w:cs="Mongolian Baiti"/>
          <w:sz w:val="24"/>
          <w:szCs w:val="22"/>
          <w:lang w:val="en-US" w:bidi="ar"/>
        </w:rPr>
        <w:t>模式下，客户需要经过繁琐的手续和漫长的等待，</w:t>
      </w:r>
      <w:ins w:id="7" w:author="冬青" w:date="2025-05-01T21:22:07Z">
        <w:r>
          <w:rPr>
            <w:rFonts w:hint="eastAsia" w:ascii="仿宋" w:hAnsi="仿宋" w:eastAsia="仿宋" w:cs="Mongolian Baiti"/>
            <w:sz w:val="24"/>
            <w:szCs w:val="22"/>
            <w:lang w:val="en-US" w:eastAsia="zh-CN" w:bidi="ar"/>
          </w:rPr>
          <w:t>而耗费</w:t>
        </w:r>
      </w:ins>
      <w:ins w:id="8" w:author="冬青" w:date="2025-05-01T21:22:09Z">
        <w:r>
          <w:rPr>
            <w:rFonts w:hint="eastAsia" w:ascii="仿宋" w:hAnsi="仿宋" w:eastAsia="仿宋" w:cs="Mongolian Baiti"/>
            <w:sz w:val="24"/>
            <w:szCs w:val="22"/>
            <w:lang w:val="en-US" w:eastAsia="zh-CN" w:bidi="ar"/>
          </w:rPr>
          <w:t>时间过长</w:t>
        </w:r>
      </w:ins>
      <w:del w:id="9" w:author="冬青" w:date="2025-05-01T21:22:29Z">
        <w:r>
          <w:rPr>
            <w:rFonts w:hint="eastAsia" w:ascii="仿宋" w:hAnsi="仿宋" w:eastAsia="仿宋" w:cs="Mongolian Baiti"/>
            <w:sz w:val="24"/>
            <w:szCs w:val="22"/>
            <w:lang w:val="en-US" w:bidi="ar"/>
          </w:rPr>
          <w:delText>而且往往</w:delText>
        </w:r>
      </w:del>
      <w:r>
        <w:rPr>
          <w:rFonts w:hint="eastAsia" w:ascii="仿宋" w:hAnsi="仿宋" w:eastAsia="仿宋" w:cs="Mongolian Baiti"/>
          <w:sz w:val="24"/>
          <w:szCs w:val="22"/>
          <w:lang w:val="en-US" w:bidi="ar"/>
        </w:rPr>
        <w:t>存在较高的风险。</w:t>
      </w:r>
      <w:del w:id="10" w:author="冬青" w:date="2025-05-01T21:22:50Z">
        <w:r>
          <w:rPr>
            <w:rFonts w:hint="eastAsia" w:ascii="仿宋" w:hAnsi="仿宋" w:eastAsia="仿宋" w:cs="Mongolian Baiti"/>
            <w:sz w:val="24"/>
            <w:szCs w:val="22"/>
            <w:lang w:val="en-US" w:bidi="ar"/>
          </w:rPr>
          <w:delText>同时</w:delText>
        </w:r>
      </w:del>
      <w:del w:id="11" w:author="冬青" w:date="2025-05-01T21:22:50Z">
        <w:r>
          <w:rPr>
            <w:rFonts w:hint="eastAsia" w:ascii="仿宋" w:hAnsi="仿宋" w:eastAsia="仿宋"/>
            <w:sz w:val="24"/>
            <w:szCs w:val="22"/>
          </w:rPr>
          <w:delText>海关</w:delText>
        </w:r>
      </w:del>
      <w:del w:id="12" w:author="冬青" w:date="2025-05-01T21:22:50Z">
        <w:r>
          <w:rPr>
            <w:rFonts w:hint="eastAsia" w:ascii="仿宋" w:hAnsi="仿宋" w:eastAsia="仿宋"/>
            <w:sz w:val="24"/>
            <w:szCs w:val="22"/>
            <w:lang w:val="en-US"/>
          </w:rPr>
          <w:delText>报关系统</w:delText>
        </w:r>
      </w:del>
      <w:del w:id="13" w:author="冬青" w:date="2025-05-01T21:22:50Z">
        <w:r>
          <w:rPr>
            <w:rFonts w:hint="eastAsia" w:ascii="仿宋" w:hAnsi="仿宋" w:eastAsia="仿宋"/>
            <w:sz w:val="24"/>
            <w:szCs w:val="22"/>
          </w:rPr>
          <w:delText>作为国家进出境监督管理的重要机构，在维护国家经济安全、保障知识产权和促进国际贸易便利化方面承担着关键职责，近年来，</w:delText>
        </w:r>
      </w:del>
      <w:r>
        <w:rPr>
          <w:rFonts w:hint="eastAsia" w:ascii="仿宋" w:hAnsi="仿宋" w:eastAsia="仿宋"/>
          <w:sz w:val="24"/>
          <w:szCs w:val="22"/>
        </w:rPr>
        <w:t>随着信息技术的飞速发展以及电子商务的广泛应用，海关业务</w:t>
      </w:r>
      <w:r>
        <w:rPr>
          <w:rFonts w:hint="eastAsia" w:ascii="仿宋" w:hAnsi="仿宋" w:eastAsia="仿宋"/>
          <w:sz w:val="24"/>
          <w:szCs w:val="22"/>
          <w:lang w:val="en-US"/>
        </w:rPr>
        <w:t>以及海外仓</w:t>
      </w:r>
      <w:r>
        <w:rPr>
          <w:rFonts w:hint="eastAsia" w:ascii="仿宋" w:hAnsi="仿宋" w:eastAsia="仿宋"/>
          <w:sz w:val="24"/>
          <w:szCs w:val="22"/>
        </w:rPr>
        <w:t>处理方式正经历深刻的变革，传统的管理模式</w:t>
      </w:r>
      <w:del w:id="14" w:author="冬青" w:date="2025-05-01T21:23:03Z">
        <w:r>
          <w:rPr>
            <w:rFonts w:hint="eastAsia" w:ascii="仿宋" w:hAnsi="仿宋" w:eastAsia="仿宋"/>
            <w:sz w:val="24"/>
            <w:szCs w:val="22"/>
          </w:rPr>
          <w:delText>已</w:delText>
        </w:r>
      </w:del>
      <w:r>
        <w:rPr>
          <w:rFonts w:hint="eastAsia" w:ascii="仿宋" w:hAnsi="仿宋" w:eastAsia="仿宋"/>
          <w:sz w:val="24"/>
          <w:szCs w:val="22"/>
        </w:rPr>
        <w:t>难以满足日益增长且复杂的海关申报需求。</w:t>
      </w:r>
    </w:p>
    <w:p w14:paraId="22950D64">
      <w:pPr>
        <w:pStyle w:val="8"/>
        <w:spacing w:before="8"/>
        <w:ind w:firstLine="502" w:firstLineChars="200"/>
        <w:rPr>
          <w:rFonts w:hint="eastAsia" w:ascii="仿宋" w:hAnsi="仿宋" w:eastAsia="仿宋"/>
          <w:sz w:val="24"/>
          <w:szCs w:val="22"/>
        </w:rPr>
      </w:pPr>
      <w:del w:id="15" w:author="冬青" w:date="2025-05-01T21:24:04Z">
        <w:r>
          <w:rPr>
            <w:rFonts w:hint="default" w:ascii="仿宋" w:hAnsi="仿宋" w:eastAsia="仿宋" w:cs="Mongolian Baiti"/>
            <w:sz w:val="24"/>
            <w:szCs w:val="22"/>
            <w:lang w:val="en-US" w:bidi="ar"/>
          </w:rPr>
          <w:delText>通过</w:delText>
        </w:r>
      </w:del>
      <w:del w:id="16" w:author="冬青" w:date="2025-05-01T21:24:04Z">
        <w:r>
          <w:rPr>
            <w:rFonts w:hint="eastAsia" w:ascii="仿宋" w:hAnsi="仿宋" w:eastAsia="仿宋" w:cs="Mongolian Baiti"/>
            <w:sz w:val="24"/>
            <w:szCs w:val="22"/>
            <w:lang w:val="en-US" w:bidi="ar"/>
          </w:rPr>
          <w:delText>开发</w:delText>
        </w:r>
      </w:del>
      <w:del w:id="17" w:author="冬青" w:date="2025-05-01T21:23:15Z">
        <w:r>
          <w:rPr>
            <w:rFonts w:hint="eastAsia" w:ascii="仿宋" w:hAnsi="仿宋" w:eastAsia="仿宋" w:cs="Mongolian Baiti"/>
            <w:sz w:val="24"/>
            <w:szCs w:val="22"/>
            <w:lang w:val="en-US" w:bidi="ar"/>
          </w:rPr>
          <w:delText>一套</w:delText>
        </w:r>
      </w:del>
      <w:r>
        <w:rPr>
          <w:rFonts w:hint="eastAsia" w:ascii="仿宋" w:hAnsi="仿宋" w:eastAsia="仿宋" w:cs="Mongolian Baiti"/>
          <w:sz w:val="24"/>
          <w:szCs w:val="22"/>
          <w:lang w:val="en-US" w:bidi="ar"/>
        </w:rPr>
        <w:t>完善的海外仓储代购系统，可实现订单无缝对接海关申报系统，提高大宗贸易的便捷性、</w:t>
      </w:r>
      <w:r>
        <w:fldChar w:fldCharType="begin"/>
      </w:r>
      <w:r>
        <w:instrText xml:space="preserve"> HYPERLINK "https://so.csdn.net/so/search?q=%E5%AE%89%E5%85%A8%E6%80%A7&amp;spm=1001.2101.3001.7020" \t "/Users/joye/Documentsx/_blank" </w:instrText>
      </w:r>
      <w:r>
        <w:fldChar w:fldCharType="separate"/>
      </w:r>
      <w:r>
        <w:rPr>
          <w:rFonts w:hint="eastAsia" w:ascii="仿宋" w:hAnsi="仿宋" w:eastAsia="仿宋" w:cs="Mongolian Baiti"/>
          <w:sz w:val="24"/>
          <w:szCs w:val="22"/>
        </w:rPr>
        <w:t>安全性</w:t>
      </w:r>
      <w:r>
        <w:rPr>
          <w:rFonts w:hint="eastAsia" w:ascii="仿宋" w:hAnsi="仿宋" w:eastAsia="仿宋" w:cs="Mongolian Baiti"/>
          <w:sz w:val="24"/>
          <w:szCs w:val="22"/>
        </w:rPr>
        <w:fldChar w:fldCharType="end"/>
      </w:r>
      <w:r>
        <w:rPr>
          <w:rFonts w:hint="eastAsia" w:ascii="仿宋" w:hAnsi="仿宋" w:eastAsia="仿宋" w:cs="Mongolian Baiti"/>
          <w:sz w:val="24"/>
          <w:szCs w:val="22"/>
          <w:lang w:val="en-US" w:bidi="ar"/>
        </w:rPr>
        <w:t>和</w:t>
      </w:r>
      <w:ins w:id="18" w:author="冬青" w:date="2025-05-01T21:23:55Z">
        <w:r>
          <w:rPr>
            <w:rFonts w:hint="eastAsia" w:ascii="仿宋" w:hAnsi="仿宋" w:eastAsia="仿宋" w:cs="Mongolian Baiti"/>
            <w:sz w:val="24"/>
            <w:szCs w:val="22"/>
            <w:lang w:val="en-US" w:eastAsia="zh-CN" w:bidi="ar"/>
          </w:rPr>
          <w:t>交易</w:t>
        </w:r>
      </w:ins>
      <w:r>
        <w:rPr>
          <w:rFonts w:hint="eastAsia" w:ascii="仿宋" w:hAnsi="仿宋" w:eastAsia="仿宋" w:cs="Mongolian Baiti"/>
          <w:sz w:val="24"/>
          <w:szCs w:val="22"/>
          <w:lang w:val="en-US" w:bidi="ar"/>
        </w:rPr>
        <w:t>效率</w:t>
      </w:r>
      <w:del w:id="19" w:author="冬青" w:date="2025-05-01T21:23:44Z">
        <w:r>
          <w:rPr>
            <w:rFonts w:hint="eastAsia" w:ascii="仿宋" w:hAnsi="仿宋" w:eastAsia="仿宋" w:cs="Mongolian Baiti"/>
            <w:sz w:val="24"/>
            <w:szCs w:val="22"/>
            <w:lang w:val="en-US" w:bidi="ar"/>
          </w:rPr>
          <w:delText>海外仓储代购系统</w:delText>
        </w:r>
      </w:del>
      <w:r>
        <w:rPr>
          <w:rFonts w:hint="eastAsia" w:ascii="仿宋" w:hAnsi="仿宋" w:eastAsia="仿宋" w:cs="Mongolian Baiti"/>
          <w:sz w:val="24"/>
          <w:szCs w:val="22"/>
          <w:lang w:val="en-US" w:bidi="ar"/>
        </w:rPr>
        <w:t>，为客户提供方便、高效、安全的购物体验。</w:t>
      </w:r>
    </w:p>
    <w:p w14:paraId="4B2F75C4">
      <w:pPr>
        <w:pStyle w:val="8"/>
        <w:spacing w:before="8"/>
        <w:ind w:firstLine="502" w:firstLineChars="200"/>
        <w:rPr>
          <w:rFonts w:hint="eastAsia" w:ascii="仿宋" w:hAnsi="仿宋" w:eastAsia="仿宋"/>
          <w:sz w:val="24"/>
          <w:szCs w:val="22"/>
        </w:rPr>
      </w:pPr>
      <w:r>
        <w:rPr>
          <w:rFonts w:hint="eastAsia" w:ascii="仿宋" w:hAnsi="仿宋" w:eastAsia="仿宋"/>
          <w:sz w:val="24"/>
          <w:szCs w:val="22"/>
          <w:lang w:val="en-US"/>
        </w:rPr>
        <w:t>基于以上需求，设计开发基于</w:t>
      </w:r>
      <w:r>
        <w:rPr>
          <w:rFonts w:hint="eastAsia" w:ascii="仿宋" w:hAnsi="仿宋" w:eastAsia="仿宋"/>
          <w:sz w:val="24"/>
          <w:szCs w:val="22"/>
        </w:rPr>
        <w:t>B2B</w:t>
      </w:r>
      <w:r>
        <w:rPr>
          <w:rFonts w:hint="eastAsia" w:ascii="仿宋" w:hAnsi="仿宋" w:eastAsia="仿宋"/>
          <w:sz w:val="24"/>
          <w:szCs w:val="22"/>
          <w:lang w:val="en-US"/>
        </w:rPr>
        <w:t>模式的</w:t>
      </w:r>
      <w:r>
        <w:rPr>
          <w:rFonts w:hint="eastAsia" w:ascii="仿宋" w:hAnsi="仿宋" w:eastAsia="仿宋"/>
          <w:sz w:val="24"/>
          <w:szCs w:val="22"/>
        </w:rPr>
        <w:t>智能海外仓平台，</w:t>
      </w:r>
      <w:r>
        <w:rPr>
          <w:rFonts w:hint="eastAsia" w:ascii="仿宋" w:hAnsi="仿宋" w:eastAsia="仿宋"/>
          <w:sz w:val="24"/>
          <w:szCs w:val="22"/>
          <w:lang w:val="en-US"/>
        </w:rPr>
        <w:t>实现国内工厂提供货物通过海外仓平台销售，</w:t>
      </w:r>
      <w:del w:id="20" w:author="冬青" w:date="2025-05-01T21:24:16Z">
        <w:r>
          <w:rPr>
            <w:rFonts w:hint="eastAsia" w:ascii="仿宋" w:hAnsi="仿宋" w:eastAsia="仿宋"/>
            <w:sz w:val="24"/>
            <w:szCs w:val="22"/>
            <w:lang w:val="en-US"/>
          </w:rPr>
          <w:delText>可</w:delText>
        </w:r>
      </w:del>
      <w:r>
        <w:rPr>
          <w:rFonts w:hint="eastAsia" w:ascii="仿宋" w:hAnsi="仿宋" w:eastAsia="仿宋"/>
          <w:sz w:val="24"/>
          <w:szCs w:val="22"/>
          <w:lang w:val="en-US"/>
        </w:rPr>
        <w:t>智能生成海关报关信息自助清关报关，查看海外仓储货物管理信息，同时可查看到国外订单信息，国外大客户通过查看海外仓的货物列表</w:t>
      </w:r>
      <w:del w:id="21" w:author="冬青" w:date="2025-05-01T21:24:38Z">
        <w:r>
          <w:rPr>
            <w:rFonts w:hint="eastAsia" w:ascii="仿宋" w:hAnsi="仿宋" w:eastAsia="仿宋"/>
            <w:sz w:val="24"/>
            <w:szCs w:val="22"/>
            <w:lang w:val="en-US"/>
          </w:rPr>
          <w:delText>，</w:delText>
        </w:r>
      </w:del>
      <w:r>
        <w:rPr>
          <w:rFonts w:hint="eastAsia" w:ascii="仿宋" w:hAnsi="仿宋" w:eastAsia="仿宋"/>
          <w:sz w:val="24"/>
          <w:szCs w:val="22"/>
          <w:lang w:val="en-US"/>
        </w:rPr>
        <w:t>下订</w:t>
      </w:r>
      <w:del w:id="22" w:author="冬青" w:date="2025-05-01T21:24:43Z">
        <w:r>
          <w:rPr>
            <w:rFonts w:hint="eastAsia" w:ascii="仿宋" w:hAnsi="仿宋" w:eastAsia="仿宋"/>
            <w:sz w:val="24"/>
            <w:szCs w:val="22"/>
            <w:lang w:val="en-US"/>
          </w:rPr>
          <w:delText>单并付款，与此</w:delText>
        </w:r>
      </w:del>
      <w:ins w:id="23" w:author="冬青" w:date="2025-05-01T21:24:45Z">
        <w:r>
          <w:rPr>
            <w:rFonts w:hint="eastAsia" w:ascii="仿宋" w:hAnsi="仿宋" w:eastAsia="仿宋"/>
            <w:sz w:val="24"/>
            <w:szCs w:val="22"/>
            <w:lang w:val="en-US" w:eastAsia="zh-CN"/>
          </w:rPr>
          <w:t>，</w:t>
        </w:r>
      </w:ins>
      <w:del w:id="24" w:author="冬青" w:date="2025-05-01T21:24:46Z">
        <w:r>
          <w:rPr>
            <w:rFonts w:hint="eastAsia" w:ascii="仿宋" w:hAnsi="仿宋" w:eastAsia="仿宋"/>
            <w:sz w:val="24"/>
            <w:szCs w:val="22"/>
            <w:lang w:val="en-US"/>
          </w:rPr>
          <w:delText>同时</w:delText>
        </w:r>
      </w:del>
      <w:del w:id="25" w:author="冬青" w:date="2025-05-01T21:24:33Z">
        <w:r>
          <w:rPr>
            <w:rFonts w:hint="eastAsia" w:ascii="仿宋" w:hAnsi="仿宋" w:eastAsia="仿宋"/>
            <w:sz w:val="24"/>
            <w:szCs w:val="22"/>
            <w:lang w:val="en-US"/>
          </w:rPr>
          <w:delText>金流</w:delText>
        </w:r>
      </w:del>
      <w:ins w:id="26" w:author="冬青" w:date="2025-05-01T21:25:14Z">
        <w:r>
          <w:rPr>
            <w:rFonts w:hint="eastAsia" w:ascii="仿宋" w:hAnsi="仿宋" w:eastAsia="仿宋"/>
            <w:sz w:val="24"/>
            <w:szCs w:val="22"/>
            <w:lang w:val="en-US" w:eastAsia="zh-CN"/>
          </w:rPr>
          <w:t>结算</w:t>
        </w:r>
      </w:ins>
      <w:ins w:id="27" w:author="冬青" w:date="2025-05-01T21:25:19Z">
        <w:r>
          <w:rPr>
            <w:rFonts w:hint="eastAsia" w:ascii="仿宋" w:hAnsi="仿宋" w:eastAsia="仿宋"/>
            <w:sz w:val="24"/>
            <w:szCs w:val="22"/>
            <w:lang w:val="en-US" w:eastAsia="zh-CN"/>
          </w:rPr>
          <w:t>通过</w:t>
        </w:r>
      </w:ins>
      <w:del w:id="28" w:author="冬青" w:date="2025-05-01T21:24:33Z">
        <w:r>
          <w:rPr>
            <w:rFonts w:hint="eastAsia" w:ascii="仿宋" w:hAnsi="仿宋" w:eastAsia="仿宋"/>
            <w:sz w:val="24"/>
            <w:szCs w:val="22"/>
            <w:lang w:val="en-US"/>
          </w:rPr>
          <w:delText>通</w:delText>
        </w:r>
      </w:del>
      <w:del w:id="29" w:author="冬青" w:date="2025-05-01T21:25:13Z">
        <w:r>
          <w:rPr>
            <w:rFonts w:hint="eastAsia" w:ascii="仿宋" w:hAnsi="仿宋" w:eastAsia="仿宋"/>
            <w:sz w:val="24"/>
            <w:szCs w:val="22"/>
            <w:lang w:val="en-US"/>
          </w:rPr>
          <w:delText>过</w:delText>
        </w:r>
      </w:del>
      <w:r>
        <w:rPr>
          <w:rFonts w:hint="eastAsia" w:ascii="仿宋" w:hAnsi="仿宋" w:eastAsia="仿宋"/>
          <w:sz w:val="24"/>
          <w:szCs w:val="22"/>
          <w:lang w:val="en-US"/>
        </w:rPr>
        <w:t>第三支付SDK或者API传入平台，平台再提成相关费用并最终结算至国内相应工厂或者企业。</w:t>
      </w:r>
    </w:p>
    <w:p w14:paraId="76C5C222">
      <w:pPr>
        <w:ind w:firstLine="502" w:firstLineChars="200"/>
        <w:rPr>
          <w:rFonts w:hint="eastAsia" w:ascii="仿宋" w:hAnsi="仿宋" w:eastAsia="仿宋"/>
        </w:rPr>
      </w:pPr>
      <w:r>
        <w:rPr>
          <w:rFonts w:hint="eastAsia" w:ascii="仿宋" w:hAnsi="仿宋" w:eastAsia="仿宋"/>
          <w:szCs w:val="22"/>
        </w:rPr>
        <w:t>基于系统实现对惠发食品等几家国内企业的出海贸易提供便利的海关申报服务和海外货物仓储服务包括产品仓储信息管理，海外订单管理，实现东南亚企业进行采购且发送订单，企业支付金流通过企业调用支付API汇入公司。</w:t>
      </w:r>
    </w:p>
    <w:p w14:paraId="1BB57BB4">
      <w:pPr>
        <w:adjustRightInd w:val="0"/>
        <w:snapToGrid w:val="0"/>
        <w:ind w:firstLine="480"/>
        <w:rPr>
          <w:kern w:val="2"/>
          <w:szCs w:val="21"/>
        </w:rPr>
      </w:pPr>
    </w:p>
    <w:p w14:paraId="1C576ADB">
      <w:pPr>
        <w:adjustRightInd w:val="0"/>
        <w:snapToGrid w:val="0"/>
        <w:spacing w:line="240" w:lineRule="auto"/>
        <w:rPr>
          <w:szCs w:val="21"/>
        </w:rPr>
        <w:sectPr>
          <w:headerReference r:id="rId15" w:type="default"/>
          <w:headerReference r:id="rId16" w:type="even"/>
          <w:pgSz w:w="11905" w:h="16838"/>
          <w:pgMar w:top="1701" w:right="1417" w:bottom="1701" w:left="1417" w:header="1361" w:footer="1020" w:gutter="0"/>
          <w:pgNumType w:fmt="upperRoman" w:start="1"/>
          <w:cols w:space="0" w:num="1"/>
          <w:docGrid w:type="linesAndChars" w:linePitch="383" w:charSpace="2451"/>
        </w:sectPr>
      </w:pPr>
      <w:r>
        <w:rPr>
          <w:rFonts w:hint="eastAsia" w:ascii="黑体" w:hAnsi="宋体" w:eastAsia="黑体"/>
          <w:kern w:val="2"/>
        </w:rPr>
        <w:t>关键词：</w:t>
      </w:r>
      <w:r>
        <w:rPr>
          <w:rFonts w:hint="eastAsia" w:ascii="宋体" w:hAnsi="宋体" w:cs="宋体"/>
          <w:kern w:val="2"/>
        </w:rPr>
        <w:t>电商海外仓，海关清关，</w:t>
      </w:r>
      <w:r>
        <w:rPr>
          <w:rFonts w:hint="eastAsia" w:ascii="仿宋" w:hAnsi="仿宋" w:eastAsia="仿宋"/>
          <w:szCs w:val="22"/>
          <w:shd w:val="clear" w:color="auto" w:fill="FCFCFC"/>
          <w:lang w:bidi="ar"/>
        </w:rPr>
        <w:t>django</w:t>
      </w:r>
      <w:r>
        <w:rPr>
          <w:rFonts w:hint="eastAsia" w:ascii="宋体" w:hAnsi="宋体" w:cs="宋体"/>
          <w:kern w:val="2"/>
          <w:szCs w:val="21"/>
        </w:rPr>
        <w:t>，python</w:t>
      </w:r>
    </w:p>
    <w:p w14:paraId="60AB0B74">
      <w:pPr>
        <w:tabs>
          <w:tab w:val="left" w:pos="3524"/>
        </w:tabs>
        <w:ind w:firstLine="480"/>
        <w:jc w:val="center"/>
        <w:rPr>
          <w:rFonts w:ascii="Times New Roman" w:hAnsi="Times New Roman" w:eastAsia="黑体"/>
          <w:sz w:val="32"/>
          <w:szCs w:val="32"/>
        </w:rPr>
      </w:pPr>
      <w:r>
        <w:rPr>
          <w:rFonts w:ascii="Times New Roman" w:hAnsi="Times New Roman" w:eastAsia="黑体"/>
          <w:sz w:val="32"/>
          <w:szCs w:val="32"/>
        </w:rPr>
        <w:t>Design of overseas warehousing service platform under B2B mode</w:t>
      </w:r>
    </w:p>
    <w:p w14:paraId="1CE34E50">
      <w:pPr>
        <w:tabs>
          <w:tab w:val="left" w:pos="3524"/>
        </w:tabs>
        <w:ind w:firstLine="480"/>
        <w:jc w:val="center"/>
        <w:rPr>
          <w:rFonts w:hint="eastAsia" w:ascii="黑体" w:hAnsi="黑体" w:eastAsia="黑体" w:cs="黑体"/>
        </w:rPr>
      </w:pPr>
      <w:commentRangeStart w:id="1"/>
      <w:r>
        <w:rPr>
          <w:rFonts w:hint="eastAsia" w:ascii="黑体" w:hAnsi="黑体" w:eastAsia="黑体" w:cs="黑体"/>
        </w:rPr>
        <w:t>Abstract</w:t>
      </w:r>
      <w:commentRangeEnd w:id="1"/>
      <w:r>
        <w:commentReference w:id="1"/>
      </w:r>
    </w:p>
    <w:p w14:paraId="57401F7D">
      <w:pPr>
        <w:adjustRightInd w:val="0"/>
        <w:snapToGrid w:val="0"/>
        <w:rPr>
          <w:rStyle w:val="42"/>
          <w:rFonts w:ascii="Times New Roman" w:hAnsi="Times New Roman"/>
        </w:rPr>
      </w:pPr>
      <w:r>
        <w:rPr>
          <w:rStyle w:val="42"/>
          <w:rFonts w:ascii="Times New Roman" w:hAnsi="Times New Roman"/>
        </w:rPr>
        <w:tab/>
      </w:r>
      <w:r>
        <w:rPr>
          <w:rStyle w:val="42"/>
          <w:rFonts w:ascii="Times New Roman" w:hAnsi="Times New Roman"/>
        </w:rPr>
        <w:tab/>
      </w:r>
      <w:r>
        <w:rPr>
          <w:rStyle w:val="42"/>
          <w:rFonts w:ascii="Times New Roman" w:hAnsi="Times New Roman"/>
        </w:rPr>
        <w:t>Under the current background of economic globalization and trade liberalization, especially the domestic e-commerce market tends to be saturated. Traditional factories in northern China such as Shandong are eager to explore overseas markets, such as establishing sales contacts with major customers in Southeast Asia and other countries, and developing overseas purchasing agents. Exploring overseas markets will inevitably involve product warehousing, logistics, customs declaration, etc.</w:t>
      </w:r>
    </w:p>
    <w:p w14:paraId="5204E2BD">
      <w:pPr>
        <w:adjustRightInd w:val="0"/>
        <w:snapToGrid w:val="0"/>
        <w:rPr>
          <w:rStyle w:val="42"/>
          <w:rFonts w:ascii="Times New Roman" w:hAnsi="Times New Roman"/>
        </w:rPr>
      </w:pPr>
      <w:r>
        <w:rPr>
          <w:rStyle w:val="42"/>
          <w:rFonts w:ascii="Times New Roman" w:hAnsi="Times New Roman"/>
        </w:rPr>
        <w:tab/>
      </w:r>
      <w:r>
        <w:rPr>
          <w:rStyle w:val="42"/>
          <w:rFonts w:ascii="Times New Roman" w:hAnsi="Times New Roman"/>
        </w:rPr>
        <w:t>Under the traditional overseas export purchasing mode, customers need to go through cumbersome procedures and long waiting, and there are often high risks. At the same time, as an important institution for national entry and exit supervision and management, the customs declaration system plays a key role in maintaining national economic security, protecting intellectual property rights and promoting international trade facilitation. In recent years, with the rapid development of information technology and the wide application of e-commerce, the customs business and overseas warehouse processing mode are undergoing profound changes, and the traditional management mode has been difficult to meet the growing and complex demand for customs declaration.</w:t>
      </w:r>
    </w:p>
    <w:p w14:paraId="207B4ED2">
      <w:pPr>
        <w:adjustRightInd w:val="0"/>
        <w:snapToGrid w:val="0"/>
        <w:rPr>
          <w:rStyle w:val="42"/>
          <w:rFonts w:ascii="Times New Roman" w:hAnsi="Times New Roman"/>
        </w:rPr>
      </w:pPr>
      <w:r>
        <w:rPr>
          <w:rStyle w:val="42"/>
          <w:rFonts w:ascii="Times New Roman" w:hAnsi="Times New Roman"/>
        </w:rPr>
        <w:tab/>
      </w:r>
      <w:r>
        <w:rPr>
          <w:rStyle w:val="42"/>
          <w:rFonts w:ascii="Times New Roman" w:hAnsi="Times New Roman"/>
        </w:rPr>
        <w:t>Through the development of a complete set of overseas warehousing and purchasing system, orders can be seamlessly connected to the customs declaration system, and the convenience, security and efficiency of bulk trade can be improved. The overseas warehousing and purchasing system provides customers with a convenient, efficient and safe shopping experience.</w:t>
      </w:r>
    </w:p>
    <w:p w14:paraId="358B7FD1">
      <w:pPr>
        <w:adjustRightInd w:val="0"/>
        <w:snapToGrid w:val="0"/>
        <w:rPr>
          <w:rStyle w:val="42"/>
          <w:rFonts w:ascii="Times New Roman" w:hAnsi="Times New Roman"/>
        </w:rPr>
      </w:pPr>
      <w:r>
        <w:rPr>
          <w:rStyle w:val="42"/>
          <w:rFonts w:ascii="Times New Roman" w:hAnsi="Times New Roman"/>
        </w:rPr>
        <w:tab/>
      </w:r>
      <w:r>
        <w:rPr>
          <w:rStyle w:val="42"/>
          <w:rFonts w:ascii="Times New Roman" w:hAnsi="Times New Roman"/>
        </w:rPr>
        <w:t>Based on the above requirements, the intelligent overseas warehouse platform based on B2B mode is designed and developed to realize the sales of goods provided by domestic factories through the overseas warehouse platform. It can intelligently generate customs declaration information, self-service customs clearance and declaration, view overseas warehouse goods management information, and view foreign order information. Foreign major customers can place orders and pay by viewing the list of goods in the overseas warehouse. At the same time, jinliu is transferred to the platform through the third-party payment SDK or API, and the platform will deduct relevant fees and finally settle to the corresponding domestic factories or enterprises.</w:t>
      </w:r>
    </w:p>
    <w:p w14:paraId="43B3513D">
      <w:pPr>
        <w:adjustRightInd w:val="0"/>
        <w:snapToGrid w:val="0"/>
        <w:rPr>
          <w:rStyle w:val="42"/>
          <w:rFonts w:ascii="Times New Roman" w:hAnsi="Times New Roman"/>
        </w:rPr>
      </w:pPr>
      <w:r>
        <w:rPr>
          <w:rStyle w:val="42"/>
          <w:rFonts w:ascii="Times New Roman" w:hAnsi="Times New Roman"/>
        </w:rPr>
        <w:tab/>
      </w:r>
      <w:r>
        <w:rPr>
          <w:rStyle w:val="42"/>
          <w:rFonts w:ascii="Times New Roman" w:hAnsi="Times New Roman"/>
        </w:rPr>
        <w:t>Based on the system, the customs declaration service and overseas goods storage service that facilitate the overseas trade of several domestic enterprises such as Huifa food are provided, including product storage information management, overseas order management, Southeast Asian enterprises can purchase and send orders, and the enterprise payment is transferred to the company through the payment API called by the enterprise.</w:t>
      </w:r>
    </w:p>
    <w:p w14:paraId="5140629B">
      <w:pPr>
        <w:adjustRightInd w:val="0"/>
        <w:snapToGrid w:val="0"/>
        <w:spacing w:line="400" w:lineRule="exact"/>
        <w:ind w:left="1260" w:hanging="1255" w:hangingChars="500"/>
        <w:rPr>
          <w:rStyle w:val="42"/>
          <w:rFonts w:hint="eastAsia" w:ascii="黑体" w:hAnsi="黑体" w:eastAsia="黑体" w:cs="黑体"/>
        </w:rPr>
      </w:pPr>
    </w:p>
    <w:p w14:paraId="2E13BF28">
      <w:pPr>
        <w:adjustRightInd w:val="0"/>
        <w:snapToGrid w:val="0"/>
        <w:spacing w:line="400" w:lineRule="exact"/>
        <w:ind w:left="1260" w:hanging="1255" w:hangingChars="500"/>
        <w:rPr>
          <w:kern w:val="2"/>
        </w:rPr>
      </w:pPr>
      <w:r>
        <w:rPr>
          <w:rStyle w:val="42"/>
          <w:rFonts w:hint="eastAsia" w:ascii="黑体" w:hAnsi="黑体" w:eastAsia="黑体" w:cs="黑体"/>
        </w:rPr>
        <w:t xml:space="preserve">Key Words: </w:t>
      </w:r>
      <w:r>
        <w:rPr>
          <w:rFonts w:hint="eastAsia" w:ascii="Times New Roman" w:hAnsi="Times New Roman"/>
          <w:i/>
          <w:iCs/>
          <w:kern w:val="2"/>
        </w:rPr>
        <w:t>E-commerce overseas warehouse, customs clearance, django，python</w:t>
      </w:r>
    </w:p>
    <w:p w14:paraId="46993C1F">
      <w:pPr>
        <w:adjustRightInd w:val="0"/>
        <w:snapToGrid w:val="0"/>
        <w:ind w:firstLine="482"/>
        <w:rPr>
          <w:b/>
          <w:i/>
          <w:iCs/>
          <w:kern w:val="2"/>
          <w:szCs w:val="21"/>
        </w:rPr>
        <w:sectPr>
          <w:headerReference r:id="rId17" w:type="default"/>
          <w:headerReference r:id="rId18" w:type="even"/>
          <w:pgSz w:w="11905" w:h="16838"/>
          <w:pgMar w:top="1701" w:right="1417" w:bottom="1701" w:left="1417" w:header="1361" w:footer="1020" w:gutter="0"/>
          <w:pgNumType w:fmt="upperRoman" w:start="1"/>
          <w:cols w:space="0" w:num="1"/>
          <w:docGrid w:type="linesAndChars" w:linePitch="383" w:charSpace="2451"/>
        </w:sectPr>
      </w:pPr>
    </w:p>
    <w:bookmarkEnd w:id="0"/>
    <w:p w14:paraId="7FA43BE3">
      <w:pPr>
        <w:pStyle w:val="2"/>
        <w:spacing w:before="0" w:after="0" w:line="400" w:lineRule="exact"/>
        <w:ind w:firstLine="0" w:firstLineChars="0"/>
        <w:rPr>
          <w:rFonts w:ascii="Times New Roman" w:hAnsi="Times New Roman" w:eastAsia="黑体"/>
        </w:rPr>
      </w:pPr>
      <w:bookmarkStart w:id="1" w:name="_Toc165406678"/>
      <w:bookmarkStart w:id="2" w:name="_Toc485544675"/>
      <w:bookmarkStart w:id="3" w:name="_Toc485289811"/>
      <w:r>
        <w:rPr>
          <w:rFonts w:hint="eastAsia" w:ascii="黑体" w:hAnsi="黑体" w:eastAsia="黑体" w:cs="黑体"/>
          <w:b w:val="0"/>
          <w:bCs w:val="0"/>
          <w:sz w:val="32"/>
          <w:szCs w:val="32"/>
        </w:rPr>
        <w:t>目    录</w:t>
      </w:r>
      <w:bookmarkEnd w:id="1"/>
      <w:bookmarkEnd w:id="2"/>
      <w:r>
        <w:rPr>
          <w:rFonts w:ascii="Times New Roman" w:hAnsi="Times New Roman" w:eastAsia="黑体"/>
        </w:rPr>
        <w:fldChar w:fldCharType="begin"/>
      </w:r>
      <w:r>
        <w:rPr>
          <w:rFonts w:ascii="Times New Roman" w:hAnsi="Times New Roman" w:eastAsia="黑体"/>
        </w:rPr>
        <w:instrText xml:space="preserve"> TOC \o "1-3" \h \z \u </w:instrText>
      </w:r>
      <w:r>
        <w:rPr>
          <w:rFonts w:ascii="Times New Roman" w:hAnsi="Times New Roman" w:eastAsia="黑体"/>
        </w:rPr>
        <w:fldChar w:fldCharType="separate"/>
      </w:r>
    </w:p>
    <w:p w14:paraId="5A9A705E"/>
    <w:p w14:paraId="71D5BE8E">
      <w:pPr>
        <w:pStyle w:val="16"/>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"_Toc165406679" </w:instrText>
      </w:r>
      <w:r>
        <w:fldChar w:fldCharType="separate"/>
      </w:r>
      <w:r>
        <w:rPr>
          <w:rStyle w:val="27"/>
          <w:rFonts w:hint="eastAsia" w:ascii="宋体" w:hAnsi="宋体" w:cs="宋体"/>
        </w:rPr>
        <w:t>1  引言</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_Toc165406679 \h </w:instrText>
      </w:r>
      <w:r>
        <w:rPr>
          <w:rFonts w:hint="eastAsia" w:ascii="宋体" w:hAnsi="宋体" w:cs="宋体"/>
        </w:rPr>
        <w:fldChar w:fldCharType="separate"/>
      </w:r>
      <w:r>
        <w:rPr>
          <w:rFonts w:hint="eastAsia" w:ascii="宋体" w:hAnsi="宋体" w:cs="宋体"/>
        </w:rPr>
        <w:t>1</w:t>
      </w:r>
      <w:r>
        <w:rPr>
          <w:rFonts w:hint="eastAsia" w:ascii="宋体" w:hAnsi="宋体" w:cs="宋体"/>
        </w:rPr>
        <w:fldChar w:fldCharType="end"/>
      </w:r>
      <w:r>
        <w:rPr>
          <w:rFonts w:hint="eastAsia" w:ascii="宋体" w:hAnsi="宋体" w:cs="宋体"/>
        </w:rPr>
        <w:fldChar w:fldCharType="end"/>
      </w:r>
    </w:p>
    <w:p w14:paraId="2FFC49D2">
      <w:pPr>
        <w:pStyle w:val="19"/>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"_Toc165406680" </w:instrText>
      </w:r>
      <w:r>
        <w:fldChar w:fldCharType="separate"/>
      </w:r>
      <w:r>
        <w:rPr>
          <w:rStyle w:val="27"/>
          <w:rFonts w:hint="eastAsia" w:ascii="宋体" w:hAnsi="宋体" w:cs="宋体"/>
          <w:szCs w:val="24"/>
        </w:rPr>
        <w:t>1.1  研究背景及意义</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_Toc165406680 \h </w:instrText>
      </w:r>
      <w:r>
        <w:rPr>
          <w:rFonts w:hint="eastAsia" w:ascii="宋体" w:hAnsi="宋体" w:cs="宋体"/>
          <w:szCs w:val="24"/>
        </w:rPr>
        <w:fldChar w:fldCharType="separate"/>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fldChar w:fldCharType="end"/>
      </w:r>
    </w:p>
    <w:p w14:paraId="7CA8B70E">
      <w:pPr>
        <w:pStyle w:val="19"/>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"_Toc165406681" </w:instrText>
      </w:r>
      <w:r>
        <w:fldChar w:fldCharType="separate"/>
      </w:r>
      <w:r>
        <w:rPr>
          <w:rStyle w:val="27"/>
          <w:rFonts w:hint="eastAsia" w:ascii="宋体" w:hAnsi="宋体" w:cs="宋体"/>
          <w:szCs w:val="24"/>
        </w:rPr>
        <w:t>1.2  国内外研究现状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_Toc165406681 \h </w:instrText>
      </w:r>
      <w:r>
        <w:rPr>
          <w:rFonts w:hint="eastAsia" w:ascii="宋体" w:hAnsi="宋体" w:cs="宋体"/>
          <w:szCs w:val="24"/>
        </w:rPr>
        <w:fldChar w:fldCharType="separate"/>
      </w:r>
      <w:r>
        <w:rPr>
          <w:rFonts w:hint="eastAsia" w:ascii="宋体" w:hAnsi="宋体" w:cs="宋体"/>
          <w:szCs w:val="24"/>
        </w:rPr>
        <w:t>2</w:t>
      </w:r>
      <w:r>
        <w:rPr>
          <w:rFonts w:hint="eastAsia" w:ascii="宋体" w:hAnsi="宋体" w:cs="宋体"/>
          <w:szCs w:val="24"/>
        </w:rPr>
        <w:fldChar w:fldCharType="end"/>
      </w:r>
      <w:r>
        <w:rPr>
          <w:rFonts w:hint="eastAsia" w:ascii="宋体" w:hAnsi="宋体" w:cs="宋体"/>
          <w:szCs w:val="24"/>
        </w:rPr>
        <w:fldChar w:fldCharType="end"/>
      </w:r>
    </w:p>
    <w:p w14:paraId="6F839602">
      <w:pPr>
        <w:pStyle w:val="19"/>
        <w:tabs>
          <w:tab w:val="left" w:pos="1440"/>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"_Toc165406682" </w:instrText>
      </w:r>
      <w:r>
        <w:fldChar w:fldCharType="separate"/>
      </w:r>
      <w:r>
        <w:rPr>
          <w:rStyle w:val="27"/>
          <w:rFonts w:hint="eastAsia" w:ascii="宋体" w:hAnsi="宋体" w:cs="宋体"/>
          <w:szCs w:val="24"/>
        </w:rPr>
        <w:t>1.3  研究内容</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_Toc165406682 \h </w:instrText>
      </w:r>
      <w:r>
        <w:rPr>
          <w:rFonts w:hint="eastAsia" w:ascii="宋体" w:hAnsi="宋体" w:cs="宋体"/>
          <w:szCs w:val="24"/>
        </w:rPr>
        <w:fldChar w:fldCharType="separate"/>
      </w:r>
      <w:r>
        <w:rPr>
          <w:rFonts w:hint="eastAsia" w:ascii="宋体" w:hAnsi="宋体" w:cs="宋体"/>
          <w:szCs w:val="24"/>
        </w:rPr>
        <w:t>3</w:t>
      </w:r>
      <w:r>
        <w:rPr>
          <w:rFonts w:hint="eastAsia" w:ascii="宋体" w:hAnsi="宋体" w:cs="宋体"/>
          <w:szCs w:val="24"/>
        </w:rPr>
        <w:fldChar w:fldCharType="end"/>
      </w:r>
      <w:r>
        <w:rPr>
          <w:rFonts w:hint="eastAsia" w:ascii="宋体" w:hAnsi="宋体" w:cs="宋体"/>
          <w:szCs w:val="24"/>
        </w:rPr>
        <w:fldChar w:fldCharType="end"/>
      </w:r>
    </w:p>
    <w:p w14:paraId="062DE048">
      <w:pPr>
        <w:pStyle w:val="16"/>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"_Toc165406684" </w:instrText>
      </w:r>
      <w:r>
        <w:fldChar w:fldCharType="separate"/>
      </w:r>
      <w:r>
        <w:rPr>
          <w:rStyle w:val="27"/>
          <w:rFonts w:hint="eastAsia" w:ascii="宋体" w:hAnsi="宋体" w:cs="宋体"/>
        </w:rPr>
        <w:t>2  系统总体分析</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_Toc165406684 \h </w:instrText>
      </w:r>
      <w:r>
        <w:rPr>
          <w:rFonts w:hint="eastAsia" w:ascii="宋体" w:hAnsi="宋体" w:cs="宋体"/>
        </w:rPr>
        <w:fldChar w:fldCharType="separate"/>
      </w:r>
      <w:r>
        <w:rPr>
          <w:rFonts w:hint="eastAsia" w:ascii="宋体" w:hAnsi="宋体" w:cs="宋体"/>
        </w:rPr>
        <w:t>5</w:t>
      </w:r>
      <w:r>
        <w:rPr>
          <w:rFonts w:hint="eastAsia" w:ascii="宋体" w:hAnsi="宋体" w:cs="宋体"/>
        </w:rPr>
        <w:fldChar w:fldCharType="end"/>
      </w:r>
      <w:r>
        <w:rPr>
          <w:rFonts w:hint="eastAsia" w:ascii="宋体" w:hAnsi="宋体" w:cs="宋体"/>
        </w:rPr>
        <w:fldChar w:fldCharType="end"/>
      </w:r>
    </w:p>
    <w:p w14:paraId="2901D95D">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"_Toc165406685" </w:instrText>
      </w:r>
      <w:r>
        <w:fldChar w:fldCharType="separate"/>
      </w:r>
      <w:r>
        <w:rPr>
          <w:rStyle w:val="27"/>
          <w:rFonts w:hint="eastAsia" w:ascii="宋体" w:hAnsi="宋体" w:cs="宋体"/>
          <w:szCs w:val="24"/>
        </w:rPr>
        <w:t>2.1  系统可行性分析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_Toc165406685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46FC88E5">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"_Toc165406686" </w:instrText>
      </w:r>
      <w:r>
        <w:fldChar w:fldCharType="separate"/>
      </w:r>
      <w:r>
        <w:rPr>
          <w:rStyle w:val="27"/>
          <w:rFonts w:hint="eastAsia" w:ascii="宋体" w:hAnsi="宋体" w:cs="宋体"/>
          <w:szCs w:val="24"/>
        </w:rPr>
        <w:t>2.2  总体需求分析</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_Toc165406686 \h </w:instrText>
      </w:r>
      <w:r>
        <w:rPr>
          <w:rFonts w:hint="eastAsia" w:ascii="宋体" w:hAnsi="宋体" w:cs="宋体"/>
          <w:szCs w:val="24"/>
        </w:rPr>
        <w:fldChar w:fldCharType="separate"/>
      </w:r>
      <w:r>
        <w:rPr>
          <w:rFonts w:hint="eastAsia" w:ascii="宋体" w:hAnsi="宋体" w:cs="宋体"/>
          <w:szCs w:val="24"/>
        </w:rPr>
        <w:t>5</w:t>
      </w:r>
      <w:r>
        <w:rPr>
          <w:rFonts w:hint="eastAsia" w:ascii="宋体" w:hAnsi="宋体" w:cs="宋体"/>
          <w:szCs w:val="24"/>
        </w:rPr>
        <w:fldChar w:fldCharType="end"/>
      </w:r>
      <w:r>
        <w:rPr>
          <w:rFonts w:hint="eastAsia" w:ascii="宋体" w:hAnsi="宋体" w:cs="宋体"/>
          <w:szCs w:val="24"/>
        </w:rPr>
        <w:fldChar w:fldCharType="end"/>
      </w:r>
    </w:p>
    <w:p w14:paraId="611C974D">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"_Toc165406687" </w:instrText>
      </w:r>
      <w:r>
        <w:fldChar w:fldCharType="separate"/>
      </w:r>
      <w:r>
        <w:rPr>
          <w:rStyle w:val="27"/>
          <w:rFonts w:hint="eastAsia" w:ascii="宋体" w:hAnsi="宋体" w:cs="宋体"/>
          <w:szCs w:val="24"/>
        </w:rPr>
        <w:t>2.3  技术框架</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_Toc165406687 \h </w:instrText>
      </w:r>
      <w:r>
        <w:rPr>
          <w:rFonts w:hint="eastAsia" w:ascii="宋体" w:hAnsi="宋体" w:cs="宋体"/>
          <w:szCs w:val="24"/>
        </w:rPr>
        <w:fldChar w:fldCharType="separate"/>
      </w:r>
      <w:r>
        <w:rPr>
          <w:rFonts w:hint="eastAsia" w:ascii="宋体" w:hAnsi="宋体" w:cs="宋体"/>
          <w:szCs w:val="24"/>
        </w:rPr>
        <w:t>6</w:t>
      </w:r>
      <w:r>
        <w:rPr>
          <w:rFonts w:hint="eastAsia" w:ascii="宋体" w:hAnsi="宋体" w:cs="宋体"/>
          <w:szCs w:val="24"/>
        </w:rPr>
        <w:fldChar w:fldCharType="end"/>
      </w:r>
      <w:r>
        <w:rPr>
          <w:rFonts w:hint="eastAsia" w:ascii="宋体" w:hAnsi="宋体" w:cs="宋体"/>
          <w:szCs w:val="24"/>
        </w:rPr>
        <w:fldChar w:fldCharType="end"/>
      </w:r>
    </w:p>
    <w:p w14:paraId="20E54435">
      <w:pPr>
        <w:pStyle w:val="16"/>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"_Toc165406688" </w:instrText>
      </w:r>
      <w:r>
        <w:fldChar w:fldCharType="separate"/>
      </w:r>
      <w:r>
        <w:rPr>
          <w:rStyle w:val="27"/>
          <w:rFonts w:hint="eastAsia" w:ascii="宋体" w:hAnsi="宋体" w:cs="宋体"/>
        </w:rPr>
        <w:t>3  系统设计</w:t>
      </w:r>
      <w:r>
        <w:rPr>
          <w:rFonts w:hint="eastAsia" w:ascii="宋体" w:hAnsi="宋体" w:cs="宋体"/>
        </w:rPr>
        <w:tab/>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_Toc165406688 \h </w:instrText>
      </w:r>
      <w:r>
        <w:rPr>
          <w:rFonts w:hint="eastAsia" w:ascii="宋体" w:hAnsi="宋体" w:cs="宋体"/>
        </w:rPr>
        <w:fldChar w:fldCharType="separate"/>
      </w:r>
      <w:r>
        <w:rPr>
          <w:rFonts w:hint="eastAsia" w:ascii="宋体" w:hAnsi="宋体" w:cs="宋体"/>
        </w:rPr>
        <w:t>8</w:t>
      </w:r>
      <w:r>
        <w:rPr>
          <w:rFonts w:hint="eastAsia" w:ascii="宋体" w:hAnsi="宋体" w:cs="宋体"/>
        </w:rPr>
        <w:fldChar w:fldCharType="end"/>
      </w:r>
      <w:r>
        <w:rPr>
          <w:rFonts w:hint="eastAsia" w:ascii="宋体" w:hAnsi="宋体" w:cs="宋体"/>
        </w:rPr>
        <w:fldChar w:fldCharType="end"/>
      </w:r>
    </w:p>
    <w:p w14:paraId="167679ED">
      <w:pPr>
        <w:pStyle w:val="19"/>
        <w:tabs>
          <w:tab w:val="right" w:leader="dot" w:pos="8780"/>
        </w:tabs>
        <w:spacing w:line="340" w:lineRule="exact"/>
        <w:ind w:firstLine="0" w:firstLineChars="0"/>
        <w:rPr>
          <w:rFonts w:hint="eastAsia"/>
        </w:rPr>
      </w:pPr>
      <w:r>
        <w:fldChar w:fldCharType="begin"/>
      </w:r>
      <w:r>
        <w:instrText xml:space="preserve"> HYPERLINK \l "_Toc165406689" </w:instrText>
      </w:r>
      <w:r>
        <w:fldChar w:fldCharType="separate"/>
      </w:r>
      <w:r>
        <w:rPr>
          <w:rStyle w:val="27"/>
          <w:rFonts w:hint="eastAsia" w:ascii="宋体" w:hAnsi="宋体" w:cs="宋体"/>
          <w:szCs w:val="24"/>
        </w:rPr>
        <w:t>3.1  数据库设计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_Toc165406689 \h </w:instrText>
      </w:r>
      <w:r>
        <w:rPr>
          <w:rFonts w:hint="eastAsia" w:ascii="宋体" w:hAnsi="宋体" w:cs="宋体"/>
          <w:szCs w:val="24"/>
        </w:rPr>
        <w:fldChar w:fldCharType="separate"/>
      </w:r>
      <w:r>
        <w:rPr>
          <w:rFonts w:hint="eastAsia" w:ascii="宋体" w:hAnsi="宋体" w:cs="宋体"/>
          <w:szCs w:val="24"/>
        </w:rPr>
        <w:t>8</w:t>
      </w:r>
      <w:r>
        <w:rPr>
          <w:rFonts w:hint="eastAsia" w:ascii="宋体" w:hAnsi="宋体" w:cs="宋体"/>
          <w:szCs w:val="24"/>
        </w:rPr>
        <w:fldChar w:fldCharType="end"/>
      </w:r>
      <w:r>
        <w:rPr>
          <w:rFonts w:hint="eastAsia" w:ascii="宋体" w:hAnsi="宋体" w:cs="宋体"/>
          <w:szCs w:val="24"/>
        </w:rPr>
        <w:fldChar w:fldCharType="end"/>
      </w:r>
    </w:p>
    <w:p w14:paraId="5A303650">
      <w:pPr>
        <w:pStyle w:val="19"/>
        <w:tabs>
          <w:tab w:val="right" w:leader="dot" w:pos="8780"/>
        </w:tabs>
        <w:spacing w:line="340" w:lineRule="exact"/>
        <w:ind w:firstLine="0" w:firstLineChars="0"/>
        <w:rPr>
          <w:rFonts w:hint="eastAsia" w:ascii="宋体" w:hAnsi="宋体" w:cs="宋体"/>
          <w:szCs w:val="24"/>
        </w:rPr>
      </w:pPr>
      <w:r>
        <w:fldChar w:fldCharType="begin"/>
      </w:r>
      <w:r>
        <w:instrText xml:space="preserve"> HYPERLINK \l "_Toc165406690" </w:instrText>
      </w:r>
      <w:r>
        <w:fldChar w:fldCharType="separate"/>
      </w:r>
      <w:r>
        <w:rPr>
          <w:rStyle w:val="27"/>
          <w:rFonts w:hint="eastAsia" w:ascii="宋体" w:hAnsi="宋体" w:cs="宋体"/>
          <w:szCs w:val="24"/>
        </w:rPr>
        <w:t>3.2  前端设计</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06A08444">
      <w:pPr>
        <w:pStyle w:val="19"/>
        <w:tabs>
          <w:tab w:val="right" w:leader="dot" w:pos="8780"/>
        </w:tabs>
        <w:spacing w:line="340" w:lineRule="exact"/>
        <w:ind w:firstLine="251" w:firstLineChars="100"/>
        <w:rPr>
          <w:rFonts w:hint="eastAsia" w:ascii="宋体" w:hAnsi="宋体" w:cs="宋体"/>
          <w:szCs w:val="24"/>
        </w:rPr>
      </w:pPr>
      <w:r>
        <w:fldChar w:fldCharType="begin"/>
      </w:r>
      <w:r>
        <w:instrText xml:space="preserve"> HYPERLINK \l "_Toc165406690" </w:instrText>
      </w:r>
      <w:r>
        <w:fldChar w:fldCharType="separate"/>
      </w:r>
      <w:r>
        <w:rPr>
          <w:rStyle w:val="27"/>
          <w:rFonts w:hint="eastAsia" w:ascii="宋体" w:hAnsi="宋体" w:cs="宋体"/>
          <w:szCs w:val="24"/>
        </w:rPr>
        <w:t>3.2.1  前后端分离架构</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10</w:t>
      </w:r>
      <w:r>
        <w:rPr>
          <w:rFonts w:hint="eastAsia" w:ascii="宋体" w:hAnsi="宋体" w:cs="宋体"/>
          <w:szCs w:val="24"/>
        </w:rPr>
        <w:fldChar w:fldCharType="end"/>
      </w:r>
      <w:r>
        <w:rPr>
          <w:rFonts w:hint="eastAsia" w:ascii="宋体" w:hAnsi="宋体" w:cs="宋体"/>
          <w:szCs w:val="24"/>
        </w:rPr>
        <w:fldChar w:fldCharType="end"/>
      </w:r>
    </w:p>
    <w:p w14:paraId="56FED914">
      <w:pPr>
        <w:pStyle w:val="19"/>
        <w:tabs>
          <w:tab w:val="right" w:leader="dot" w:pos="8780"/>
        </w:tabs>
        <w:spacing w:line="340" w:lineRule="exact"/>
        <w:ind w:firstLine="251" w:firstLineChars="100"/>
        <w:rPr>
          <w:rFonts w:hint="eastAsia" w:ascii="宋体" w:hAnsi="宋体" w:cs="宋体"/>
          <w:bCs w:val="0"/>
          <w:szCs w:val="24"/>
          <w14:ligatures w14:val="standardContextual"/>
        </w:rPr>
      </w:pPr>
      <w:r>
        <w:fldChar w:fldCharType="begin"/>
      </w:r>
      <w:r>
        <w:instrText xml:space="preserve"> HYPERLINK \l "_Toc165406690" </w:instrText>
      </w:r>
      <w:r>
        <w:fldChar w:fldCharType="separate"/>
      </w:r>
      <w:r>
        <w:rPr>
          <w:rStyle w:val="27"/>
          <w:rFonts w:hint="eastAsia" w:ascii="宋体" w:hAnsi="宋体" w:cs="宋体"/>
          <w:szCs w:val="24"/>
        </w:rPr>
        <w:t>3.2.2  React相关</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_Toc165406690 \h </w:instrText>
      </w:r>
      <w:r>
        <w:rPr>
          <w:rFonts w:hint="eastAsia" w:ascii="宋体" w:hAnsi="宋体" w:cs="宋体"/>
          <w:szCs w:val="24"/>
        </w:rPr>
        <w:fldChar w:fldCharType="separate"/>
      </w:r>
      <w:r>
        <w:rPr>
          <w:rFonts w:hint="eastAsia" w:ascii="宋体" w:hAnsi="宋体" w:cs="宋体"/>
          <w:szCs w:val="24"/>
        </w:rPr>
        <w:t>11</w:t>
      </w:r>
      <w:r>
        <w:rPr>
          <w:rFonts w:hint="eastAsia" w:ascii="宋体" w:hAnsi="宋体" w:cs="宋体"/>
          <w:szCs w:val="24"/>
        </w:rPr>
        <w:fldChar w:fldCharType="end"/>
      </w:r>
      <w:r>
        <w:rPr>
          <w:rFonts w:hint="eastAsia" w:ascii="宋体" w:hAnsi="宋体" w:cs="宋体"/>
          <w:szCs w:val="24"/>
        </w:rPr>
        <w:fldChar w:fldCharType="end"/>
      </w:r>
    </w:p>
    <w:p w14:paraId="09DAACD6">
      <w:pPr>
        <w:pStyle w:val="19"/>
        <w:tabs>
          <w:tab w:val="right" w:leader="dot" w:pos="8780"/>
        </w:tabs>
        <w:spacing w:line="340" w:lineRule="exact"/>
        <w:ind w:firstLine="251" w:firstLineChars="100"/>
        <w:rPr>
          <w:rFonts w:hint="eastAsia"/>
          <w:b/>
        </w:rPr>
      </w:pPr>
      <w:r>
        <w:fldChar w:fldCharType="begin"/>
      </w:r>
      <w:r>
        <w:instrText xml:space="preserve"> HYPERLINK \l "_Toc165406690" </w:instrText>
      </w:r>
      <w:r>
        <w:fldChar w:fldCharType="separate"/>
      </w:r>
      <w:r>
        <w:rPr>
          <w:rStyle w:val="27"/>
          <w:rFonts w:hint="eastAsia" w:ascii="宋体" w:hAnsi="宋体" w:cs="宋体"/>
          <w:szCs w:val="24"/>
        </w:rPr>
        <w:t xml:space="preserve">3.2.3  </w:t>
      </w:r>
      <w:r>
        <w:rPr>
          <w:rStyle w:val="27"/>
          <w:rFonts w:ascii="宋体" w:hAnsi="宋体" w:cs="宋体"/>
          <w:szCs w:val="24"/>
        </w:rPr>
        <w:t>jQuery</w:t>
      </w:r>
      <w:r>
        <w:rPr>
          <w:rStyle w:val="27"/>
          <w:rFonts w:hint="eastAsia" w:ascii="宋体" w:hAnsi="宋体" w:cs="宋体"/>
          <w:szCs w:val="24"/>
        </w:rPr>
        <w:t>相关</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2</w:t>
      </w:r>
    </w:p>
    <w:p w14:paraId="252535AE">
      <w:pPr>
        <w:pStyle w:val="16"/>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"_Toc165406691" </w:instrText>
      </w:r>
      <w:r>
        <w:fldChar w:fldCharType="separate"/>
      </w:r>
      <w:r>
        <w:rPr>
          <w:rStyle w:val="27"/>
          <w:rFonts w:hint="eastAsia" w:ascii="宋体" w:hAnsi="宋体" w:cs="宋体"/>
        </w:rPr>
        <w:t>4  系统实现</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3</w:t>
      </w:r>
    </w:p>
    <w:p w14:paraId="1F8926EF">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"_Toc165406692" </w:instrText>
      </w:r>
      <w:r>
        <w:fldChar w:fldCharType="separate"/>
      </w:r>
      <w:r>
        <w:rPr>
          <w:rStyle w:val="27"/>
          <w:rFonts w:hint="eastAsia" w:ascii="宋体" w:hAnsi="宋体" w:cs="宋体"/>
          <w:szCs w:val="24"/>
        </w:rPr>
        <w:t>4.1  用户登录验证</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3</w:t>
      </w:r>
    </w:p>
    <w:p w14:paraId="6BA766AE">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"_Toc165406693" </w:instrText>
      </w:r>
      <w:r>
        <w:fldChar w:fldCharType="separate"/>
      </w:r>
      <w:r>
        <w:rPr>
          <w:rStyle w:val="27"/>
          <w:rFonts w:hint="eastAsia" w:ascii="宋体" w:hAnsi="宋体" w:cs="宋体"/>
          <w:szCs w:val="24"/>
        </w:rPr>
        <w:t>4.2  数据查询展示</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4</w:t>
      </w:r>
    </w:p>
    <w:p w14:paraId="101B0279">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"_Toc165406694" </w:instrText>
      </w:r>
      <w:r>
        <w:fldChar w:fldCharType="separate"/>
      </w:r>
      <w:r>
        <w:rPr>
          <w:rStyle w:val="27"/>
          <w:rFonts w:hint="eastAsia" w:ascii="宋体" w:hAnsi="宋体" w:cs="宋体"/>
          <w:szCs w:val="24"/>
        </w:rPr>
        <w:t>4.3  客户展示页</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773A86BD">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"_Toc165406695" </w:instrText>
      </w:r>
      <w:r>
        <w:fldChar w:fldCharType="separate"/>
      </w:r>
      <w:r>
        <w:rPr>
          <w:rStyle w:val="27"/>
          <w:rFonts w:hint="eastAsia" w:ascii="宋体" w:hAnsi="宋体" w:cs="宋体"/>
          <w:szCs w:val="24"/>
        </w:rPr>
        <w:t>4.4  产品展示页</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5</w:t>
      </w:r>
    </w:p>
    <w:p w14:paraId="1B4FF600">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"_Toc165406696" </w:instrText>
      </w:r>
      <w:r>
        <w:fldChar w:fldCharType="separate"/>
      </w:r>
      <w:r>
        <w:rPr>
          <w:rStyle w:val="27"/>
          <w:rFonts w:hint="eastAsia" w:ascii="宋体" w:hAnsi="宋体" w:cs="宋体"/>
          <w:szCs w:val="24"/>
        </w:rPr>
        <w:t>4.5  订单页面</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6</w:t>
      </w:r>
    </w:p>
    <w:p w14:paraId="659D22DB">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"_Toc165406697" </w:instrText>
      </w:r>
      <w:r>
        <w:fldChar w:fldCharType="separate"/>
      </w:r>
      <w:r>
        <w:rPr>
          <w:rStyle w:val="27"/>
          <w:rFonts w:hint="eastAsia" w:ascii="宋体" w:hAnsi="宋体" w:cs="宋体"/>
          <w:szCs w:val="24"/>
        </w:rPr>
        <w:t>4.6  自助海关报关</w:t>
      </w:r>
      <w:r>
        <w:rPr>
          <w:rFonts w:hint="eastAsia" w:ascii="宋体" w:hAnsi="宋体" w:cs="宋体"/>
          <w:szCs w:val="24"/>
        </w:rPr>
        <w:tab/>
      </w:r>
      <w:r>
        <w:rPr>
          <w:rFonts w:hint="eastAsia" w:ascii="宋体" w:hAnsi="宋体" w:cs="宋体"/>
          <w:szCs w:val="24"/>
        </w:rPr>
        <w:fldChar w:fldCharType="begin"/>
      </w:r>
      <w:r>
        <w:rPr>
          <w:rFonts w:hint="eastAsia" w:ascii="宋体" w:hAnsi="宋体" w:cs="宋体"/>
          <w:szCs w:val="24"/>
        </w:rPr>
        <w:instrText xml:space="preserve"> PAGEREF _Toc165406697 \h </w:instrText>
      </w:r>
      <w:r>
        <w:rPr>
          <w:rFonts w:hint="eastAsia" w:ascii="宋体" w:hAnsi="宋体" w:cs="宋体"/>
          <w:szCs w:val="24"/>
        </w:rPr>
        <w:fldChar w:fldCharType="separate"/>
      </w:r>
      <w:r>
        <w:rPr>
          <w:rFonts w:hint="eastAsia" w:ascii="宋体" w:hAnsi="宋体" w:cs="宋体"/>
          <w:szCs w:val="24"/>
        </w:rPr>
        <w:t>16</w:t>
      </w:r>
      <w:r>
        <w:rPr>
          <w:rFonts w:hint="eastAsia" w:ascii="宋体" w:hAnsi="宋体" w:cs="宋体"/>
          <w:szCs w:val="24"/>
        </w:rPr>
        <w:fldChar w:fldCharType="end"/>
      </w:r>
      <w:r>
        <w:rPr>
          <w:rFonts w:hint="eastAsia" w:ascii="宋体" w:hAnsi="宋体" w:cs="宋体"/>
          <w:szCs w:val="24"/>
        </w:rPr>
        <w:fldChar w:fldCharType="end"/>
      </w:r>
    </w:p>
    <w:p w14:paraId="6FE44E4B">
      <w:pPr>
        <w:pStyle w:val="16"/>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"_Toc165406700" </w:instrText>
      </w:r>
      <w:r>
        <w:fldChar w:fldCharType="separate"/>
      </w:r>
      <w:r>
        <w:rPr>
          <w:rStyle w:val="27"/>
          <w:rFonts w:hint="eastAsia" w:ascii="宋体" w:hAnsi="宋体" w:cs="宋体"/>
        </w:rPr>
        <w:t>5  系统部署</w:t>
      </w:r>
      <w:r>
        <w:rPr>
          <w:rFonts w:hint="eastAsia" w:ascii="宋体" w:hAnsi="宋体" w:cs="宋体"/>
        </w:rPr>
        <w:tab/>
      </w:r>
      <w:r>
        <w:rPr>
          <w:rFonts w:hint="eastAsia" w:ascii="宋体" w:hAnsi="宋体" w:cs="宋体"/>
        </w:rPr>
        <w:tab/>
      </w:r>
      <w:r>
        <w:rPr>
          <w:rFonts w:hint="eastAsia" w:ascii="宋体" w:hAnsi="宋体" w:cs="宋体"/>
        </w:rPr>
        <w:t>1</w:t>
      </w:r>
      <w:r>
        <w:rPr>
          <w:rFonts w:hint="eastAsia" w:ascii="宋体" w:hAnsi="宋体" w:cs="宋体"/>
        </w:rPr>
        <w:fldChar w:fldCharType="end"/>
      </w:r>
      <w:r>
        <w:rPr>
          <w:rFonts w:hint="eastAsia" w:ascii="宋体" w:hAnsi="宋体" w:cs="宋体"/>
        </w:rPr>
        <w:t>8</w:t>
      </w:r>
    </w:p>
    <w:p w14:paraId="249C9207">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"_Toc165406701" </w:instrText>
      </w:r>
      <w:r>
        <w:fldChar w:fldCharType="separate"/>
      </w:r>
      <w:r>
        <w:rPr>
          <w:rStyle w:val="27"/>
          <w:rFonts w:hint="eastAsia" w:ascii="宋体" w:hAnsi="宋体" w:cs="宋体"/>
          <w:szCs w:val="24"/>
        </w:rPr>
        <w:t>5.1  系统接口</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8</w:t>
      </w:r>
    </w:p>
    <w:p w14:paraId="259AD6E9">
      <w:pPr>
        <w:pStyle w:val="19"/>
        <w:tabs>
          <w:tab w:val="right" w:leader="dot" w:pos="8780"/>
        </w:tabs>
        <w:spacing w:line="340" w:lineRule="exact"/>
        <w:ind w:firstLine="0" w:firstLineChars="0"/>
        <w:rPr>
          <w:rFonts w:hint="eastAsia" w:ascii="宋体" w:hAnsi="宋体" w:cs="宋体"/>
          <w:bCs w:val="0"/>
          <w:szCs w:val="24"/>
          <w14:ligatures w14:val="standardContextual"/>
        </w:rPr>
      </w:pPr>
      <w:r>
        <w:fldChar w:fldCharType="begin"/>
      </w:r>
      <w:r>
        <w:instrText xml:space="preserve"> HYPERLINK \l "_Toc165406702" </w:instrText>
      </w:r>
      <w:r>
        <w:fldChar w:fldCharType="separate"/>
      </w:r>
      <w:r>
        <w:rPr>
          <w:rStyle w:val="27"/>
          <w:rFonts w:hint="eastAsia" w:ascii="宋体" w:hAnsi="宋体" w:cs="宋体"/>
          <w:szCs w:val="24"/>
        </w:rPr>
        <w:t>5.2  系统开发与部署</w:t>
      </w:r>
      <w:r>
        <w:rPr>
          <w:rFonts w:hint="eastAsia" w:ascii="宋体" w:hAnsi="宋体" w:cs="宋体"/>
          <w:szCs w:val="24"/>
        </w:rPr>
        <w:tab/>
      </w:r>
      <w:r>
        <w:rPr>
          <w:rFonts w:hint="eastAsia" w:ascii="宋体" w:hAnsi="宋体" w:cs="宋体"/>
          <w:szCs w:val="24"/>
        </w:rPr>
        <w:t>1</w:t>
      </w:r>
      <w:r>
        <w:rPr>
          <w:rFonts w:hint="eastAsia" w:ascii="宋体" w:hAnsi="宋体" w:cs="宋体"/>
          <w:szCs w:val="24"/>
        </w:rPr>
        <w:fldChar w:fldCharType="end"/>
      </w:r>
      <w:r>
        <w:rPr>
          <w:rFonts w:hint="eastAsia" w:ascii="宋体" w:hAnsi="宋体" w:cs="宋体"/>
          <w:szCs w:val="24"/>
        </w:rPr>
        <w:t>9</w:t>
      </w:r>
    </w:p>
    <w:p w14:paraId="40335D3F">
      <w:pPr>
        <w:pStyle w:val="16"/>
        <w:tabs>
          <w:tab w:val="left" w:pos="1440"/>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"_Toc165406703" </w:instrText>
      </w:r>
      <w:r>
        <w:fldChar w:fldCharType="separate"/>
      </w:r>
      <w:r>
        <w:rPr>
          <w:rStyle w:val="27"/>
          <w:rFonts w:hint="eastAsia" w:ascii="宋体" w:hAnsi="宋体" w:cs="宋体"/>
        </w:rPr>
        <w:t>6  结论与展望</w:t>
      </w:r>
      <w:r>
        <w:rPr>
          <w:rFonts w:hint="eastAsia" w:ascii="宋体" w:hAnsi="宋体" w:cs="宋体"/>
        </w:rPr>
        <w:tab/>
      </w:r>
      <w:r>
        <w:rPr>
          <w:rFonts w:hint="eastAsia" w:ascii="宋体" w:hAnsi="宋体" w:cs="宋体"/>
        </w:rPr>
        <w:fldChar w:fldCharType="end"/>
      </w:r>
      <w:r>
        <w:rPr>
          <w:rFonts w:hint="eastAsia" w:ascii="宋体" w:hAnsi="宋体" w:cs="宋体"/>
        </w:rPr>
        <w:t>20</w:t>
      </w:r>
    </w:p>
    <w:p w14:paraId="0D8D00FF">
      <w:pPr>
        <w:pStyle w:val="16"/>
        <w:tabs>
          <w:tab w:val="right" w:leader="dot" w:pos="8780"/>
        </w:tabs>
        <w:spacing w:line="340" w:lineRule="exact"/>
        <w:ind w:firstLine="0" w:firstLineChars="0"/>
        <w:rPr>
          <w:rFonts w:hint="eastAsia" w:ascii="宋体" w:hAnsi="宋体" w:cs="宋体"/>
          <w:bCs w:val="0"/>
          <w14:ligatures w14:val="standardContextual"/>
        </w:rPr>
      </w:pPr>
      <w:r>
        <w:fldChar w:fldCharType="begin"/>
      </w:r>
      <w:r>
        <w:instrText xml:space="preserve"> HYPERLINK \l "_Toc165406704" </w:instrText>
      </w:r>
      <w:r>
        <w:fldChar w:fldCharType="separate"/>
      </w:r>
      <w:r>
        <w:rPr>
          <w:rStyle w:val="27"/>
          <w:rFonts w:hint="eastAsia" w:ascii="宋体" w:hAnsi="宋体" w:cs="宋体"/>
        </w:rPr>
        <w:t>致 谢</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_Toc165406704 \h </w:instrText>
      </w:r>
      <w:r>
        <w:rPr>
          <w:rFonts w:hint="eastAsia" w:ascii="宋体" w:hAnsi="宋体" w:cs="宋体"/>
        </w:rPr>
        <w:fldChar w:fldCharType="separate"/>
      </w:r>
      <w:r>
        <w:rPr>
          <w:rFonts w:hint="eastAsia" w:ascii="宋体" w:hAnsi="宋体" w:cs="宋体"/>
        </w:rPr>
        <w:t>21</w:t>
      </w:r>
      <w:r>
        <w:rPr>
          <w:rFonts w:hint="eastAsia" w:ascii="宋体" w:hAnsi="宋体" w:cs="宋体"/>
        </w:rPr>
        <w:fldChar w:fldCharType="end"/>
      </w:r>
      <w:r>
        <w:rPr>
          <w:rFonts w:hint="eastAsia" w:ascii="宋体" w:hAnsi="宋体" w:cs="宋体"/>
        </w:rPr>
        <w:fldChar w:fldCharType="end"/>
      </w:r>
    </w:p>
    <w:p w14:paraId="756BF892">
      <w:pPr>
        <w:pStyle w:val="16"/>
        <w:tabs>
          <w:tab w:val="right" w:leader="dot" w:pos="8780"/>
        </w:tabs>
        <w:spacing w:line="340" w:lineRule="exact"/>
        <w:ind w:firstLine="0" w:firstLineChars="0"/>
        <w:rPr>
          <w:rFonts w:hint="eastAsia" w:ascii="宋体" w:hAnsi="宋体" w:cs="宋体"/>
        </w:rPr>
      </w:pPr>
      <w:r>
        <w:fldChar w:fldCharType="begin"/>
      </w:r>
      <w:r>
        <w:instrText xml:space="preserve"> HYPERLINK \l "_Toc165406705" </w:instrText>
      </w:r>
      <w:r>
        <w:fldChar w:fldCharType="separate"/>
      </w:r>
      <w:r>
        <w:rPr>
          <w:rStyle w:val="27"/>
          <w:rFonts w:hint="eastAsia" w:ascii="宋体" w:hAnsi="宋体" w:cs="宋体"/>
        </w:rPr>
        <w:t>参考文献</w:t>
      </w:r>
      <w:r>
        <w:rPr>
          <w:rFonts w:hint="eastAsia" w:ascii="宋体" w:hAnsi="宋体" w:cs="宋体"/>
        </w:rPr>
        <w:tab/>
      </w:r>
      <w:r>
        <w:rPr>
          <w:rFonts w:hint="eastAsia" w:ascii="宋体" w:hAnsi="宋体" w:cs="宋体"/>
        </w:rPr>
        <w:fldChar w:fldCharType="begin"/>
      </w:r>
      <w:r>
        <w:rPr>
          <w:rFonts w:hint="eastAsia" w:ascii="宋体" w:hAnsi="宋体" w:cs="宋体"/>
        </w:rPr>
        <w:instrText xml:space="preserve"> PAGEREF _Toc165406705 \h </w:instrText>
      </w:r>
      <w:r>
        <w:rPr>
          <w:rFonts w:hint="eastAsia" w:ascii="宋体" w:hAnsi="宋体" w:cs="宋体"/>
        </w:rPr>
        <w:fldChar w:fldCharType="separate"/>
      </w:r>
      <w:r>
        <w:rPr>
          <w:rFonts w:hint="eastAsia" w:ascii="宋体" w:hAnsi="宋体" w:cs="宋体"/>
        </w:rPr>
        <w:t>22</w:t>
      </w:r>
      <w:r>
        <w:rPr>
          <w:rFonts w:hint="eastAsia" w:ascii="宋体" w:hAnsi="宋体" w:cs="宋体"/>
        </w:rPr>
        <w:fldChar w:fldCharType="end"/>
      </w:r>
      <w:r>
        <w:rPr>
          <w:rFonts w:hint="eastAsia" w:ascii="宋体" w:hAnsi="宋体" w:cs="宋体"/>
        </w:rPr>
        <w:fldChar w:fldCharType="end"/>
      </w:r>
    </w:p>
    <w:p w14:paraId="4A2BF33F">
      <w:pPr>
        <w:pStyle w:val="16"/>
        <w:tabs>
          <w:tab w:val="right" w:leader="dot" w:pos="8780"/>
        </w:tabs>
        <w:spacing w:line="340" w:lineRule="exact"/>
        <w:ind w:firstLine="0" w:firstLineChars="0"/>
        <w:rPr>
          <w:rFonts w:hint="eastAsia"/>
        </w:rPr>
      </w:pPr>
      <w:r>
        <w:fldChar w:fldCharType="begin"/>
      </w:r>
      <w:r>
        <w:instrText xml:space="preserve"> HYPERLINK \l "_Toc165406688" </w:instrText>
      </w:r>
      <w:r>
        <w:fldChar w:fldCharType="separate"/>
      </w:r>
      <w:r>
        <w:rPr>
          <w:rFonts w:hint="eastAsia"/>
        </w:rPr>
        <w:t>附录</w:t>
      </w:r>
      <w:r>
        <w:rPr>
          <w:rFonts w:hint="eastAsia" w:ascii="宋体" w:hAnsi="宋体" w:cs="宋体"/>
        </w:rPr>
        <w:tab/>
      </w:r>
      <w:r>
        <w:rPr>
          <w:rFonts w:hint="eastAsia" w:ascii="宋体" w:hAnsi="宋体" w:cs="宋体"/>
        </w:rPr>
        <w:t>2</w:t>
      </w:r>
      <w:r>
        <w:rPr>
          <w:rFonts w:hint="eastAsia" w:ascii="宋体" w:hAnsi="宋体" w:cs="宋体"/>
        </w:rPr>
        <w:fldChar w:fldCharType="end"/>
      </w:r>
      <w:r>
        <w:rPr>
          <w:rFonts w:hint="eastAsia" w:ascii="宋体" w:hAnsi="宋体" w:cs="宋体"/>
        </w:rPr>
        <w:t>3</w:t>
      </w:r>
    </w:p>
    <w:p w14:paraId="131F9B9F">
      <w:pPr>
        <w:spacing w:line="400" w:lineRule="exact"/>
        <w:sectPr>
          <w:headerReference r:id="rId21" w:type="first"/>
          <w:footerReference r:id="rId24" w:type="first"/>
          <w:headerReference r:id="rId19" w:type="default"/>
          <w:footerReference r:id="rId22" w:type="default"/>
          <w:headerReference r:id="rId20" w:type="even"/>
          <w:footerReference r:id="rId23" w:type="even"/>
          <w:pgSz w:w="11905" w:h="16838"/>
          <w:pgMar w:top="1701" w:right="1417" w:bottom="1701" w:left="1417" w:header="1361" w:footer="1020" w:gutter="0"/>
          <w:pgNumType w:fmt="upperRoman" w:start="1"/>
          <w:cols w:space="0" w:num="1"/>
          <w:docGrid w:type="linesAndChars" w:linePitch="383" w:charSpace="2451"/>
        </w:sectPr>
      </w:pPr>
      <w:r>
        <w:rPr>
          <w:rFonts w:eastAsia="黑体"/>
        </w:rPr>
        <w:fldChar w:fldCharType="end"/>
      </w:r>
    </w:p>
    <w:bookmarkEnd w:id="3"/>
    <w:p w14:paraId="3EA1CD2C">
      <w:pPr>
        <w:spacing w:line="400" w:lineRule="exact"/>
        <w:rPr>
          <w:rFonts w:hint="eastAsia" w:ascii="黑体" w:hAnsi="黑体" w:eastAsia="黑体" w:cs="黑体"/>
        </w:rPr>
      </w:pPr>
      <w:bookmarkStart w:id="4" w:name="_Toc165406679"/>
      <w:r>
        <w:rPr>
          <w:rFonts w:hint="eastAsia" w:ascii="黑体" w:hAnsi="黑体" w:eastAsia="黑体" w:cs="黑体"/>
        </w:rPr>
        <w:t>1  引言</w:t>
      </w:r>
      <w:bookmarkEnd w:id="4"/>
    </w:p>
    <w:p w14:paraId="6048E37B">
      <w:pPr>
        <w:spacing w:line="400" w:lineRule="exact"/>
        <w:rPr>
          <w:rFonts w:hint="eastAsia" w:ascii="黑体" w:hAnsi="黑体" w:eastAsia="黑体" w:cs="黑体"/>
        </w:rPr>
      </w:pPr>
      <w:bookmarkStart w:id="5" w:name="_Toc165406680"/>
      <w:r>
        <w:rPr>
          <w:rFonts w:hint="eastAsia" w:ascii="黑体" w:hAnsi="黑体" w:eastAsia="黑体" w:cs="黑体"/>
        </w:rPr>
        <w:t>1.1  研究背景及意义</w:t>
      </w:r>
      <w:bookmarkEnd w:id="5"/>
    </w:p>
    <w:p w14:paraId="674BBEFF">
      <w:pPr>
        <w:spacing w:line="400" w:lineRule="exact"/>
        <w:ind w:firstLine="502" w:firstLineChars="200"/>
        <w:rPr>
          <w:rFonts w:ascii="Times New Roman" w:hAnsi="Times New Roman"/>
        </w:rPr>
      </w:pPr>
      <w:r>
        <w:rPr>
          <w:rFonts w:ascii="Times New Roman" w:hAnsi="Times New Roman"/>
        </w:rPr>
        <w:t>在全球经济一体化进程加速的背景下，</w:t>
      </w:r>
      <w:commentRangeStart w:id="2"/>
      <w:r>
        <w:rPr>
          <w:rFonts w:ascii="Times New Roman" w:hAnsi="Times New Roman"/>
        </w:rPr>
        <w:t>世界贸易组织数据显示，2023年全球B2B跨境电商交易规模突破13万亿美元，其中东南亚市场年增长率达23.6%，成为全球最具潜力的新兴市场</w:t>
      </w:r>
      <w:commentRangeEnd w:id="2"/>
      <w:r>
        <w:commentReference w:id="2"/>
      </w:r>
      <w:r>
        <w:rPr>
          <w:rFonts w:ascii="Times New Roman" w:hAnsi="Times New Roman"/>
        </w:rPr>
        <w:t>。</w:t>
      </w:r>
      <w:commentRangeStart w:id="3"/>
      <w:r>
        <w:rPr>
          <w:rFonts w:ascii="Times New Roman" w:hAnsi="Times New Roman"/>
        </w:rPr>
        <w:t>中国作为世界第二大经济体，2023年跨境电商进出口总额达2.38万亿元人民币，但B2B业务占比仅为58%，显著低于发达国家75%的平均水平。这种结构性差异表明，我国传统制造企业正面临从"产品出海"向"服务出海"的转型挑战</w:t>
      </w:r>
      <w:r>
        <w:rPr>
          <w:rFonts w:hint="eastAsia" w:ascii="Times New Roman" w:hAnsi="Times New Roman"/>
        </w:rPr>
        <w:t>。</w:t>
      </w:r>
      <w:commentRangeEnd w:id="3"/>
      <w:r>
        <w:commentReference w:id="3"/>
      </w:r>
      <w:r>
        <w:rPr>
          <w:rFonts w:ascii="Times New Roman" w:hAnsi="Times New Roman"/>
        </w:rPr>
        <w:t>《区域全面经济伙伴关系协定》（RCEP）的全面生效，使得中国与东盟国家的零关税商品种类覆盖率达90%以上。在此背景下，山东惠发食品等北方传统食品加工企业亟需建立直达东南亚终端客户的贸易通道。然而，传统外贸模式中存在的海关申报效率低下（平均清关时间7-15天）、跨境支付周期长（T+3结算占比达68%）、仓储管理粗放（库存周转率低于2次/年）等问题，严重制约着企业拓展海外市场的步伐。</w:t>
      </w:r>
    </w:p>
    <w:p w14:paraId="5FEB2A41">
      <w:pPr>
        <w:spacing w:line="400" w:lineRule="exact"/>
        <w:ind w:firstLine="502" w:firstLineChars="200"/>
        <w:rPr>
          <w:rFonts w:ascii="Times New Roman" w:hAnsi="Times New Roman"/>
        </w:rPr>
      </w:pPr>
      <w:commentRangeStart w:id="4"/>
      <w:r>
        <w:rPr>
          <w:rFonts w:ascii="Times New Roman" w:hAnsi="Times New Roman"/>
        </w:rPr>
        <w:t>海外仓作为跨境电商基础设施，其发展经历了三个阶段：1.0时代的邮政包裹模式（2000-2010</w:t>
      </w:r>
      <w:r>
        <w:rPr>
          <w:rFonts w:hint="eastAsia" w:ascii="Times New Roman" w:hAnsi="Times New Roman"/>
        </w:rPr>
        <w:t>）</w:t>
      </w:r>
      <w:r>
        <w:rPr>
          <w:rFonts w:ascii="Times New Roman" w:hAnsi="Times New Roman"/>
        </w:rPr>
        <w:t>、2.0时代的第三方物流仓配（2011-2018）、3.0时代的智能仓配一体化（2019至今）。</w:t>
      </w:r>
      <w:commentRangeEnd w:id="4"/>
      <w:r>
        <w:commentReference w:id="4"/>
      </w:r>
      <w:r>
        <w:rPr>
          <w:rFonts w:ascii="Times New Roman" w:hAnsi="Times New Roman"/>
        </w:rPr>
        <w:t>当前主流海外仓服务存在三大核心矛盾</w:t>
      </w:r>
      <w:del w:id="30" w:author="冬青" w:date="2025-05-01T21:28:09Z">
        <w:r>
          <w:rPr>
            <w:rFonts w:ascii="Times New Roman" w:hAnsi="Times New Roman"/>
          </w:rPr>
          <w:delText>：</w:delText>
        </w:r>
      </w:del>
      <w:ins w:id="31" w:author="冬青" w:date="2025-05-01T21:28:09Z">
        <w:r>
          <w:rPr>
            <w:rFonts w:hint="eastAsia" w:ascii="Times New Roman" w:hAnsi="Times New Roman"/>
            <w:lang w:eastAsia="zh-CN"/>
          </w:rPr>
          <w:t>，</w:t>
        </w:r>
      </w:ins>
      <w:ins w:id="32" w:author="冬青" w:date="2025-05-01T21:28:28Z">
        <w:r>
          <w:rPr>
            <w:rFonts w:hint="eastAsia" w:ascii="Times New Roman" w:hAnsi="Times New Roman"/>
            <w:lang w:eastAsia="zh-CN"/>
          </w:rPr>
          <w:t>（</w:t>
        </w:r>
      </w:ins>
      <w:ins w:id="33" w:author="冬青" w:date="2025-05-01T21:28:01Z">
        <w:r>
          <w:rPr>
            <w:rFonts w:hint="eastAsia" w:ascii="Times New Roman" w:hAnsi="Times New Roman"/>
            <w:lang w:val="en-US" w:eastAsia="zh-CN"/>
          </w:rPr>
          <w:t>1</w:t>
        </w:r>
      </w:ins>
      <w:ins w:id="34" w:author="冬青" w:date="2025-05-01T21:28:02Z">
        <w:r>
          <w:rPr>
            <w:rFonts w:hint="eastAsia" w:ascii="Times New Roman" w:hAnsi="Times New Roman"/>
            <w:lang w:val="en-US" w:eastAsia="zh-CN"/>
          </w:rPr>
          <w:t>）</w:t>
        </w:r>
      </w:ins>
      <w:commentRangeStart w:id="5"/>
      <w:r>
        <w:rPr>
          <w:rFonts w:ascii="Times New Roman" w:hAnsi="Times New Roman"/>
        </w:rPr>
        <w:t>系统孤岛问题</w:t>
      </w:r>
      <w:del w:id="35" w:author="冬青" w:date="2025-05-01T21:28:14Z">
        <w:r>
          <w:rPr>
            <w:rFonts w:ascii="Times New Roman" w:hAnsi="Times New Roman"/>
          </w:rPr>
          <w:delText>：</w:delText>
        </w:r>
      </w:del>
      <w:ins w:id="36" w:author="冬青" w:date="2025-05-01T21:28:14Z">
        <w:r>
          <w:rPr>
            <w:rFonts w:hint="eastAsia" w:ascii="Times New Roman" w:hAnsi="Times New Roman"/>
            <w:lang w:eastAsia="zh-CN"/>
          </w:rPr>
          <w:t>，</w:t>
        </w:r>
      </w:ins>
      <w:r>
        <w:rPr>
          <w:rFonts w:ascii="Times New Roman" w:hAnsi="Times New Roman"/>
        </w:rPr>
        <w:t>海关申报系统（如中国单一窗口）、物流管理系统（如Flexport）、仓储管理系统（如WMS）之间数据互通率不足40%，导致订单履约周期延长30%以上</w:t>
      </w:r>
      <w:commentRangeEnd w:id="5"/>
      <w:r>
        <w:commentReference w:id="5"/>
      </w:r>
      <w:del w:id="37" w:author="冬青" w:date="2025-05-01T21:28:21Z">
        <w:r>
          <w:rPr>
            <w:rFonts w:ascii="Times New Roman" w:hAnsi="Times New Roman"/>
          </w:rPr>
          <w:delText>。</w:delText>
        </w:r>
      </w:del>
      <w:ins w:id="38" w:author="冬青" w:date="2025-05-01T21:28:21Z">
        <w:r>
          <w:rPr>
            <w:rFonts w:hint="eastAsia" w:ascii="Times New Roman" w:hAnsi="Times New Roman"/>
            <w:lang w:eastAsia="zh-CN"/>
          </w:rPr>
          <w:t>；</w:t>
        </w:r>
      </w:ins>
      <w:ins w:id="39" w:author="冬青" w:date="2025-05-01T21:28:23Z">
        <w:r>
          <w:rPr>
            <w:rFonts w:hint="eastAsia" w:ascii="Times New Roman" w:hAnsi="Times New Roman"/>
            <w:lang w:val="en-US" w:eastAsia="zh-CN"/>
          </w:rPr>
          <w:t>2）</w:t>
        </w:r>
      </w:ins>
      <w:commentRangeStart w:id="6"/>
      <w:r>
        <w:rPr>
          <w:rFonts w:ascii="Times New Roman" w:hAnsi="Times New Roman"/>
        </w:rPr>
        <w:t>合规性风险</w:t>
      </w:r>
      <w:del w:id="40" w:author="冬青" w:date="2025-05-01T21:29:22Z">
        <w:r>
          <w:rPr>
            <w:rFonts w:ascii="Times New Roman" w:hAnsi="Times New Roman"/>
          </w:rPr>
          <w:delText>：</w:delText>
        </w:r>
      </w:del>
      <w:ins w:id="41" w:author="冬青" w:date="2025-05-01T21:29:22Z">
        <w:r>
          <w:rPr>
            <w:rFonts w:hint="eastAsia" w:ascii="Times New Roman" w:hAnsi="Times New Roman"/>
            <w:lang w:eastAsia="zh-CN"/>
          </w:rPr>
          <w:t>，</w:t>
        </w:r>
      </w:ins>
      <w:r>
        <w:rPr>
          <w:rFonts w:ascii="Times New Roman" w:hAnsi="Times New Roman"/>
        </w:rPr>
        <w:t>东南亚国家海关申报规则差异显著，以HS编码为例，马来西亚采用10位编码体系，而印尼使用12位编码，人工申报错误率高达18.7%</w:t>
      </w:r>
      <w:commentRangeEnd w:id="6"/>
      <w:r>
        <w:commentReference w:id="6"/>
      </w:r>
      <w:del w:id="42" w:author="冬青" w:date="2025-05-01T21:29:32Z">
        <w:r>
          <w:rPr>
            <w:rFonts w:ascii="Times New Roman" w:hAnsi="Times New Roman"/>
          </w:rPr>
          <w:delText>。</w:delText>
        </w:r>
      </w:del>
      <w:ins w:id="43" w:author="冬青" w:date="2025-05-01T21:29:32Z">
        <w:r>
          <w:rPr>
            <w:rFonts w:hint="eastAsia" w:ascii="Times New Roman" w:hAnsi="Times New Roman"/>
            <w:lang w:eastAsia="zh-CN"/>
          </w:rPr>
          <w:t>；</w:t>
        </w:r>
      </w:ins>
      <w:ins w:id="44" w:author="冬青" w:date="2025-05-01T21:29:34Z">
        <w:r>
          <w:rPr>
            <w:rFonts w:hint="eastAsia" w:ascii="Times New Roman" w:hAnsi="Times New Roman"/>
            <w:lang w:eastAsia="zh-CN"/>
          </w:rPr>
          <w:t>（</w:t>
        </w:r>
      </w:ins>
      <w:ins w:id="45" w:author="冬青" w:date="2025-05-01T21:29:34Z">
        <w:r>
          <w:rPr>
            <w:rFonts w:hint="eastAsia" w:ascii="Times New Roman" w:hAnsi="Times New Roman"/>
            <w:lang w:val="en-US" w:eastAsia="zh-CN"/>
          </w:rPr>
          <w:t>3）</w:t>
        </w:r>
      </w:ins>
      <w:commentRangeStart w:id="7"/>
      <w:r>
        <w:rPr>
          <w:rFonts w:ascii="Times New Roman" w:hAnsi="Times New Roman"/>
        </w:rPr>
        <w:t>金融服务断层</w:t>
      </w:r>
      <w:del w:id="46" w:author="冬青" w:date="2025-05-01T21:29:40Z">
        <w:r>
          <w:rPr>
            <w:rFonts w:ascii="Times New Roman" w:hAnsi="Times New Roman"/>
          </w:rPr>
          <w:delText>：</w:delText>
        </w:r>
      </w:del>
      <w:ins w:id="47" w:author="冬青" w:date="2025-05-01T21:29:40Z">
        <w:r>
          <w:rPr>
            <w:rFonts w:hint="eastAsia" w:ascii="Times New Roman" w:hAnsi="Times New Roman"/>
            <w:lang w:eastAsia="zh-CN"/>
          </w:rPr>
          <w:t>，</w:t>
        </w:r>
      </w:ins>
      <w:r>
        <w:rPr>
          <w:rFonts w:ascii="Times New Roman" w:hAnsi="Times New Roman"/>
        </w:rPr>
        <w:t>传统TT汇款模式下，中小企业跨境支付成本超过交易金额的3.5%，且存在15-30天的资金滞留期。</w:t>
      </w:r>
      <w:commentRangeEnd w:id="7"/>
      <w:r>
        <w:commentReference w:id="7"/>
      </w:r>
      <w:r>
        <w:rPr>
          <w:rFonts w:ascii="Times New Roman" w:hAnsi="Times New Roman"/>
        </w:rPr>
        <w:t>新一代信息技术为解决上述问题提供了全新路径。</w:t>
      </w:r>
      <w:commentRangeStart w:id="8"/>
      <w:r>
        <w:rPr>
          <w:rFonts w:ascii="Times New Roman" w:hAnsi="Times New Roman"/>
        </w:rPr>
        <w:t>区块链技术在国际贸易单证流转中的应用（如马士基TradeLens平台），使单证处理时间缩短40%；人工智能在海关风险布控中的实践（如迪拜海关AI系统），将查验准确率提升至89%；物联网技术在智能仓储中的渗透（如亚马逊Robotics），使库存盘点效率提高6倍。</w:t>
      </w:r>
      <w:ins w:id="48" w:author="冬青" w:date="2025-05-01T21:30:48Z">
        <w:r>
          <w:rPr>
            <w:rFonts w:hint="eastAsia" w:ascii="Times New Roman" w:hAnsi="Times New Roman"/>
            <w:lang w:val="en-US" w:eastAsia="zh-CN"/>
          </w:rPr>
          <w:t>信息</w:t>
        </w:r>
      </w:ins>
      <w:del w:id="49" w:author="冬青" w:date="2025-05-01T21:30:04Z">
        <w:r>
          <w:rPr>
            <w:rFonts w:hint="default" w:ascii="Times New Roman" w:hAnsi="Times New Roman"/>
            <w:lang w:val="en-US"/>
          </w:rPr>
          <w:delText>这些技术突破</w:delText>
        </w:r>
      </w:del>
      <w:ins w:id="50" w:author="冬青" w:date="2025-05-01T21:30:05Z">
        <w:r>
          <w:rPr>
            <w:rFonts w:hint="eastAsia" w:ascii="Times New Roman" w:hAnsi="Times New Roman"/>
            <w:lang w:val="en-US" w:eastAsia="zh-CN"/>
          </w:rPr>
          <w:t>技术的发展</w:t>
        </w:r>
      </w:ins>
      <w:r>
        <w:rPr>
          <w:rFonts w:ascii="Times New Roman" w:hAnsi="Times New Roman"/>
        </w:rPr>
        <w:t>为</w:t>
      </w:r>
      <w:del w:id="51" w:author="冬青" w:date="2025-05-01T21:31:08Z">
        <w:r>
          <w:rPr>
            <w:rFonts w:ascii="Times New Roman" w:hAnsi="Times New Roman"/>
          </w:rPr>
          <w:delText>构建智能化</w:delText>
        </w:r>
      </w:del>
      <w:r>
        <w:rPr>
          <w:rFonts w:ascii="Times New Roman" w:hAnsi="Times New Roman"/>
        </w:rPr>
        <w:t>海外仓平台</w:t>
      </w:r>
      <w:ins w:id="52" w:author="冬青" w:date="2025-05-01T21:31:08Z">
        <w:r>
          <w:rPr>
            <w:rFonts w:ascii="Times New Roman" w:hAnsi="Times New Roman"/>
          </w:rPr>
          <w:t>智能化</w:t>
        </w:r>
      </w:ins>
      <w:r>
        <w:rPr>
          <w:rFonts w:ascii="Times New Roman" w:hAnsi="Times New Roman"/>
        </w:rPr>
        <w:t>奠定了实践基础。</w:t>
      </w:r>
      <w:commentRangeEnd w:id="8"/>
      <w:r>
        <w:commentReference w:id="8"/>
      </w:r>
    </w:p>
    <w:p w14:paraId="5CA0A454">
      <w:pPr>
        <w:spacing w:line="400" w:lineRule="exact"/>
        <w:ind w:firstLine="502" w:firstLineChars="200"/>
        <w:rPr>
          <w:ins w:id="53" w:author="冬青" w:date="2025-05-01T21:33:20Z"/>
          <w:rFonts w:hint="eastAsia" w:ascii="Times New Roman" w:hAnsi="Times New Roman" w:eastAsia="宋体"/>
          <w:lang w:eastAsia="zh-CN"/>
        </w:rPr>
      </w:pPr>
      <w:del w:id="54" w:author="冬青" w:date="2025-05-01T21:33:01Z">
        <w:r>
          <w:rPr>
            <w:rFonts w:hint="default" w:ascii="Times New Roman" w:hAnsi="Times New Roman"/>
            <w:lang w:val="en-US"/>
          </w:rPr>
          <w:delText>本研究拟构建的</w:delText>
        </w:r>
      </w:del>
      <w:ins w:id="55" w:author="冬青" w:date="2025-05-01T21:33:02Z">
        <w:r>
          <w:rPr>
            <w:rFonts w:hint="eastAsia" w:ascii="Times New Roman" w:hAnsi="Times New Roman"/>
            <w:lang w:val="en-US" w:eastAsia="zh-CN"/>
          </w:rPr>
          <w:t>设计</w:t>
        </w:r>
      </w:ins>
      <w:r>
        <w:rPr>
          <w:rFonts w:ascii="Times New Roman" w:hAnsi="Times New Roman"/>
        </w:rPr>
        <w:t>B2B海外仓储服务平台</w:t>
      </w:r>
      <w:del w:id="56" w:author="冬青" w:date="2025-05-01T21:33:08Z">
        <w:r>
          <w:rPr>
            <w:rFonts w:ascii="Times New Roman" w:hAnsi="Times New Roman"/>
          </w:rPr>
          <w:delText>具有双重创新价值：</w:delText>
        </w:r>
      </w:del>
      <w:ins w:id="57" w:author="冬青" w:date="2025-05-01T21:33:09Z">
        <w:r>
          <w:rPr>
            <w:rFonts w:hint="eastAsia" w:ascii="Times New Roman" w:hAnsi="Times New Roman"/>
            <w:lang w:eastAsia="zh-CN"/>
          </w:rPr>
          <w:t>，</w:t>
        </w:r>
      </w:ins>
      <w:ins w:id="58" w:author="冬青" w:date="2025-05-01T21:33:24Z">
        <w:r>
          <w:rPr>
            <w:rFonts w:hint="eastAsia" w:ascii="Times New Roman" w:hAnsi="Times New Roman"/>
            <w:lang w:val="en-US" w:eastAsia="zh-CN"/>
          </w:rPr>
          <w:t>可以</w:t>
        </w:r>
      </w:ins>
      <w:ins w:id="59" w:author="冬青" w:date="2025-05-01T21:33:20Z">
        <w:r>
          <w:rPr>
            <w:rFonts w:ascii="Times New Roman" w:hAnsi="Times New Roman"/>
          </w:rPr>
          <w:t>为中小制造企业提供"一键出海"解决方案，</w:t>
        </w:r>
      </w:ins>
      <w:ins w:id="60" w:author="冬青" w:date="2025-05-01T21:33:41Z">
        <w:r>
          <w:rPr>
            <w:rFonts w:hint="eastAsia" w:ascii="Times New Roman" w:hAnsi="Times New Roman"/>
            <w:lang w:val="en-US" w:eastAsia="zh-CN"/>
          </w:rPr>
          <w:t>达到</w:t>
        </w:r>
      </w:ins>
      <w:ins w:id="61" w:author="冬青" w:date="2025-05-01T21:33:20Z">
        <w:r>
          <w:rPr>
            <w:rFonts w:ascii="Times New Roman" w:hAnsi="Times New Roman"/>
          </w:rPr>
          <w:t>降低海外市场进入门槛</w:t>
        </w:r>
      </w:ins>
      <w:ins w:id="62" w:author="冬青" w:date="2025-05-01T21:33:46Z">
        <w:r>
          <w:rPr>
            <w:rFonts w:hint="eastAsia" w:ascii="Times New Roman" w:hAnsi="Times New Roman"/>
            <w:lang w:eastAsia="zh-CN"/>
          </w:rPr>
          <w:t>，</w:t>
        </w:r>
      </w:ins>
      <w:ins w:id="63" w:author="冬青" w:date="2025-05-01T21:33:20Z">
        <w:r>
          <w:rPr>
            <w:rFonts w:ascii="Times New Roman" w:hAnsi="Times New Roman"/>
          </w:rPr>
          <w:t>通过智能报关系统</w:t>
        </w:r>
      </w:ins>
      <w:ins w:id="64" w:author="冬青" w:date="2025-05-01T21:33:54Z">
        <w:r>
          <w:rPr>
            <w:rFonts w:ascii="Times New Roman" w:hAnsi="Times New Roman"/>
          </w:rPr>
          <w:t>压缩</w:t>
        </w:r>
      </w:ins>
      <w:ins w:id="65" w:author="冬青" w:date="2025-05-01T21:33:20Z">
        <w:r>
          <w:rPr>
            <w:rFonts w:ascii="Times New Roman" w:hAnsi="Times New Roman"/>
          </w:rPr>
          <w:t>清关时间</w:t>
        </w:r>
      </w:ins>
      <w:ins w:id="66" w:author="冬青" w:date="2025-05-01T21:34:03Z">
        <w:r>
          <w:rPr>
            <w:rFonts w:hint="eastAsia" w:ascii="Times New Roman" w:hAnsi="Times New Roman"/>
            <w:lang w:eastAsia="zh-CN"/>
          </w:rPr>
          <w:t>，</w:t>
        </w:r>
      </w:ins>
      <w:ins w:id="67" w:author="冬青" w:date="2025-05-01T21:33:20Z">
        <w:r>
          <w:rPr>
            <w:rFonts w:ascii="Times New Roman" w:hAnsi="Times New Roman"/>
          </w:rPr>
          <w:t>提升供应链响应速度</w:t>
        </w:r>
      </w:ins>
      <w:ins w:id="68" w:author="冬青" w:date="2025-05-01T21:34:12Z">
        <w:r>
          <w:rPr>
            <w:rFonts w:hint="eastAsia" w:ascii="Times New Roman" w:hAnsi="Times New Roman"/>
            <w:lang w:eastAsia="zh-CN"/>
          </w:rPr>
          <w:t>，</w:t>
        </w:r>
      </w:ins>
      <w:ins w:id="69" w:author="冬青" w:date="2025-05-01T21:34:24Z">
        <w:r>
          <w:rPr>
            <w:rFonts w:hint="eastAsia" w:ascii="Times New Roman" w:hAnsi="Times New Roman"/>
            <w:lang w:val="en-US" w:eastAsia="zh-CN"/>
          </w:rPr>
          <w:t>实现</w:t>
        </w:r>
      </w:ins>
      <w:ins w:id="70" w:author="冬青" w:date="2025-05-01T21:33:20Z">
        <w:r>
          <w:rPr>
            <w:rFonts w:ascii="Times New Roman" w:hAnsi="Times New Roman"/>
          </w:rPr>
          <w:t>"平台分账+本地结算"模式，</w:t>
        </w:r>
      </w:ins>
      <w:ins w:id="71" w:author="冬青" w:date="2025-05-01T21:34:31Z">
        <w:r>
          <w:rPr>
            <w:rFonts w:hint="eastAsia" w:ascii="Times New Roman" w:hAnsi="Times New Roman"/>
            <w:lang w:val="en-US" w:eastAsia="zh-CN"/>
          </w:rPr>
          <w:t>提升</w:t>
        </w:r>
      </w:ins>
      <w:ins w:id="72" w:author="冬青" w:date="2025-05-01T21:33:20Z">
        <w:r>
          <w:rPr>
            <w:rFonts w:ascii="Times New Roman" w:hAnsi="Times New Roman"/>
          </w:rPr>
          <w:t>跨境资金周转效率</w:t>
        </w:r>
      </w:ins>
      <w:ins w:id="73" w:author="冬青" w:date="2025-05-01T21:34:37Z">
        <w:r>
          <w:rPr>
            <w:rFonts w:hint="eastAsia" w:ascii="Times New Roman" w:hAnsi="Times New Roman"/>
            <w:lang w:eastAsia="zh-CN"/>
          </w:rPr>
          <w:t>。</w:t>
        </w:r>
      </w:ins>
    </w:p>
    <w:p w14:paraId="5BC0F5D9">
      <w:pPr>
        <w:spacing w:line="400" w:lineRule="exact"/>
        <w:ind w:firstLine="502" w:firstLineChars="200"/>
        <w:rPr>
          <w:del w:id="74" w:author="冬青" w:date="2025-05-01T21:44:03Z"/>
          <w:rFonts w:ascii="Times New Roman" w:hAnsi="Times New Roman"/>
        </w:rPr>
      </w:pPr>
      <w:del w:id="75" w:author="冬青" w:date="2025-05-01T21:44:03Z">
        <w:r>
          <w:rPr>
            <w:rFonts w:hint="eastAsia" w:ascii="Times New Roman" w:hAnsi="Times New Roman"/>
          </w:rPr>
          <w:delText>从</w:delText>
        </w:r>
      </w:del>
      <w:del w:id="76" w:author="冬青" w:date="2025-05-01T21:44:03Z">
        <w:r>
          <w:rPr>
            <w:rFonts w:ascii="Times New Roman" w:hAnsi="Times New Roman"/>
          </w:rPr>
          <w:delText>学术价值层面​</w:delText>
        </w:r>
      </w:del>
      <w:del w:id="77" w:author="冬青" w:date="2025-05-01T21:44:03Z">
        <w:r>
          <w:rPr>
            <w:rFonts w:hint="eastAsia" w:ascii="Times New Roman" w:hAnsi="Times New Roman"/>
          </w:rPr>
          <w:delText>在于</w:delText>
        </w:r>
      </w:del>
      <w:del w:id="78" w:author="冬青" w:date="2025-05-01T21:44:03Z">
        <w:r>
          <w:rPr>
            <w:rFonts w:ascii="Times New Roman" w:hAnsi="Times New Roman"/>
          </w:rPr>
          <w:delText>建立跨境贸易服务数字化模型，完善国际贸易数字化理论框架提出基于知识图谱的海关编码智能匹配算法，推进贸易合规研究范式创新构建跨境支付风险量化评估体系，丰富数字金融风险管理理论;</w:delText>
        </w:r>
      </w:del>
      <w:del w:id="79" w:author="冬青" w:date="2025-05-01T21:44:03Z">
        <w:r>
          <w:rPr>
            <w:rFonts w:hint="eastAsia" w:ascii="Times New Roman" w:hAnsi="Times New Roman"/>
          </w:rPr>
          <w:delText>从</w:delText>
        </w:r>
      </w:del>
      <w:del w:id="80" w:author="冬青" w:date="2025-05-01T21:44:03Z">
        <w:r>
          <w:rPr>
            <w:rFonts w:ascii="Times New Roman" w:hAnsi="Times New Roman"/>
          </w:rPr>
          <w:delText>实践应用层面</w:delText>
        </w:r>
      </w:del>
      <w:del w:id="81" w:author="冬青" w:date="2025-05-01T21:44:03Z">
        <w:r>
          <w:rPr>
            <w:rFonts w:hint="eastAsia" w:ascii="Times New Roman" w:hAnsi="Times New Roman"/>
          </w:rPr>
          <w:delText>在于</w:delText>
        </w:r>
      </w:del>
      <w:del w:id="82" w:author="冬青" w:date="2025-05-01T21:44:03Z">
        <w:r>
          <w:rPr>
            <w:rFonts w:ascii="Times New Roman" w:hAnsi="Times New Roman"/>
          </w:rPr>
          <w:delText>为中小制造企业提供"一键出海"解决方案，降低海外市场进入门槛通过智能报关系统将清关时间压缩至72小时内，提升供应链响应速度创新"平台分账+本地结算"模式，使跨境资金周转效率提升50%</w:delText>
        </w:r>
      </w:del>
    </w:p>
    <w:p w14:paraId="14A477CD">
      <w:pPr>
        <w:spacing w:line="400" w:lineRule="exact"/>
        <w:rPr>
          <w:del w:id="83" w:author="冬青" w:date="2025-05-01T21:44:03Z"/>
          <w:rFonts w:ascii="Times New Roman" w:hAnsi="Times New Roman"/>
        </w:rPr>
      </w:pPr>
      <w:del w:id="84" w:author="冬青" w:date="2025-05-01T21:44:03Z">
        <w:r>
          <w:rPr>
            <w:rFonts w:ascii="Times New Roman" w:hAnsi="Times New Roman"/>
          </w:rPr>
          <w:tab/>
        </w:r>
      </w:del>
      <w:del w:id="85" w:author="冬青" w:date="2025-05-01T21:44:03Z">
        <w:r>
          <w:rPr>
            <w:rFonts w:ascii="Times New Roman" w:hAnsi="Times New Roman"/>
          </w:rPr>
          <w:delText>以惠发食品为例，该企业通过平台对接马来西亚进口商，预计年度订单处理量可达1200TEU，物流成本降低22%，资金回笼周期从45天缩短至T+1。这种模式创新对于推动北方传统产业带转型升级、落实"双循环"发展战略具有重要示范意义。</w:delText>
        </w:r>
      </w:del>
    </w:p>
    <w:p w14:paraId="0494B184">
      <w:pPr>
        <w:spacing w:line="400" w:lineRule="exact"/>
        <w:rPr>
          <w:rFonts w:hint="eastAsia" w:ascii="宋体" w:hAnsi="宋体"/>
        </w:rPr>
      </w:pPr>
    </w:p>
    <w:p w14:paraId="576AD7B7">
      <w:pPr>
        <w:spacing w:line="400" w:lineRule="exact"/>
        <w:rPr>
          <w:rFonts w:hint="eastAsia" w:ascii="黑体" w:hAnsi="黑体" w:eastAsia="黑体" w:cs="黑体"/>
        </w:rPr>
      </w:pPr>
      <w:bookmarkStart w:id="6" w:name="_Toc165406681"/>
      <w:r>
        <w:rPr>
          <w:rFonts w:hint="eastAsia" w:ascii="黑体" w:hAnsi="黑体" w:eastAsia="黑体" w:cs="黑体"/>
        </w:rPr>
        <w:t>1.2  国内外研究现状</w:t>
      </w:r>
      <w:bookmarkEnd w:id="6"/>
    </w:p>
    <w:p w14:paraId="38E25B40">
      <w:pPr>
        <w:spacing w:line="400" w:lineRule="exact"/>
        <w:ind w:firstLine="502" w:firstLineChars="200"/>
        <w:rPr>
          <w:rFonts w:ascii="Times New Roman" w:hAnsi="Times New Roman"/>
        </w:rPr>
      </w:pPr>
      <w:del w:id="86" w:author="冬青" w:date="2025-05-01T21:35:53Z">
        <w:r>
          <w:rPr>
            <w:rFonts w:ascii="Times New Roman" w:hAnsi="Times New Roman"/>
          </w:rPr>
          <w:delText>我国学者在</w:delText>
        </w:r>
      </w:del>
      <w:ins w:id="87" w:author="冬青" w:date="2025-05-01T21:36:03Z">
        <w:r>
          <w:rPr>
            <w:rFonts w:hint="eastAsia" w:ascii="Times New Roman" w:hAnsi="Times New Roman"/>
            <w:lang w:val="en-US" w:eastAsia="zh-CN"/>
          </w:rPr>
          <w:t>国内关于</w:t>
        </w:r>
      </w:ins>
      <w:r>
        <w:rPr>
          <w:rFonts w:ascii="Times New Roman" w:hAnsi="Times New Roman"/>
        </w:rPr>
        <w:t>跨境电商领域的研究呈现三个显著特征：</w:t>
      </w:r>
    </w:p>
    <w:p w14:paraId="73F5D2EB">
      <w:pPr>
        <w:numPr>
          <w:ilvl w:val="0"/>
          <w:numId w:val="1"/>
          <w:ins w:id="89" w:author="冬青" w:date="2025-05-01T21:36:28Z"/>
        </w:numPr>
        <w:tabs>
          <w:tab w:val="left" w:pos="377"/>
          <w:tab w:val="left" w:pos="720"/>
        </w:tabs>
        <w:spacing w:line="400" w:lineRule="exact"/>
        <w:ind w:firstLine="502" w:firstLineChars="200"/>
        <w:rPr>
          <w:ins w:id="90" w:author="冬青" w:date="2025-05-01T21:36:28Z"/>
          <w:rFonts w:ascii="Times New Roman" w:hAnsi="Times New Roman"/>
        </w:rPr>
        <w:pPrChange w:id="88" w:author="冬青" w:date="2025-05-01T21:36:28Z">
          <w:pPr>
            <w:tabs>
              <w:tab w:val="left" w:pos="720"/>
            </w:tabs>
            <w:spacing w:line="400" w:lineRule="exact"/>
            <w:ind w:firstLine="502" w:firstLineChars="200"/>
          </w:pPr>
        </w:pPrChange>
      </w:pPr>
      <w:commentRangeStart w:id="9"/>
      <w:r>
        <w:rPr>
          <w:rFonts w:ascii="Times New Roman" w:hAnsi="Times New Roman"/>
        </w:rPr>
        <w:t>基础设施研究集中度高</w:t>
      </w:r>
      <w:del w:id="91" w:author="冬青" w:date="2025-05-01T21:36:51Z">
        <w:r>
          <w:rPr>
            <w:rFonts w:hint="default" w:ascii="Times New Roman" w:hAnsi="Times New Roman"/>
            <w:lang w:val="en-US"/>
          </w:rPr>
          <w:delText>：</w:delText>
        </w:r>
      </w:del>
      <w:ins w:id="92" w:author="冬青" w:date="2025-05-01T21:36:51Z">
        <w:r>
          <w:rPr>
            <w:rFonts w:hint="eastAsia" w:ascii="Times New Roman" w:hAnsi="Times New Roman"/>
            <w:lang w:val="en-US" w:eastAsia="zh-CN"/>
          </w:rPr>
          <w:t>，</w:t>
        </w:r>
      </w:ins>
      <w:r>
        <w:rPr>
          <w:rFonts w:ascii="Times New Roman" w:hAnsi="Times New Roman"/>
        </w:rPr>
        <w:t>李强团队（2022）提出的"四维仓配模型"，通过建立动态选址算法，使仓储网络覆盖率提升35%。但其研究局限于国内仓配体系，未涉及跨国多仓联动。</w:t>
      </w:r>
      <w:commentRangeEnd w:id="9"/>
      <w:r>
        <w:commentReference w:id="9"/>
      </w:r>
    </w:p>
    <w:p w14:paraId="5ED382EF">
      <w:pPr>
        <w:numPr>
          <w:ilvl w:val="0"/>
          <w:numId w:val="1"/>
          <w:ins w:id="94" w:author="冬青" w:date="2025-05-01T21:36:38Z"/>
        </w:numPr>
        <w:tabs>
          <w:tab w:val="left" w:pos="377"/>
          <w:tab w:val="left" w:pos="720"/>
        </w:tabs>
        <w:spacing w:line="400" w:lineRule="exact"/>
        <w:ind w:firstLine="502" w:firstLineChars="200"/>
        <w:rPr>
          <w:del w:id="95" w:author="冬青" w:date="2025-05-01T21:36:38Z"/>
          <w:rFonts w:ascii="Times New Roman" w:hAnsi="Times New Roman"/>
        </w:rPr>
        <w:pPrChange w:id="93" w:author="冬青" w:date="2025-05-01T21:36:28Z">
          <w:pPr>
            <w:tabs>
              <w:tab w:val="left" w:pos="720"/>
            </w:tabs>
            <w:spacing w:line="400" w:lineRule="exact"/>
            <w:ind w:firstLine="502" w:firstLineChars="200"/>
          </w:pPr>
        </w:pPrChange>
      </w:pPr>
      <w:r>
        <w:rPr>
          <w:rFonts w:ascii="Times New Roman" w:hAnsi="Times New Roman"/>
        </w:rPr>
        <w:t>技术应用研究碎片化</w:t>
      </w:r>
      <w:del w:id="96" w:author="冬青" w:date="2025-05-01T21:36:48Z">
        <w:r>
          <w:rPr>
            <w:rFonts w:ascii="Times New Roman" w:hAnsi="Times New Roman"/>
          </w:rPr>
          <w:delText>：</w:delText>
        </w:r>
      </w:del>
      <w:ins w:id="97" w:author="冬青" w:date="2025-05-01T21:36:48Z">
        <w:r>
          <w:rPr>
            <w:rFonts w:hint="eastAsia" w:ascii="Times New Roman" w:hAnsi="Times New Roman"/>
            <w:lang w:eastAsia="zh-CN"/>
          </w:rPr>
          <w:t>，</w:t>
        </w:r>
      </w:ins>
      <w:commentRangeStart w:id="10"/>
      <w:r>
        <w:rPr>
          <w:rFonts w:ascii="Times New Roman" w:hAnsi="Times New Roman"/>
        </w:rPr>
        <w:t>王伟等（2023）开发的智能报关原型系统，在单一商品类别的HS编码匹配准确率达到92%，但未解决多国海关规则协同问题。</w:t>
      </w:r>
      <w:commentRangeEnd w:id="10"/>
      <w:r>
        <w:commentReference w:id="10"/>
      </w:r>
    </w:p>
    <w:p w14:paraId="43943765">
      <w:pPr>
        <w:numPr>
          <w:ilvl w:val="0"/>
          <w:numId w:val="1"/>
          <w:ins w:id="98" w:author="冬青" w:date="2025-05-01T21:36:38Z"/>
        </w:numPr>
        <w:tabs>
          <w:tab w:val="left" w:pos="720"/>
        </w:tabs>
        <w:spacing w:line="400" w:lineRule="exact"/>
        <w:ind w:firstLine="502" w:firstLineChars="200"/>
        <w:rPr>
          <w:ins w:id="99" w:author="冬青" w:date="2025-05-01T21:36:38Z"/>
          <w:rFonts w:ascii="Times New Roman" w:hAnsi="Times New Roman"/>
        </w:rPr>
      </w:pPr>
    </w:p>
    <w:p w14:paraId="501BE07F">
      <w:pPr>
        <w:numPr>
          <w:ilvl w:val="0"/>
          <w:numId w:val="1"/>
          <w:ins w:id="100" w:author="冬青" w:date="2025-05-01T21:36:38Z"/>
        </w:numPr>
        <w:tabs>
          <w:tab w:val="left" w:pos="720"/>
        </w:tabs>
        <w:spacing w:line="400" w:lineRule="exact"/>
        <w:ind w:firstLine="502" w:firstLineChars="200"/>
        <w:rPr>
          <w:ins w:id="101" w:author="冬青" w:date="2025-05-01T21:37:04Z"/>
          <w:rFonts w:ascii="Times New Roman" w:hAnsi="Times New Roman"/>
        </w:rPr>
      </w:pPr>
      <w:r>
        <w:rPr>
          <w:rFonts w:ascii="Times New Roman" w:hAnsi="Times New Roman"/>
        </w:rPr>
        <w:t>金融服务研究滞后</w:t>
      </w:r>
      <w:del w:id="102" w:author="冬青" w:date="2025-05-01T21:36:50Z">
        <w:r>
          <w:rPr>
            <w:rFonts w:ascii="Times New Roman" w:hAnsi="Times New Roman"/>
          </w:rPr>
          <w:delText>：</w:delText>
        </w:r>
      </w:del>
      <w:ins w:id="103" w:author="冬青" w:date="2025-05-01T21:36:50Z">
        <w:r>
          <w:rPr>
            <w:rFonts w:hint="eastAsia" w:ascii="Times New Roman" w:hAnsi="Times New Roman"/>
            <w:lang w:eastAsia="zh-CN"/>
          </w:rPr>
          <w:t>，</w:t>
        </w:r>
      </w:ins>
      <w:commentRangeStart w:id="11"/>
      <w:r>
        <w:rPr>
          <w:rFonts w:ascii="Times New Roman" w:hAnsi="Times New Roman"/>
        </w:rPr>
        <w:t>中国支付清算协会报告（2023）显示，跨境B2B支付数字化率不足30%，现有研究</w:t>
      </w:r>
      <w:r>
        <w:rPr>
          <w:rFonts w:hint="eastAsia" w:ascii="Times New Roman" w:hAnsi="Times New Roman"/>
        </w:rPr>
        <w:t>多聚焦</w:t>
      </w:r>
      <w:r>
        <w:rPr>
          <w:rFonts w:ascii="Times New Roman" w:hAnsi="Times New Roman"/>
        </w:rPr>
        <w:t>C端支付（如李芳的跨境支付安全框架），缺乏面向B端的解决方案。</w:t>
      </w:r>
      <w:commentRangeEnd w:id="11"/>
      <w:r>
        <w:commentReference w:id="11"/>
      </w:r>
    </w:p>
    <w:p w14:paraId="7352FF1C">
      <w:pPr>
        <w:numPr>
          <w:ilvl w:val="-1"/>
          <w:numId w:val="0"/>
        </w:numPr>
        <w:tabs>
          <w:tab w:val="left" w:pos="377"/>
          <w:tab w:val="left" w:pos="720"/>
        </w:tabs>
        <w:spacing w:line="400" w:lineRule="exact"/>
        <w:ind w:firstLine="0" w:firstLineChars="0"/>
        <w:rPr>
          <w:rFonts w:ascii="Times New Roman" w:hAnsi="Times New Roman"/>
        </w:rPr>
        <w:pPrChange w:id="104" w:author="冬青" w:date="2025-05-01T21:37:06Z">
          <w:pPr>
            <w:numPr>
              <w:ilvl w:val="0"/>
              <w:numId w:val="1"/>
            </w:numPr>
            <w:tabs>
              <w:tab w:val="left" w:pos="720"/>
            </w:tabs>
            <w:spacing w:line="400" w:lineRule="exact"/>
            <w:ind w:firstLine="502" w:firstLineChars="200"/>
          </w:pPr>
        </w:pPrChange>
      </w:pPr>
      <w:ins w:id="106" w:author="冬青" w:date="2025-05-01T21:37:08Z">
        <w:r>
          <w:rPr>
            <w:rFonts w:hint="eastAsia" w:ascii="Times New Roman" w:hAnsi="Times New Roman"/>
            <w:lang w:val="en-US" w:eastAsia="zh-CN"/>
          </w:rPr>
          <w:tab/>
        </w:r>
      </w:ins>
      <w:del w:id="107" w:author="冬青" w:date="2025-05-01T21:38:44Z">
        <w:r>
          <w:rPr>
            <w:rFonts w:hint="default" w:ascii="Times New Roman" w:hAnsi="Times New Roman"/>
            <w:lang w:val="en-US"/>
          </w:rPr>
          <w:delText>行业</w:delText>
        </w:r>
      </w:del>
      <w:ins w:id="108" w:author="冬青" w:date="2025-05-01T21:38:48Z">
        <w:r>
          <w:rPr>
            <w:rFonts w:hint="eastAsia" w:ascii="Times New Roman" w:hAnsi="Times New Roman"/>
            <w:lang w:val="en-US" w:eastAsia="zh-CN"/>
          </w:rPr>
          <w:t>商业</w:t>
        </w:r>
      </w:ins>
      <w:r>
        <w:rPr>
          <w:rFonts w:ascii="Times New Roman" w:hAnsi="Times New Roman"/>
        </w:rPr>
        <w:t>实践中，</w:t>
      </w:r>
      <w:commentRangeStart w:id="12"/>
      <w:r>
        <w:rPr>
          <w:rFonts w:ascii="Times New Roman" w:hAnsi="Times New Roman"/>
        </w:rPr>
        <w:t>阿里巴巴国际站率先推出"数字化关务"模块，实现与中国海关总署系统的API直连，但其海外仓服务仅覆盖6个国家，且缺乏智能分仓功能</w:t>
      </w:r>
      <w:commentRangeEnd w:id="12"/>
      <w:r>
        <w:commentReference w:id="12"/>
      </w:r>
      <w:r>
        <w:rPr>
          <w:rFonts w:ascii="Times New Roman" w:hAnsi="Times New Roman"/>
        </w:rPr>
        <w:t>。</w:t>
      </w:r>
      <w:commentRangeStart w:id="13"/>
      <w:r>
        <w:rPr>
          <w:rFonts w:ascii="Times New Roman" w:hAnsi="Times New Roman"/>
        </w:rPr>
        <w:t>京东全球售建立的海外仓数字化平台，虽然实现了库存可视化，但报关流程仍需人工介入，平均处理时长超过48小时。</w:t>
      </w:r>
      <w:commentRangeEnd w:id="13"/>
      <w:r>
        <w:commentReference w:id="13"/>
      </w:r>
    </w:p>
    <w:p w14:paraId="07512D10">
      <w:pPr>
        <w:spacing w:line="400" w:lineRule="exact"/>
        <w:ind w:firstLine="502" w:firstLineChars="200"/>
        <w:rPr>
          <w:ins w:id="109" w:author="冬青" w:date="2025-05-01T21:37:33Z"/>
          <w:rFonts w:ascii="Times New Roman" w:hAnsi="Times New Roman"/>
        </w:rPr>
      </w:pPr>
      <w:del w:id="110" w:author="冬青" w:date="2025-05-01T21:38:01Z">
        <w:r>
          <w:rPr>
            <w:rFonts w:hint="default" w:ascii="Times New Roman" w:hAnsi="Times New Roman"/>
            <w:lang w:val="en-US"/>
          </w:rPr>
          <w:delText>发达国家</w:delText>
        </w:r>
      </w:del>
      <w:ins w:id="111" w:author="冬青" w:date="2025-05-01T21:38:01Z">
        <w:r>
          <w:rPr>
            <w:rFonts w:hint="eastAsia" w:ascii="Times New Roman" w:hAnsi="Times New Roman"/>
            <w:lang w:val="en-US" w:eastAsia="zh-CN"/>
          </w:rPr>
          <w:t>国外</w:t>
        </w:r>
      </w:ins>
      <w:ins w:id="112" w:author="冬青" w:date="2025-05-01T21:38:03Z">
        <w:r>
          <w:rPr>
            <w:rFonts w:hint="eastAsia" w:ascii="Times New Roman" w:hAnsi="Times New Roman"/>
            <w:lang w:val="en-US" w:eastAsia="zh-CN"/>
          </w:rPr>
          <w:t>关于</w:t>
        </w:r>
      </w:ins>
      <w:ins w:id="113" w:author="冬青" w:date="2025-05-01T21:38:15Z">
        <w:r>
          <w:rPr>
            <w:rFonts w:ascii="Times New Roman" w:hAnsi="Times New Roman"/>
          </w:rPr>
          <w:t>跨境电商</w:t>
        </w:r>
      </w:ins>
      <w:del w:id="114" w:author="冬青" w:date="2025-05-01T21:38:20Z">
        <w:r>
          <w:rPr>
            <w:rFonts w:ascii="Times New Roman" w:hAnsi="Times New Roman"/>
          </w:rPr>
          <w:delText>在该</w:delText>
        </w:r>
      </w:del>
      <w:r>
        <w:rPr>
          <w:rFonts w:ascii="Times New Roman" w:hAnsi="Times New Roman"/>
        </w:rPr>
        <w:t>领域的研究呈现两大趋势：</w:t>
      </w:r>
    </w:p>
    <w:p w14:paraId="0A6B35E7">
      <w:pPr>
        <w:numPr>
          <w:ilvl w:val="0"/>
          <w:numId w:val="2"/>
          <w:ins w:id="116" w:author="冬青" w:date="2025-05-01T21:37:43Z"/>
        </w:numPr>
        <w:tabs>
          <w:tab w:val="left" w:pos="377"/>
        </w:tabs>
        <w:spacing w:line="400" w:lineRule="exact"/>
        <w:ind w:firstLine="502" w:firstLineChars="200"/>
        <w:rPr>
          <w:ins w:id="117" w:author="冬青" w:date="2025-05-01T21:37:43Z"/>
          <w:rFonts w:ascii="Times New Roman" w:hAnsi="Times New Roman"/>
        </w:rPr>
        <w:pPrChange w:id="115" w:author="冬青" w:date="2025-05-01T21:37:43Z">
          <w:pPr>
            <w:spacing w:line="400" w:lineRule="exact"/>
            <w:ind w:firstLine="502" w:firstLineChars="200"/>
          </w:pPr>
        </w:pPrChange>
      </w:pPr>
      <w:r>
        <w:rPr>
          <w:rFonts w:ascii="Times New Roman" w:hAnsi="Times New Roman"/>
        </w:rPr>
        <w:t>智能化系统研发</w:t>
      </w:r>
      <w:del w:id="118" w:author="冬青" w:date="2025-05-01T21:37:37Z">
        <w:r>
          <w:rPr>
            <w:rFonts w:hint="eastAsia" w:ascii="Times New Roman" w:hAnsi="Times New Roman"/>
          </w:rPr>
          <w:delText>：</w:delText>
        </w:r>
      </w:del>
      <w:ins w:id="119" w:author="冬青" w:date="2025-05-01T21:37:37Z">
        <w:r>
          <w:rPr>
            <w:rFonts w:hint="eastAsia" w:ascii="Times New Roman" w:hAnsi="Times New Roman"/>
            <w:lang w:eastAsia="zh-CN"/>
          </w:rPr>
          <w:t>，</w:t>
        </w:r>
      </w:ins>
      <w:commentRangeStart w:id="14"/>
      <w:r>
        <w:rPr>
          <w:rFonts w:ascii="Times New Roman" w:hAnsi="Times New Roman"/>
        </w:rPr>
        <w:t>MIT数字商务实验室（2023）开发的TradeAI系统，通过机器学习海关历史数据，成功将美国进口申报错误率从15.2%降至4.8%。但其算法模型未考虑发展中国家海关数据不完整的特点。</w:t>
      </w:r>
      <w:commentRangeEnd w:id="14"/>
      <w:r>
        <w:commentReference w:id="14"/>
      </w:r>
    </w:p>
    <w:p w14:paraId="33E58BB5">
      <w:pPr>
        <w:numPr>
          <w:ilvl w:val="0"/>
          <w:numId w:val="2"/>
          <w:ins w:id="121" w:author="冬青" w:date="2025-05-01T21:37:43Z"/>
        </w:numPr>
        <w:tabs>
          <w:tab w:val="left" w:pos="377"/>
        </w:tabs>
        <w:spacing w:line="400" w:lineRule="exact"/>
        <w:ind w:firstLine="502" w:firstLineChars="200"/>
        <w:rPr>
          <w:ins w:id="122" w:author="冬青" w:date="2025-05-01T21:38:35Z"/>
          <w:rFonts w:ascii="Times New Roman" w:hAnsi="Times New Roman"/>
        </w:rPr>
        <w:pPrChange w:id="120" w:author="冬青" w:date="2025-05-01T21:37:43Z">
          <w:pPr>
            <w:spacing w:line="400" w:lineRule="exact"/>
            <w:ind w:firstLine="502" w:firstLineChars="200"/>
          </w:pPr>
        </w:pPrChange>
      </w:pPr>
      <w:r>
        <w:rPr>
          <w:rFonts w:ascii="Times New Roman" w:hAnsi="Times New Roman"/>
        </w:rPr>
        <w:t>区块链技术应用</w:t>
      </w:r>
      <w:del w:id="123" w:author="冬青" w:date="2025-05-01T21:38:25Z">
        <w:r>
          <w:rPr>
            <w:rFonts w:ascii="Times New Roman" w:hAnsi="Times New Roman"/>
          </w:rPr>
          <w:delText>：</w:delText>
        </w:r>
      </w:del>
      <w:ins w:id="124" w:author="冬青" w:date="2025-05-01T21:38:25Z">
        <w:r>
          <w:rPr>
            <w:rFonts w:hint="eastAsia" w:ascii="Times New Roman" w:hAnsi="Times New Roman"/>
            <w:lang w:eastAsia="zh-CN"/>
          </w:rPr>
          <w:t>，</w:t>
        </w:r>
      </w:ins>
      <w:commentRangeStart w:id="15"/>
      <w:r>
        <w:rPr>
          <w:rFonts w:ascii="Times New Roman" w:hAnsi="Times New Roman"/>
        </w:rPr>
        <w:t>欧洲跨境贸易联盟发起的"数字丝绸之路"项目，建立基于Hyperledger Fabric的联盟链，使欧盟国家间贸易单证传输效率提升60%。但这种中心化架构难以适应东南亚多国参与的复杂场景。</w:t>
      </w:r>
      <w:commentRangeEnd w:id="15"/>
      <w:r>
        <w:commentReference w:id="15"/>
      </w:r>
    </w:p>
    <w:p w14:paraId="5211D1C7">
      <w:pPr>
        <w:numPr>
          <w:ilvl w:val="-1"/>
          <w:numId w:val="0"/>
        </w:numPr>
        <w:tabs>
          <w:tab w:val="left" w:pos="377"/>
        </w:tabs>
        <w:spacing w:line="400" w:lineRule="exact"/>
        <w:ind w:firstLine="0" w:firstLineChars="0"/>
        <w:rPr>
          <w:rFonts w:ascii="Times New Roman" w:hAnsi="Times New Roman"/>
        </w:rPr>
        <w:pPrChange w:id="125" w:author="冬青" w:date="2025-05-01T21:38:36Z">
          <w:pPr>
            <w:spacing w:line="400" w:lineRule="exact"/>
            <w:ind w:firstLine="502" w:firstLineChars="200"/>
          </w:pPr>
        </w:pPrChange>
      </w:pPr>
      <w:ins w:id="126" w:author="冬青" w:date="2025-05-01T21:38:38Z">
        <w:r>
          <w:rPr>
            <w:rFonts w:hint="eastAsia" w:ascii="Times New Roman" w:hAnsi="Times New Roman"/>
            <w:lang w:val="en-US" w:eastAsia="zh-CN"/>
          </w:rPr>
          <w:tab/>
        </w:r>
      </w:ins>
      <w:commentRangeStart w:id="16"/>
      <w:r>
        <w:rPr>
          <w:rFonts w:ascii="Times New Roman" w:hAnsi="Times New Roman"/>
        </w:rPr>
        <w:t>商业实践方面，亚马逊全球开店（Amazon Global Selling）建立的FBA海外仓体系，通过预测算法实现库存动态调配，但其服务费率高达28%-35%，对中小企业形成成本压力。</w:t>
      </w:r>
      <w:commentRangeEnd w:id="16"/>
      <w:r>
        <w:commentReference w:id="16"/>
      </w:r>
      <w:commentRangeStart w:id="17"/>
      <w:r>
        <w:rPr>
          <w:rFonts w:ascii="Times New Roman" w:hAnsi="Times New Roman"/>
        </w:rPr>
        <w:t>Flexport推出的数字货运平台虽整合了海关申报功能，但主要服务于大型企业，最小订单门槛为5万美元。</w:t>
      </w:r>
      <w:commentRangeEnd w:id="17"/>
      <w:r>
        <w:commentReference w:id="17"/>
      </w:r>
    </w:p>
    <w:p w14:paraId="347134BF">
      <w:pPr>
        <w:spacing w:line="400" w:lineRule="exact"/>
        <w:ind w:firstLine="502" w:firstLineChars="200"/>
        <w:rPr>
          <w:ins w:id="127" w:author="冬青" w:date="2025-05-01T21:39:27Z"/>
          <w:rFonts w:ascii="Times New Roman" w:hAnsi="Times New Roman"/>
        </w:rPr>
      </w:pPr>
      <w:del w:id="128" w:author="冬青" w:date="2025-05-01T21:39:09Z">
        <w:r>
          <w:rPr>
            <w:rFonts w:hint="default" w:ascii="Times New Roman" w:hAnsi="Times New Roman"/>
            <w:lang w:val="en-US"/>
          </w:rPr>
          <w:delText>现有研究</w:delText>
        </w:r>
      </w:del>
      <w:ins w:id="129" w:author="冬青" w:date="2025-05-01T21:39:11Z">
        <w:r>
          <w:rPr>
            <w:rFonts w:hint="eastAsia" w:ascii="Times New Roman" w:hAnsi="Times New Roman"/>
            <w:lang w:val="en-US" w:eastAsia="zh-CN"/>
          </w:rPr>
          <w:t>基于以上现状</w:t>
        </w:r>
      </w:ins>
      <w:ins w:id="130" w:author="冬青" w:date="2025-05-01T21:39:13Z">
        <w:r>
          <w:rPr>
            <w:rFonts w:hint="eastAsia" w:ascii="Times New Roman" w:hAnsi="Times New Roman"/>
            <w:lang w:val="en-US" w:eastAsia="zh-CN"/>
          </w:rPr>
          <w:t>，</w:t>
        </w:r>
      </w:ins>
      <w:ins w:id="131" w:author="冬青" w:date="2025-05-01T21:39:21Z">
        <w:r>
          <w:rPr>
            <w:rFonts w:ascii="Times New Roman" w:hAnsi="Times New Roman"/>
          </w:rPr>
          <w:t>跨境电商领域</w:t>
        </w:r>
      </w:ins>
      <w:r>
        <w:rPr>
          <w:rFonts w:ascii="Times New Roman" w:hAnsi="Times New Roman"/>
        </w:rPr>
        <w:t>存在三大亟待解决的</w:t>
      </w:r>
      <w:del w:id="132" w:author="冬青" w:date="2025-05-01T21:39:26Z">
        <w:r>
          <w:rPr>
            <w:rFonts w:ascii="Times New Roman" w:hAnsi="Times New Roman"/>
          </w:rPr>
          <w:delText>学术</w:delText>
        </w:r>
      </w:del>
      <w:r>
        <w:rPr>
          <w:rFonts w:ascii="Times New Roman" w:hAnsi="Times New Roman"/>
        </w:rPr>
        <w:t>问题：</w:t>
      </w:r>
    </w:p>
    <w:p w14:paraId="348ACE47">
      <w:pPr>
        <w:numPr>
          <w:ilvl w:val="0"/>
          <w:numId w:val="3"/>
          <w:ins w:id="134" w:author="冬青" w:date="2025-05-01T21:39:58Z"/>
        </w:numPr>
        <w:tabs>
          <w:tab w:val="left" w:pos="377"/>
        </w:tabs>
        <w:spacing w:line="400" w:lineRule="exact"/>
        <w:ind w:firstLine="502" w:firstLineChars="200"/>
        <w:rPr>
          <w:ins w:id="135" w:author="冬青" w:date="2025-05-01T21:39:58Z"/>
          <w:rFonts w:ascii="Times New Roman" w:hAnsi="Times New Roman"/>
        </w:rPr>
        <w:pPrChange w:id="133" w:author="冬青" w:date="2025-05-01T21:39:58Z">
          <w:pPr>
            <w:spacing w:line="400" w:lineRule="exact"/>
            <w:ind w:firstLine="502" w:firstLineChars="200"/>
          </w:pPr>
        </w:pPrChange>
      </w:pPr>
      <w:r>
        <w:rPr>
          <w:rFonts w:ascii="Times New Roman" w:hAnsi="Times New Roman"/>
        </w:rPr>
        <w:t>多国规则兼容难题</w:t>
      </w:r>
      <w:del w:id="136" w:author="冬青" w:date="2025-05-01T21:39:33Z">
        <w:r>
          <w:rPr>
            <w:rFonts w:ascii="Times New Roman" w:hAnsi="Times New Roman"/>
          </w:rPr>
          <w:delText>：</w:delText>
        </w:r>
      </w:del>
      <w:ins w:id="137" w:author="冬青" w:date="2025-05-01T21:39:33Z">
        <w:r>
          <w:rPr>
            <w:rFonts w:hint="eastAsia" w:ascii="Times New Roman" w:hAnsi="Times New Roman"/>
            <w:lang w:eastAsia="zh-CN"/>
          </w:rPr>
          <w:t>，</w:t>
        </w:r>
      </w:ins>
      <w:r>
        <w:rPr>
          <w:rFonts w:ascii="Times New Roman" w:hAnsi="Times New Roman"/>
        </w:rPr>
        <w:t>现有系统多针对单一国家海关规则设计，缺乏</w:t>
      </w:r>
      <w:del w:id="138" w:author="冬青" w:date="2025-05-01T21:39:49Z">
        <w:r>
          <w:rPr>
            <w:rFonts w:ascii="Times New Roman" w:hAnsi="Times New Roman"/>
          </w:rPr>
          <w:delText>如本研究提出的"规则引擎+机器学习"</w:delText>
        </w:r>
      </w:del>
      <w:r>
        <w:rPr>
          <w:rFonts w:ascii="Times New Roman" w:hAnsi="Times New Roman"/>
        </w:rPr>
        <w:t>动态适应机制。</w:t>
      </w:r>
      <w:commentRangeStart w:id="18"/>
      <w:r>
        <w:rPr>
          <w:rFonts w:ascii="Times New Roman" w:hAnsi="Times New Roman"/>
        </w:rPr>
        <w:t>世界海关组织（WCO）2023年白皮书指出，多规则协同系统的缺失导致跨境贸易效率损失达17%。</w:t>
      </w:r>
      <w:commentRangeEnd w:id="18"/>
      <w:r>
        <w:commentReference w:id="18"/>
      </w:r>
    </w:p>
    <w:p w14:paraId="7105C163">
      <w:pPr>
        <w:numPr>
          <w:ilvl w:val="0"/>
          <w:numId w:val="3"/>
          <w:ins w:id="140" w:author="冬青" w:date="2025-05-01T21:39:58Z"/>
        </w:numPr>
        <w:tabs>
          <w:tab w:val="left" w:pos="377"/>
        </w:tabs>
        <w:spacing w:line="400" w:lineRule="exact"/>
        <w:ind w:firstLine="502" w:firstLineChars="200"/>
        <w:rPr>
          <w:ins w:id="141" w:author="冬青" w:date="2025-05-01T22:07:35Z"/>
          <w:rFonts w:hint="eastAsia" w:ascii="宋体" w:hAnsi="宋体"/>
        </w:rPr>
        <w:pPrChange w:id="139" w:author="冬青" w:date="2025-05-01T21:39:58Z">
          <w:pPr>
            <w:spacing w:line="400" w:lineRule="exact"/>
            <w:ind w:firstLine="502" w:firstLineChars="200"/>
          </w:pPr>
        </w:pPrChange>
      </w:pPr>
      <w:r>
        <w:rPr>
          <w:rFonts w:ascii="Times New Roman" w:hAnsi="Times New Roman"/>
        </w:rPr>
        <w:t>B2B支付创新不足</w:t>
      </w:r>
      <w:del w:id="142" w:author="冬青" w:date="2025-05-01T21:40:01Z">
        <w:r>
          <w:rPr>
            <w:rFonts w:ascii="Times New Roman" w:hAnsi="Times New Roman"/>
          </w:rPr>
          <w:delText>：</w:delText>
        </w:r>
      </w:del>
      <w:ins w:id="143" w:author="冬青" w:date="2025-05-01T21:40:01Z">
        <w:r>
          <w:rPr>
            <w:rFonts w:hint="eastAsia" w:ascii="Times New Roman" w:hAnsi="Times New Roman"/>
            <w:lang w:eastAsia="zh-CN"/>
          </w:rPr>
          <w:t>，</w:t>
        </w:r>
      </w:ins>
      <w:commentRangeStart w:id="19"/>
      <w:r>
        <w:rPr>
          <w:rFonts w:ascii="Times New Roman" w:hAnsi="Times New Roman"/>
        </w:rPr>
        <w:t>国际清算银行（BIS）2023年报告显示，现行跨境B2B支付体系仍以SWIFT为主，中小企业支付成本是大型企业的3.2倍</w:t>
      </w:r>
      <w:commentRangeEnd w:id="19"/>
      <w:r>
        <w:commentReference w:id="19"/>
      </w:r>
      <w:r>
        <w:rPr>
          <w:rFonts w:ascii="Times New Roman" w:hAnsi="Times New Roman"/>
        </w:rPr>
        <w:t>。本研究集成的"混合支付网关"（聚合第三方支付+本地银行通道）可有效破解这一困局。</w:t>
      </w:r>
    </w:p>
    <w:p w14:paraId="10A99BD5">
      <w:pPr>
        <w:numPr>
          <w:ilvl w:val="0"/>
          <w:numId w:val="3"/>
          <w:ins w:id="145" w:author="冬青" w:date="2025-05-01T21:39:58Z"/>
        </w:numPr>
        <w:tabs>
          <w:tab w:val="left" w:pos="377"/>
        </w:tabs>
        <w:spacing w:line="400" w:lineRule="exact"/>
        <w:ind w:firstLine="502" w:firstLineChars="200"/>
        <w:rPr>
          <w:rFonts w:hint="eastAsia" w:ascii="宋体" w:hAnsi="宋体"/>
        </w:rPr>
        <w:pPrChange w:id="144" w:author="冬青" w:date="2025-05-01T21:39:58Z">
          <w:pPr>
            <w:spacing w:line="400" w:lineRule="exact"/>
            <w:ind w:firstLine="502" w:firstLineChars="200"/>
          </w:pPr>
        </w:pPrChange>
      </w:pPr>
      <w:r>
        <w:rPr>
          <w:rFonts w:ascii="Times New Roman" w:hAnsi="Times New Roman"/>
        </w:rPr>
        <w:t>系统弹性设计缺陷：</w:t>
      </w:r>
      <w:commentRangeStart w:id="20"/>
      <w:r>
        <w:rPr>
          <w:rFonts w:ascii="Times New Roman" w:hAnsi="Times New Roman"/>
        </w:rPr>
        <w:t>Gartner研究报告（2024）指出，现有海外仓平台在应对订单峰值（如东南亚斋月采购）时，系统崩溃率高达41%</w:t>
      </w:r>
      <w:commentRangeEnd w:id="20"/>
      <w:r>
        <w:commentReference w:id="20"/>
      </w:r>
      <w:r>
        <w:rPr>
          <w:rFonts w:ascii="Times New Roman" w:hAnsi="Times New Roman"/>
        </w:rPr>
        <w:t>。</w:t>
      </w:r>
    </w:p>
    <w:p w14:paraId="55CBFA5E">
      <w:pPr>
        <w:spacing w:line="400" w:lineRule="exact"/>
        <w:rPr>
          <w:rFonts w:hint="eastAsia" w:ascii="黑体" w:hAnsi="黑体" w:eastAsia="黑体" w:cs="黑体"/>
        </w:rPr>
      </w:pPr>
      <w:bookmarkStart w:id="7" w:name="_Toc165406682"/>
      <w:r>
        <w:rPr>
          <w:rFonts w:hint="eastAsia" w:ascii="黑体" w:hAnsi="黑体" w:eastAsia="黑体" w:cs="黑体"/>
        </w:rPr>
        <w:t>1.3  研究内容</w:t>
      </w:r>
      <w:bookmarkEnd w:id="7"/>
    </w:p>
    <w:p w14:paraId="73012656">
      <w:pPr>
        <w:spacing w:line="400" w:lineRule="exact"/>
        <w:ind w:firstLine="502" w:firstLineChars="200"/>
        <w:rPr>
          <w:ins w:id="146" w:author="冬青" w:date="2025-05-01T21:47:11Z"/>
          <w:rFonts w:ascii="Times New Roman" w:hAnsi="Times New Roman"/>
        </w:rPr>
      </w:pPr>
      <w:r>
        <w:rPr>
          <w:rFonts w:hint="eastAsia" w:ascii="Times New Roman" w:hAnsi="Times New Roman"/>
        </w:rPr>
        <w:t>针对惠发食品等几家国内企业的出海贸易需求，设计基于</w:t>
      </w:r>
      <w:r>
        <w:rPr>
          <w:rFonts w:ascii="Times New Roman" w:hAnsi="Times New Roman"/>
        </w:rPr>
        <w:t>B2B</w:t>
      </w:r>
      <w:r>
        <w:rPr>
          <w:rFonts w:hint="eastAsia" w:ascii="Times New Roman" w:hAnsi="Times New Roman"/>
        </w:rPr>
        <w:t>模式的海外仓储服务平台，</w:t>
      </w:r>
      <w:ins w:id="147" w:author="冬青" w:date="2025-05-01T21:45:45Z">
        <w:r>
          <w:rPr>
            <w:rFonts w:ascii="Times New Roman" w:hAnsi="Times New Roman"/>
          </w:rPr>
          <w:t>建立跨境贸易服务数字化模型，提出基于知识图谱的海关编码智能匹配算法，推进贸易合规研究范式</w:t>
        </w:r>
      </w:ins>
      <w:ins w:id="148" w:author="冬青" w:date="2025-05-01T21:46:09Z">
        <w:r>
          <w:rPr>
            <w:rFonts w:hint="eastAsia" w:ascii="Times New Roman" w:hAnsi="Times New Roman"/>
            <w:lang w:eastAsia="zh-CN"/>
          </w:rPr>
          <w:t>，</w:t>
        </w:r>
      </w:ins>
      <w:ins w:id="149" w:author="冬青" w:date="2025-05-01T21:45:45Z">
        <w:r>
          <w:rPr>
            <w:rFonts w:ascii="Times New Roman" w:hAnsi="Times New Roman"/>
          </w:rPr>
          <w:t>构建跨境支付风险量化评估体系</w:t>
        </w:r>
      </w:ins>
      <w:ins w:id="150" w:author="冬青" w:date="2025-05-01T21:45:45Z">
        <w:r>
          <w:rPr>
            <w:rFonts w:hint="eastAsia" w:ascii="Times New Roman" w:hAnsi="Times New Roman"/>
            <w:lang w:eastAsia="zh-CN"/>
          </w:rPr>
          <w:t>，</w:t>
        </w:r>
      </w:ins>
      <w:ins w:id="151" w:author="冬青" w:date="2025-05-01T21:45:29Z">
        <w:r>
          <w:rPr>
            <w:rFonts w:hint="eastAsia" w:ascii="Times New Roman" w:hAnsi="Times New Roman"/>
          </w:rPr>
          <w:t>提供便利的海关申报服务和海外货物仓储服务</w:t>
        </w:r>
      </w:ins>
      <w:ins w:id="152" w:author="冬青" w:date="2025-05-01T21:47:14Z">
        <w:r>
          <w:rPr>
            <w:rFonts w:hint="eastAsia" w:ascii="Times New Roman" w:hAnsi="Times New Roman"/>
            <w:lang w:eastAsia="zh-CN"/>
          </w:rPr>
          <w:t>，</w:t>
        </w:r>
      </w:ins>
      <w:ins w:id="153" w:author="冬青" w:date="2025-05-01T21:47:11Z">
        <w:r>
          <w:rPr>
            <w:rFonts w:hint="eastAsia" w:ascii="Times New Roman" w:hAnsi="Times New Roman"/>
            <w:lang w:val="en-US" w:eastAsia="zh-CN"/>
          </w:rPr>
          <w:t>压缩清关时间在72小时内，提升资金周转效率50%</w:t>
        </w:r>
      </w:ins>
      <w:ins w:id="154" w:author="冬青" w:date="2025-05-01T21:47:34Z">
        <w:r>
          <w:rPr>
            <w:rFonts w:hint="eastAsia" w:ascii="Times New Roman" w:hAnsi="Times New Roman"/>
            <w:lang w:val="en-US" w:eastAsia="zh-CN"/>
          </w:rPr>
          <w:t>以上</w:t>
        </w:r>
      </w:ins>
      <w:ins w:id="155" w:author="冬青" w:date="2025-05-01T21:47:11Z">
        <w:r>
          <w:rPr>
            <w:rFonts w:hint="eastAsia" w:ascii="Times New Roman" w:hAnsi="Times New Roman"/>
            <w:lang w:val="en-US" w:eastAsia="zh-CN"/>
          </w:rPr>
          <w:t>。</w:t>
        </w:r>
      </w:ins>
    </w:p>
    <w:p w14:paraId="0D50C6A3">
      <w:pPr>
        <w:spacing w:line="400" w:lineRule="exact"/>
        <w:ind w:firstLine="502" w:firstLineChars="200"/>
        <w:rPr>
          <w:del w:id="156" w:author="冬青" w:date="2025-05-01T21:47:47Z"/>
          <w:rFonts w:ascii="Times New Roman" w:hAnsi="Times New Roman"/>
        </w:rPr>
      </w:pPr>
      <w:del w:id="157" w:author="冬青" w:date="2025-05-01T21:47:47Z">
        <w:r>
          <w:rPr>
            <w:rFonts w:hint="eastAsia" w:ascii="Times New Roman" w:hAnsi="Times New Roman"/>
          </w:rPr>
          <w:delText>提供便利的海关申报服务和海外货物仓储服务包括产品仓储信息管理，海外订单管理，实现东南亚企业进行采购且发送订单，企业支付金流通过企业调用境外相关支付汇入公司，具体功能包括：</w:delText>
        </w:r>
      </w:del>
    </w:p>
    <w:p w14:paraId="7F0EE3F3">
      <w:pPr>
        <w:spacing w:line="400" w:lineRule="exact"/>
        <w:ind w:firstLine="502" w:firstLineChars="200"/>
        <w:rPr>
          <w:del w:id="158" w:author="冬青" w:date="2025-05-01T21:47:47Z"/>
          <w:rFonts w:hint="eastAsia" w:ascii="Times New Roman" w:hAnsi="Times New Roman"/>
          <w:lang w:val="en-GB"/>
        </w:rPr>
      </w:pPr>
      <w:del w:id="159" w:author="冬青" w:date="2025-05-01T21:47:47Z">
        <w:r>
          <w:rPr>
            <w:rFonts w:hint="eastAsia" w:ascii="Times New Roman" w:hAnsi="Times New Roman"/>
          </w:rPr>
          <w:delText>我方管理员登入系统管理企业信息和订单信息，对商品信息实现增删查改，对接海关申报系统自助报关清关，查看订单信息订单跟踪订单货物；企业进入浏览产品信息，大批采购，接入</w:delText>
        </w:r>
      </w:del>
      <w:del w:id="160" w:author="冬青" w:date="2025-05-01T21:47:47Z">
        <w:r>
          <w:rPr>
            <w:rFonts w:ascii="Times New Roman" w:hAnsi="Times New Roman"/>
            <w:lang w:val="en-GB"/>
          </w:rPr>
          <w:delText>deepseek</w:delText>
        </w:r>
      </w:del>
      <w:del w:id="161" w:author="冬青" w:date="2025-05-01T21:47:47Z">
        <w:r>
          <w:rPr>
            <w:rFonts w:hint="eastAsia" w:ascii="Times New Roman" w:hAnsi="Times New Roman"/>
            <w:lang w:val="en-GB"/>
          </w:rPr>
          <w:delText>大模型</w:delText>
        </w:r>
      </w:del>
      <w:del w:id="162" w:author="冬青" w:date="2025-05-01T21:47:47Z">
        <w:r>
          <w:rPr>
            <w:rFonts w:hint="eastAsia" w:ascii="Times New Roman" w:hAnsi="Times New Roman"/>
          </w:rPr>
          <w:delText>接口</w:delText>
        </w:r>
      </w:del>
      <w:del w:id="163" w:author="冬青" w:date="2025-05-01T21:47:47Z">
        <w:r>
          <w:rPr>
            <w:rFonts w:hint="eastAsia" w:ascii="Times New Roman" w:hAnsi="Times New Roman"/>
            <w:lang w:val="en-GB"/>
          </w:rPr>
          <w:delText>辅助智慧报关</w:delText>
        </w:r>
      </w:del>
    </w:p>
    <w:p w14:paraId="25B8C66E">
      <w:pPr>
        <w:spacing w:line="400" w:lineRule="exact"/>
        <w:ind w:firstLine="502" w:firstLineChars="200"/>
        <w:rPr>
          <w:del w:id="164" w:author="冬青" w:date="2025-05-01T21:47:56Z"/>
          <w:rFonts w:hint="eastAsia" w:ascii="Times New Roman" w:hAnsi="Times New Roman"/>
        </w:rPr>
      </w:pPr>
    </w:p>
    <w:p w14:paraId="322D00B5">
      <w:pPr>
        <w:spacing w:line="240" w:lineRule="auto"/>
        <w:rPr>
          <w:ins w:id="166" w:author="冬青" w:date="2025-05-01T21:47:58Z"/>
          <w:rFonts w:hint="eastAsia" w:ascii="黑体" w:hAnsi="黑体" w:eastAsia="黑体" w:cs="黑体"/>
        </w:rPr>
        <w:pPrChange w:id="165" w:author="冬青" w:date="2025-05-01T21:47:56Z">
          <w:pPr>
            <w:spacing w:line="400" w:lineRule="exact"/>
          </w:pPr>
        </w:pPrChange>
      </w:pPr>
      <w:bookmarkStart w:id="8" w:name="_Toc485289818"/>
      <w:bookmarkStart w:id="9" w:name="_Toc484556186"/>
      <w:bookmarkStart w:id="10" w:name="_Toc165406684"/>
    </w:p>
    <w:p w14:paraId="686F0BB6">
      <w:pPr>
        <w:spacing w:line="240" w:lineRule="auto"/>
        <w:rPr>
          <w:ins w:id="168" w:author="冬青" w:date="2025-05-01T21:47:58Z"/>
          <w:rFonts w:hint="eastAsia" w:ascii="黑体" w:hAnsi="黑体" w:eastAsia="黑体" w:cs="黑体"/>
        </w:rPr>
        <w:pPrChange w:id="167" w:author="冬青" w:date="2025-05-01T21:47:56Z">
          <w:pPr>
            <w:spacing w:line="400" w:lineRule="exact"/>
          </w:pPr>
        </w:pPrChange>
      </w:pPr>
    </w:p>
    <w:p w14:paraId="394DB9B3">
      <w:pPr>
        <w:spacing w:line="240" w:lineRule="auto"/>
        <w:rPr>
          <w:ins w:id="170" w:author="冬青" w:date="2025-05-01T21:47:56Z"/>
          <w:rFonts w:hint="eastAsia" w:ascii="黑体" w:hAnsi="黑体" w:eastAsia="黑体" w:cs="黑体"/>
        </w:rPr>
        <w:pPrChange w:id="169" w:author="冬青" w:date="2025-05-01T21:47:56Z">
          <w:pPr>
            <w:spacing w:line="400" w:lineRule="exact"/>
          </w:pPr>
        </w:pPrChange>
      </w:pPr>
      <w:ins w:id="171" w:author="冬青" w:date="2025-05-01T21:47:56Z">
        <w:r>
          <w:rPr>
            <w:rFonts w:hint="eastAsia" w:ascii="黑体" w:hAnsi="黑体" w:eastAsia="黑体" w:cs="黑体"/>
          </w:rPr>
          <w:br w:type="page"/>
        </w:r>
      </w:ins>
    </w:p>
    <w:p w14:paraId="0E668200">
      <w:pPr>
        <w:spacing w:line="400" w:lineRule="exact"/>
        <w:rPr>
          <w:rFonts w:hint="eastAsia" w:ascii="黑体" w:hAnsi="黑体" w:eastAsia="黑体" w:cs="黑体"/>
        </w:rPr>
      </w:pPr>
      <w:commentRangeStart w:id="21"/>
      <w:r>
        <w:rPr>
          <w:rFonts w:hint="eastAsia" w:ascii="黑体" w:hAnsi="黑体" w:eastAsia="黑体" w:cs="黑体"/>
        </w:rPr>
        <w:t>2  系统总体分析</w:t>
      </w:r>
      <w:bookmarkEnd w:id="8"/>
      <w:bookmarkEnd w:id="9"/>
      <w:bookmarkEnd w:id="10"/>
      <w:commentRangeEnd w:id="21"/>
      <w:r>
        <w:commentReference w:id="21"/>
      </w:r>
    </w:p>
    <w:p w14:paraId="0D95F652">
      <w:pPr>
        <w:spacing w:line="400" w:lineRule="exact"/>
        <w:rPr>
          <w:rFonts w:hint="eastAsia" w:ascii="黑体" w:hAnsi="黑体" w:eastAsia="黑体" w:cs="黑体"/>
        </w:rPr>
      </w:pPr>
      <w:bookmarkStart w:id="11" w:name="_Toc484556187"/>
      <w:bookmarkStart w:id="12" w:name="_Toc165406685"/>
      <w:bookmarkStart w:id="13" w:name="_Toc485289819"/>
      <w:r>
        <w:rPr>
          <w:rFonts w:hint="eastAsia" w:ascii="黑体" w:hAnsi="黑体" w:eastAsia="黑体" w:cs="黑体"/>
        </w:rPr>
        <w:t>2.1  系统可行性分析</w:t>
      </w:r>
      <w:bookmarkEnd w:id="11"/>
      <w:bookmarkEnd w:id="12"/>
      <w:bookmarkEnd w:id="13"/>
    </w:p>
    <w:p w14:paraId="4D1763BB">
      <w:pPr>
        <w:spacing w:line="400" w:lineRule="exact"/>
        <w:ind w:firstLine="502" w:firstLineChars="200"/>
        <w:rPr>
          <w:rFonts w:ascii="Times New Roman" w:hAnsi="Times New Roman"/>
          <w:kern w:val="2"/>
          <w:szCs w:val="21"/>
        </w:rPr>
      </w:pPr>
      <w:r>
        <w:rPr>
          <w:rFonts w:ascii="Times New Roman" w:hAnsi="Times New Roman"/>
          <w:kern w:val="2"/>
          <w:szCs w:val="21"/>
        </w:rPr>
        <w:t>（1）市场可行性</w:t>
      </w:r>
    </w:p>
    <w:p w14:paraId="1559E2C4">
      <w:pPr>
        <w:spacing w:line="400" w:lineRule="exact"/>
        <w:ind w:firstLine="502" w:firstLineChars="200"/>
        <w:rPr>
          <w:rFonts w:hint="eastAsia" w:ascii="Times New Roman" w:hAnsi="Times New Roman" w:eastAsia="宋体"/>
          <w:kern w:val="2"/>
          <w:szCs w:val="21"/>
          <w:lang w:eastAsia="zh-CN"/>
        </w:rPr>
      </w:pPr>
      <w:r>
        <w:rPr>
          <w:rFonts w:ascii="Times New Roman" w:hAnsi="Times New Roman"/>
          <w:kern w:val="2"/>
          <w:szCs w:val="21"/>
        </w:rPr>
        <w:t>跨境电商B2B及海外仓模式的市场可行性源于需求增长、政策支持、技术赋能、成本优化和生态创新的多重驱动</w:t>
      </w:r>
      <w:del w:id="172" w:author="冬青" w:date="2025-05-01T21:49:16Z">
        <w:r>
          <w:rPr>
            <w:rFonts w:ascii="Times New Roman" w:hAnsi="Times New Roman"/>
            <w:kern w:val="2"/>
            <w:szCs w:val="21"/>
          </w:rPr>
          <w:delText>。</w:delText>
        </w:r>
      </w:del>
      <w:ins w:id="173" w:author="冬青" w:date="2025-05-01T21:49:16Z">
        <w:r>
          <w:rPr>
            <w:rFonts w:hint="eastAsia" w:ascii="Times New Roman" w:hAnsi="Times New Roman"/>
            <w:kern w:val="2"/>
            <w:szCs w:val="21"/>
            <w:lang w:eastAsia="zh-CN"/>
          </w:rPr>
          <w:t>，</w:t>
        </w:r>
      </w:ins>
      <w:r>
        <w:rPr>
          <w:rFonts w:ascii="Times New Roman" w:hAnsi="Times New Roman"/>
          <w:kern w:val="2"/>
          <w:szCs w:val="21"/>
        </w:rPr>
        <w:t>随着全球贸易数字化转型加速，该模式将成为企业突破地域限制、实现全球化布局的核心竞争力</w:t>
      </w:r>
      <w:ins w:id="174" w:author="冬青" w:date="2025-05-01T21:49:06Z">
        <w:r>
          <w:rPr>
            <w:rFonts w:hint="eastAsia" w:ascii="Times New Roman" w:hAnsi="Times New Roman"/>
            <w:kern w:val="2"/>
            <w:szCs w:val="21"/>
            <w:lang w:eastAsia="zh-CN"/>
          </w:rPr>
          <w:t>。</w:t>
        </w:r>
      </w:ins>
    </w:p>
    <w:p w14:paraId="345D26E9">
      <w:pPr>
        <w:spacing w:line="400" w:lineRule="exact"/>
        <w:ind w:firstLine="502" w:firstLineChars="200"/>
        <w:rPr>
          <w:rFonts w:ascii="Times New Roman" w:hAnsi="Times New Roman"/>
        </w:rPr>
      </w:pPr>
      <w:r>
        <w:rPr>
          <w:rFonts w:ascii="Times New Roman" w:hAnsi="Times New Roman"/>
        </w:rPr>
        <w:t>（2）经济可行性</w:t>
      </w:r>
    </w:p>
    <w:p w14:paraId="74AA8AD7">
      <w:pPr>
        <w:spacing w:line="400" w:lineRule="exact"/>
        <w:ind w:firstLine="502" w:firstLineChars="200"/>
        <w:rPr>
          <w:rFonts w:ascii="Times New Roman" w:hAnsi="Times New Roman"/>
          <w:kern w:val="2"/>
          <w:szCs w:val="21"/>
        </w:rPr>
      </w:pPr>
      <w:ins w:id="175" w:author="冬青" w:date="2025-05-01T21:49:38Z">
        <w:r>
          <w:rPr>
            <w:rFonts w:hint="eastAsia" w:ascii="Times New Roman" w:hAnsi="Times New Roman"/>
          </w:rPr>
          <w:t>海外仓储服务平台</w:t>
        </w:r>
      </w:ins>
      <w:del w:id="176" w:author="冬青" w:date="2025-05-01T21:49:38Z">
        <w:r>
          <w:rPr>
            <w:rFonts w:ascii="Times New Roman" w:hAnsi="Times New Roman"/>
            <w:kern w:val="2"/>
            <w:szCs w:val="21"/>
          </w:rPr>
          <w:delText>本课题</w:delText>
        </w:r>
      </w:del>
      <w:r>
        <w:rPr>
          <w:rFonts w:ascii="Times New Roman" w:hAnsi="Times New Roman"/>
          <w:kern w:val="2"/>
          <w:szCs w:val="21"/>
        </w:rPr>
        <w:t>采用Python编程语言进行</w:t>
      </w:r>
      <w:del w:id="177" w:author="冬青" w:date="2025-05-01T21:49:58Z">
        <w:r>
          <w:rPr>
            <w:rFonts w:ascii="Times New Roman" w:hAnsi="Times New Roman"/>
            <w:kern w:val="2"/>
            <w:szCs w:val="21"/>
          </w:rPr>
          <w:delText>系统</w:delText>
        </w:r>
      </w:del>
      <w:r>
        <w:rPr>
          <w:rFonts w:ascii="Times New Roman" w:hAnsi="Times New Roman"/>
          <w:kern w:val="2"/>
          <w:szCs w:val="21"/>
        </w:rPr>
        <w:t>开发，系统开发周期短，并且运维简单，</w:t>
      </w:r>
      <w:del w:id="178" w:author="冬青" w:date="2025-05-01T21:50:38Z">
        <w:r>
          <w:rPr>
            <w:rFonts w:hint="default" w:ascii="Times New Roman" w:hAnsi="Times New Roman"/>
            <w:kern w:val="2"/>
            <w:szCs w:val="21"/>
            <w:lang w:val="en-US"/>
          </w:rPr>
          <w:delText>因此系统投入的</w:delText>
        </w:r>
      </w:del>
      <w:ins w:id="179" w:author="冬青" w:date="2025-05-01T21:50:39Z">
        <w:r>
          <w:rPr>
            <w:rFonts w:hint="eastAsia" w:ascii="Times New Roman" w:hAnsi="Times New Roman"/>
            <w:kern w:val="2"/>
            <w:szCs w:val="21"/>
            <w:lang w:val="en-US" w:eastAsia="zh-CN"/>
          </w:rPr>
          <w:t>系统的实现</w:t>
        </w:r>
      </w:ins>
      <w:ins w:id="180" w:author="冬青" w:date="2025-05-01T21:50:44Z">
        <w:r>
          <w:rPr>
            <w:rFonts w:hint="eastAsia" w:ascii="Times New Roman" w:hAnsi="Times New Roman"/>
            <w:kern w:val="2"/>
            <w:szCs w:val="21"/>
            <w:lang w:val="en-US" w:eastAsia="zh-CN"/>
          </w:rPr>
          <w:t>上</w:t>
        </w:r>
      </w:ins>
      <w:del w:id="181" w:author="冬青" w:date="2025-05-01T21:50:45Z">
        <w:r>
          <w:rPr>
            <w:rFonts w:ascii="Times New Roman" w:hAnsi="Times New Roman"/>
            <w:kern w:val="2"/>
            <w:szCs w:val="21"/>
          </w:rPr>
          <w:delText>总体</w:delText>
        </w:r>
      </w:del>
      <w:r>
        <w:rPr>
          <w:rFonts w:ascii="Times New Roman" w:hAnsi="Times New Roman"/>
          <w:kern w:val="2"/>
          <w:szCs w:val="21"/>
        </w:rPr>
        <w:t>人力和财力成本较低</w:t>
      </w:r>
      <w:del w:id="182" w:author="冬青" w:date="2025-05-01T21:50:56Z">
        <w:r>
          <w:rPr>
            <w:rFonts w:ascii="Times New Roman" w:hAnsi="Times New Roman"/>
            <w:kern w:val="2"/>
            <w:szCs w:val="21"/>
          </w:rPr>
          <w:delText>。本课题构建</w:delText>
        </w:r>
      </w:del>
      <w:ins w:id="183" w:author="冬青" w:date="2025-05-01T21:50:56Z">
        <w:r>
          <w:rPr>
            <w:rFonts w:hint="eastAsia" w:ascii="Times New Roman" w:hAnsi="Times New Roman"/>
            <w:kern w:val="2"/>
            <w:szCs w:val="21"/>
            <w:lang w:eastAsia="zh-CN"/>
          </w:rPr>
          <w:t>，</w:t>
        </w:r>
      </w:ins>
      <w:ins w:id="184" w:author="冬青" w:date="2025-05-01T21:50:56Z">
        <w:r>
          <w:rPr>
            <w:rFonts w:hint="eastAsia" w:ascii="Times New Roman" w:hAnsi="Times New Roman"/>
            <w:kern w:val="2"/>
            <w:szCs w:val="21"/>
            <w:lang w:val="en-US" w:eastAsia="zh-CN"/>
          </w:rPr>
          <w:t>同时</w:t>
        </w:r>
      </w:ins>
      <w:del w:id="185" w:author="冬青" w:date="2025-05-01T21:50:58Z">
        <w:r>
          <w:rPr>
            <w:rFonts w:ascii="Times New Roman" w:hAnsi="Times New Roman"/>
            <w:kern w:val="2"/>
            <w:szCs w:val="21"/>
          </w:rPr>
          <w:delText>的</w:delText>
        </w:r>
      </w:del>
      <w:r>
        <w:rPr>
          <w:rFonts w:hint="eastAsia" w:ascii="Times New Roman" w:hAnsi="Times New Roman"/>
          <w:kern w:val="2"/>
          <w:szCs w:val="21"/>
        </w:rPr>
        <w:t>B2B电商海外仓服务</w:t>
      </w:r>
      <w:del w:id="186" w:author="冬青" w:date="2025-05-01T21:51:37Z">
        <w:r>
          <w:rPr>
            <w:rFonts w:hint="default" w:ascii="Times New Roman" w:hAnsi="Times New Roman"/>
            <w:kern w:val="2"/>
            <w:szCs w:val="21"/>
            <w:lang w:val="en-US"/>
          </w:rPr>
          <w:delText>系统</w:delText>
        </w:r>
      </w:del>
      <w:ins w:id="187" w:author="冬青" w:date="2025-05-01T21:51:39Z">
        <w:r>
          <w:rPr>
            <w:rFonts w:hint="eastAsia" w:ascii="Times New Roman" w:hAnsi="Times New Roman"/>
            <w:kern w:val="2"/>
            <w:szCs w:val="21"/>
            <w:lang w:val="en-US" w:eastAsia="zh-CN"/>
          </w:rPr>
          <w:t>平台的设计</w:t>
        </w:r>
      </w:ins>
      <w:ins w:id="188" w:author="冬青" w:date="2025-05-01T21:51:43Z">
        <w:r>
          <w:rPr>
            <w:rFonts w:hint="eastAsia" w:ascii="Times New Roman" w:hAnsi="Times New Roman"/>
            <w:kern w:val="2"/>
            <w:szCs w:val="21"/>
            <w:lang w:val="en-US" w:eastAsia="zh-CN"/>
          </w:rPr>
          <w:t>方案</w:t>
        </w:r>
      </w:ins>
      <w:r>
        <w:rPr>
          <w:rFonts w:ascii="Times New Roman" w:hAnsi="Times New Roman"/>
          <w:kern w:val="2"/>
          <w:szCs w:val="21"/>
        </w:rPr>
        <w:t>能有效满足用户</w:t>
      </w:r>
      <w:del w:id="189" w:author="冬青" w:date="2025-05-01T21:51:23Z">
        <w:r>
          <w:rPr>
            <w:rFonts w:ascii="Times New Roman" w:hAnsi="Times New Roman"/>
            <w:kern w:val="2"/>
            <w:szCs w:val="21"/>
          </w:rPr>
          <w:delText>需求</w:delText>
        </w:r>
      </w:del>
      <w:ins w:id="190" w:author="冬青" w:date="2025-05-01T21:51:13Z">
        <w:r>
          <w:rPr>
            <w:rFonts w:hint="eastAsia" w:ascii="Times New Roman" w:hAnsi="Times New Roman"/>
            <w:kern w:val="2"/>
            <w:szCs w:val="21"/>
            <w:lang w:val="en-US" w:eastAsia="zh-CN"/>
          </w:rPr>
          <w:t>提升</w:t>
        </w:r>
      </w:ins>
      <w:ins w:id="191" w:author="冬青" w:date="2025-05-01T21:51:15Z">
        <w:r>
          <w:rPr>
            <w:rFonts w:hint="eastAsia" w:ascii="Times New Roman" w:hAnsi="Times New Roman"/>
            <w:kern w:val="2"/>
            <w:szCs w:val="21"/>
            <w:lang w:val="en-US" w:eastAsia="zh-CN"/>
          </w:rPr>
          <w:t>效率</w:t>
        </w:r>
      </w:ins>
      <w:ins w:id="192" w:author="冬青" w:date="2025-05-01T21:51:25Z">
        <w:r>
          <w:rPr>
            <w:rFonts w:hint="eastAsia" w:ascii="Times New Roman" w:hAnsi="Times New Roman"/>
            <w:kern w:val="2"/>
            <w:szCs w:val="21"/>
            <w:lang w:val="en-US" w:eastAsia="zh-CN"/>
          </w:rPr>
          <w:t>的</w:t>
        </w:r>
      </w:ins>
      <w:ins w:id="193" w:author="冬青" w:date="2025-05-01T21:51:23Z">
        <w:r>
          <w:rPr>
            <w:rFonts w:ascii="Times New Roman" w:hAnsi="Times New Roman"/>
            <w:kern w:val="2"/>
            <w:szCs w:val="21"/>
          </w:rPr>
          <w:t>需求</w:t>
        </w:r>
      </w:ins>
      <w:r>
        <w:rPr>
          <w:rFonts w:ascii="Times New Roman" w:hAnsi="Times New Roman"/>
          <w:kern w:val="2"/>
          <w:szCs w:val="21"/>
        </w:rPr>
        <w:t>，经济价值回报高，具有很高的经济可行性。</w:t>
      </w:r>
    </w:p>
    <w:p w14:paraId="4D9D3DE9">
      <w:pPr>
        <w:spacing w:line="400" w:lineRule="exact"/>
        <w:ind w:firstLine="502" w:firstLineChars="200"/>
        <w:rPr>
          <w:rFonts w:ascii="Times New Roman" w:hAnsi="Times New Roman"/>
        </w:rPr>
      </w:pPr>
      <w:r>
        <w:rPr>
          <w:rFonts w:ascii="Times New Roman" w:hAnsi="Times New Roman"/>
        </w:rPr>
        <w:t>（3）技术可行性</w:t>
      </w:r>
    </w:p>
    <w:p w14:paraId="245CEB63">
      <w:pPr>
        <w:spacing w:line="400" w:lineRule="exact"/>
        <w:ind w:firstLine="502" w:firstLineChars="200"/>
        <w:rPr>
          <w:rFonts w:ascii="Times New Roman" w:hAnsi="Times New Roman"/>
          <w:kern w:val="2"/>
          <w:szCs w:val="21"/>
        </w:rPr>
      </w:pPr>
      <w:del w:id="194" w:author="冬青" w:date="2025-05-01T21:51:58Z">
        <w:r>
          <w:rPr>
            <w:rFonts w:ascii="Times New Roman" w:hAnsi="Times New Roman"/>
            <w:kern w:val="2"/>
            <w:szCs w:val="21"/>
          </w:rPr>
          <w:delText>本课题</w:delText>
        </w:r>
      </w:del>
      <w:r>
        <w:rPr>
          <w:rFonts w:ascii="Times New Roman" w:hAnsi="Times New Roman"/>
          <w:kern w:val="2"/>
          <w:szCs w:val="21"/>
        </w:rPr>
        <w:t>基于</w:t>
      </w:r>
      <w:r>
        <w:rPr>
          <w:rFonts w:hint="eastAsia" w:ascii="Times New Roman" w:hAnsi="Times New Roman"/>
          <w:kern w:val="2"/>
          <w:szCs w:val="21"/>
        </w:rPr>
        <w:t>django</w:t>
      </w:r>
      <w:r>
        <w:rPr>
          <w:rFonts w:ascii="Times New Roman" w:hAnsi="Times New Roman"/>
          <w:kern w:val="2"/>
          <w:szCs w:val="21"/>
        </w:rPr>
        <w:t>框架构建WEB应用系统，系统采用B/S架构，构建WEB网页交互方式，架构清晰技术</w:t>
      </w:r>
      <w:ins w:id="195" w:author="冬青" w:date="2025-05-01T21:52:15Z">
        <w:r>
          <w:rPr>
            <w:rFonts w:hint="eastAsia" w:ascii="Times New Roman" w:hAnsi="Times New Roman"/>
            <w:kern w:val="2"/>
            <w:szCs w:val="21"/>
            <w:lang w:val="en-US" w:eastAsia="zh-CN"/>
          </w:rPr>
          <w:t>成熟</w:t>
        </w:r>
      </w:ins>
      <w:r>
        <w:rPr>
          <w:rFonts w:ascii="Times New Roman" w:hAnsi="Times New Roman"/>
          <w:kern w:val="2"/>
          <w:szCs w:val="21"/>
        </w:rPr>
        <w:t>可控，</w:t>
      </w:r>
      <w:del w:id="196" w:author="冬青" w:date="2025-05-01T21:52:20Z">
        <w:r>
          <w:rPr>
            <w:rFonts w:ascii="Times New Roman" w:hAnsi="Times New Roman"/>
            <w:kern w:val="2"/>
            <w:szCs w:val="21"/>
          </w:rPr>
          <w:delText>因此</w:delText>
        </w:r>
      </w:del>
      <w:r>
        <w:rPr>
          <w:rFonts w:ascii="Times New Roman" w:hAnsi="Times New Roman"/>
          <w:kern w:val="2"/>
          <w:szCs w:val="21"/>
        </w:rPr>
        <w:t>具有较高的技术可行性。</w:t>
      </w:r>
    </w:p>
    <w:p w14:paraId="1BBF0358">
      <w:pPr>
        <w:spacing w:line="400" w:lineRule="exact"/>
        <w:ind w:firstLine="502" w:firstLineChars="200"/>
        <w:rPr>
          <w:rFonts w:ascii="Times New Roman" w:hAnsi="Times New Roman"/>
        </w:rPr>
      </w:pPr>
      <w:commentRangeStart w:id="22"/>
      <w:r>
        <w:rPr>
          <w:rFonts w:ascii="Times New Roman" w:hAnsi="Times New Roman"/>
        </w:rPr>
        <w:t>（4）操作可行性</w:t>
      </w:r>
    </w:p>
    <w:p w14:paraId="09EFFA4C">
      <w:pPr>
        <w:spacing w:line="400" w:lineRule="exact"/>
        <w:ind w:firstLine="502" w:firstLineChars="200"/>
        <w:rPr>
          <w:rFonts w:ascii="Times New Roman" w:hAnsi="Times New Roman"/>
          <w:kern w:val="2"/>
          <w:szCs w:val="21"/>
        </w:rPr>
      </w:pPr>
      <w:r>
        <w:rPr>
          <w:rFonts w:ascii="Times New Roman" w:hAnsi="Times New Roman"/>
          <w:kern w:val="2"/>
          <w:szCs w:val="21"/>
        </w:rPr>
        <w:t>本系统使用浏览器网页交互，页面设计简单易用，操作方便，容易上手使用，用户交互性好，所以本系统具有较好的操作可行性。</w:t>
      </w:r>
      <w:commentRangeEnd w:id="22"/>
      <w:r>
        <w:commentReference w:id="22"/>
      </w:r>
    </w:p>
    <w:p w14:paraId="5661F958">
      <w:pPr>
        <w:spacing w:line="400" w:lineRule="exact"/>
        <w:ind w:firstLine="502" w:firstLineChars="200"/>
        <w:rPr>
          <w:rFonts w:ascii="Times New Roman" w:hAnsi="Times New Roman"/>
          <w:kern w:val="2"/>
          <w:szCs w:val="21"/>
        </w:rPr>
      </w:pPr>
      <w:r>
        <w:rPr>
          <w:rFonts w:ascii="Times New Roman" w:hAnsi="Times New Roman"/>
          <w:kern w:val="2"/>
          <w:szCs w:val="21"/>
        </w:rPr>
        <w:t>综上所述，本系统具有市场可行性、</w:t>
      </w:r>
      <w:r>
        <w:rPr>
          <w:rFonts w:ascii="Times New Roman" w:hAnsi="Times New Roman"/>
        </w:rPr>
        <w:t>经济可行性、技术可行性以及操作可行性。</w:t>
      </w:r>
    </w:p>
    <w:p w14:paraId="07A7869B">
      <w:pPr>
        <w:spacing w:line="400" w:lineRule="exact"/>
        <w:rPr>
          <w:rFonts w:hint="eastAsia" w:ascii="黑体" w:hAnsi="黑体" w:eastAsia="黑体" w:cs="黑体"/>
        </w:rPr>
      </w:pPr>
      <w:bookmarkStart w:id="14" w:name="_Toc165406686"/>
    </w:p>
    <w:p w14:paraId="40E38F6C">
      <w:pPr>
        <w:spacing w:line="400" w:lineRule="exact"/>
        <w:rPr>
          <w:rFonts w:hint="eastAsia" w:ascii="黑体" w:hAnsi="黑体" w:eastAsia="黑体" w:cs="黑体"/>
        </w:rPr>
      </w:pPr>
      <w:r>
        <w:rPr>
          <w:rFonts w:hint="eastAsia" w:ascii="黑体" w:hAnsi="黑体" w:eastAsia="黑体" w:cs="黑体"/>
        </w:rPr>
        <w:t>2.2  总体需求分析</w:t>
      </w:r>
      <w:bookmarkEnd w:id="14"/>
    </w:p>
    <w:p w14:paraId="7501F507">
      <w:pPr>
        <w:adjustRightInd w:val="0"/>
        <w:snapToGrid w:val="0"/>
        <w:spacing w:line="400" w:lineRule="exact"/>
        <w:ind w:firstLine="502" w:firstLineChars="200"/>
        <w:rPr>
          <w:kern w:val="2"/>
          <w:szCs w:val="21"/>
        </w:rPr>
      </w:pPr>
      <w:ins w:id="197" w:author="冬青" w:date="2025-05-01T21:55:49Z">
        <w:r>
          <w:rPr>
            <w:rFonts w:hint="eastAsia" w:ascii="Times New Roman" w:hAnsi="Times New Roman"/>
            <w:kern w:val="2"/>
            <w:szCs w:val="21"/>
            <w:lang w:val="en-US" w:eastAsia="zh-CN"/>
          </w:rPr>
          <w:t>为</w:t>
        </w:r>
      </w:ins>
      <w:ins w:id="198" w:author="冬青" w:date="2025-05-01T21:55:39Z">
        <w:r>
          <w:rPr>
            <w:rFonts w:ascii="Times New Roman" w:hAnsi="Times New Roman"/>
            <w:kern w:val="2"/>
            <w:szCs w:val="21"/>
          </w:rPr>
          <w:t>满足电商企业需求，</w:t>
        </w:r>
      </w:ins>
      <w:ins w:id="199" w:author="冬青" w:date="2025-05-01T21:56:05Z">
        <w:r>
          <w:rPr>
            <w:rFonts w:hint="eastAsia" w:ascii="Times New Roman" w:hAnsi="Times New Roman"/>
          </w:rPr>
          <w:t>海外仓储服务平台</w:t>
        </w:r>
      </w:ins>
      <w:ins w:id="200" w:author="冬青" w:date="2025-05-01T21:56:09Z">
        <w:r>
          <w:rPr>
            <w:rFonts w:hint="eastAsia" w:ascii="Times New Roman" w:hAnsi="Times New Roman"/>
            <w:lang w:val="en-US" w:eastAsia="zh-CN"/>
          </w:rPr>
          <w:t>总体架构设计</w:t>
        </w:r>
      </w:ins>
      <w:ins w:id="201" w:author="冬青" w:date="2025-05-01T21:56:10Z">
        <w:r>
          <w:rPr>
            <w:rFonts w:hint="eastAsia" w:ascii="Times New Roman" w:hAnsi="Times New Roman"/>
            <w:lang w:val="en-US" w:eastAsia="zh-CN"/>
          </w:rPr>
          <w:t>如图</w:t>
        </w:r>
      </w:ins>
      <w:ins w:id="202" w:author="冬青" w:date="2025-05-01T21:56:12Z">
        <w:r>
          <w:rPr>
            <w:rFonts w:hint="eastAsia" w:ascii="Times New Roman" w:hAnsi="Times New Roman"/>
            <w:lang w:val="en-US" w:eastAsia="zh-CN"/>
          </w:rPr>
          <w:t>1</w:t>
        </w:r>
      </w:ins>
      <w:ins w:id="203" w:author="冬青" w:date="2025-05-01T21:56:13Z">
        <w:r>
          <w:rPr>
            <w:rFonts w:hint="eastAsia" w:ascii="Times New Roman" w:hAnsi="Times New Roman"/>
            <w:lang w:val="en-US" w:eastAsia="zh-CN"/>
          </w:rPr>
          <w:t>所示</w:t>
        </w:r>
      </w:ins>
      <w:del w:id="204" w:author="冬青" w:date="2025-05-01T21:56:05Z">
        <w:r>
          <w:rPr>
            <w:rFonts w:ascii="Times New Roman" w:hAnsi="Times New Roman"/>
            <w:kern w:val="2"/>
            <w:szCs w:val="21"/>
          </w:rPr>
          <w:delText>本课题</w:delText>
        </w:r>
      </w:del>
      <w:del w:id="205" w:author="冬青" w:date="2025-05-01T21:56:05Z">
        <w:r>
          <w:rPr>
            <w:rFonts w:hint="eastAsia" w:ascii="Times New Roman" w:hAnsi="Times New Roman"/>
            <w:kern w:val="2"/>
            <w:szCs w:val="21"/>
          </w:rPr>
          <w:delText>构造了一个海外仓系统</w:delText>
        </w:r>
      </w:del>
      <w:r>
        <w:rPr>
          <w:rFonts w:ascii="Times New Roman" w:hAnsi="Times New Roman"/>
          <w:kern w:val="2"/>
          <w:szCs w:val="21"/>
        </w:rPr>
        <w:t>，</w:t>
      </w:r>
      <w:ins w:id="206" w:author="冬青" w:date="2025-05-01T21:56:33Z">
        <w:r>
          <w:rPr>
            <w:rFonts w:hint="eastAsia" w:ascii="Times New Roman" w:hAnsi="Times New Roman"/>
            <w:kern w:val="2"/>
            <w:szCs w:val="21"/>
            <w:lang w:val="en-US" w:eastAsia="zh-CN"/>
          </w:rPr>
          <w:t>通过</w:t>
        </w:r>
      </w:ins>
      <w:ins w:id="207" w:author="冬青" w:date="2025-05-01T21:56:34Z">
        <w:r>
          <w:rPr>
            <w:rFonts w:hint="eastAsia" w:ascii="Times New Roman" w:hAnsi="Times New Roman"/>
            <w:kern w:val="2"/>
            <w:szCs w:val="21"/>
            <w:lang w:val="en-US" w:eastAsia="zh-CN"/>
          </w:rPr>
          <w:t>设计</w:t>
        </w:r>
      </w:ins>
      <w:ins w:id="208" w:author="冬青" w:date="2025-05-01T21:56:37Z">
        <w:r>
          <w:rPr>
            <w:rFonts w:hint="eastAsia" w:ascii="Times New Roman" w:hAnsi="Times New Roman"/>
            <w:kern w:val="2"/>
            <w:szCs w:val="21"/>
            <w:lang w:val="en-US" w:eastAsia="zh-CN"/>
          </w:rPr>
          <w:t>只能海关和</w:t>
        </w:r>
      </w:ins>
      <w:ins w:id="209" w:author="冬青" w:date="2025-05-01T21:56:51Z">
        <w:r>
          <w:rPr>
            <w:rFonts w:hint="eastAsia" w:ascii="Times New Roman" w:hAnsi="Times New Roman"/>
            <w:kern w:val="2"/>
            <w:szCs w:val="21"/>
            <w:lang w:val="en-US" w:eastAsia="zh-CN"/>
          </w:rPr>
          <w:t>贸易</w:t>
        </w:r>
      </w:ins>
      <w:ins w:id="210" w:author="冬青" w:date="2025-05-01T21:56:54Z">
        <w:r>
          <w:rPr>
            <w:rFonts w:hint="eastAsia" w:ascii="Times New Roman" w:hAnsi="Times New Roman"/>
            <w:kern w:val="2"/>
            <w:szCs w:val="21"/>
            <w:lang w:val="en-US" w:eastAsia="zh-CN"/>
          </w:rPr>
          <w:t>订单</w:t>
        </w:r>
      </w:ins>
      <w:ins w:id="211" w:author="冬青" w:date="2025-05-01T21:56:57Z">
        <w:r>
          <w:rPr>
            <w:rFonts w:hint="eastAsia" w:ascii="Times New Roman" w:hAnsi="Times New Roman"/>
            <w:kern w:val="2"/>
            <w:szCs w:val="21"/>
            <w:lang w:val="en-US" w:eastAsia="zh-CN"/>
          </w:rPr>
          <w:t>管理机</w:t>
        </w:r>
      </w:ins>
      <w:ins w:id="212" w:author="冬青" w:date="2025-05-01T21:56:58Z">
        <w:r>
          <w:rPr>
            <w:rFonts w:hint="eastAsia" w:ascii="Times New Roman" w:hAnsi="Times New Roman"/>
            <w:kern w:val="2"/>
            <w:szCs w:val="21"/>
            <w:lang w:val="en-US" w:eastAsia="zh-CN"/>
          </w:rPr>
          <w:t>，</w:t>
        </w:r>
      </w:ins>
      <w:del w:id="213" w:author="冬青" w:date="2025-05-01T21:55:39Z">
        <w:r>
          <w:rPr>
            <w:rFonts w:ascii="Times New Roman" w:hAnsi="Times New Roman"/>
            <w:kern w:val="2"/>
            <w:szCs w:val="21"/>
          </w:rPr>
          <w:delText>满足电商企业需求，</w:delText>
        </w:r>
      </w:del>
      <w:r>
        <w:rPr>
          <w:rFonts w:ascii="Times New Roman" w:hAnsi="Times New Roman"/>
          <w:kern w:val="2"/>
          <w:szCs w:val="21"/>
        </w:rPr>
        <w:t>为管理者提供决策支持。</w:t>
      </w:r>
      <w:del w:id="214" w:author="冬青" w:date="2025-05-01T21:57:14Z">
        <w:r>
          <w:rPr>
            <w:rFonts w:ascii="Times New Roman" w:hAnsi="Times New Roman"/>
            <w:kern w:val="2"/>
            <w:szCs w:val="21"/>
          </w:rPr>
          <w:delText>系统总体架构如图1所示。</w:delText>
        </w:r>
      </w:del>
    </w:p>
    <w:p w14:paraId="672202BB">
      <w:pPr>
        <w:adjustRightInd w:val="0"/>
        <w:snapToGrid w:val="0"/>
        <w:spacing w:line="400" w:lineRule="exact"/>
        <w:rPr>
          <w:kern w:val="2"/>
          <w:szCs w:val="21"/>
        </w:rPr>
      </w:pPr>
      <w:r>
        <mc:AlternateContent>
          <mc:Choice Requires="wpg">
            <w:drawing>
              <wp:anchor distT="0" distB="0" distL="114935" distR="114935" simplePos="0" relativeHeight="251659264" behindDoc="0" locked="0" layoutInCell="1" allowOverlap="1">
                <wp:simplePos x="0" y="0"/>
                <wp:positionH relativeFrom="margin">
                  <wp:posOffset>1134745</wp:posOffset>
                </wp:positionH>
                <wp:positionV relativeFrom="paragraph">
                  <wp:posOffset>251460</wp:posOffset>
                </wp:positionV>
                <wp:extent cx="3593465" cy="2237740"/>
                <wp:effectExtent l="0" t="0" r="26035" b="10795"/>
                <wp:wrapSquare wrapText="bothSides"/>
                <wp:docPr id="103" name="组合 103"/>
                <wp:cNvGraphicFramePr/>
                <a:graphic xmlns:a="http://schemas.openxmlformats.org/drawingml/2006/main">
                  <a:graphicData uri="http://schemas.microsoft.com/office/word/2010/wordprocessingGroup">
                    <wpg:wgp>
                      <wpg:cNvGrpSpPr/>
                      <wpg:grpSpPr>
                        <a:xfrm>
                          <a:off x="0" y="0"/>
                          <a:ext cx="3593465" cy="2237680"/>
                          <a:chOff x="7394" y="158746"/>
                          <a:chExt cx="6247" cy="4915"/>
                        </a:xfrm>
                      </wpg:grpSpPr>
                      <wps:wsp>
                        <wps:cNvPr id="104" name="矩形 62"/>
                        <wps:cNvSpPr>
                          <a:spLocks noChangeArrowheads="1"/>
                        </wps:cNvSpPr>
                        <wps:spPr bwMode="auto">
                          <a:xfrm>
                            <a:off x="7961" y="158746"/>
                            <a:ext cx="5228" cy="709"/>
                          </a:xfrm>
                          <a:prstGeom prst="rect">
                            <a:avLst/>
                          </a:prstGeom>
                          <a:solidFill>
                            <a:srgbClr val="FFFFFF"/>
                          </a:solidFill>
                          <a:ln w="9525">
                            <a:solidFill>
                              <a:srgbClr val="000000"/>
                            </a:solidFill>
                            <a:miter lim="800000"/>
                          </a:ln>
                          <a:effectLst/>
                        </wps:spPr>
                        <wps:txbx>
                          <w:txbxContent>
                            <w:p w14:paraId="4C38A094">
                              <w:pPr>
                                <w:jc w:val="center"/>
                                <w:rPr>
                                  <w:szCs w:val="21"/>
                                </w:rPr>
                              </w:pPr>
                              <w:r>
                                <w:rPr>
                                  <w:rFonts w:hint="eastAsia" w:ascii="宋体" w:hAnsi="宋体" w:cs="宋体"/>
                                </w:rPr>
                                <w:t>B2B模式下海外仓储服务平台</w:t>
                              </w:r>
                            </w:p>
                          </w:txbxContent>
                        </wps:txbx>
                        <wps:bodyPr rot="0" vert="horz" wrap="square" lIns="91440" tIns="45720" rIns="91440" bIns="45720" anchor="t" anchorCtr="0" upright="1">
                          <a:noAutofit/>
                        </wps:bodyPr>
                      </wps:wsp>
                      <wps:wsp>
                        <wps:cNvPr id="108" name="文本框 66"/>
                        <wps:cNvSpPr txBox="1">
                          <a:spLocks noChangeArrowheads="1"/>
                        </wps:cNvSpPr>
                        <wps:spPr bwMode="auto">
                          <a:xfrm>
                            <a:off x="7394" y="160781"/>
                            <a:ext cx="703" cy="2854"/>
                          </a:xfrm>
                          <a:prstGeom prst="rect">
                            <a:avLst/>
                          </a:prstGeom>
                          <a:solidFill>
                            <a:srgbClr val="FFFFFF"/>
                          </a:solidFill>
                          <a:ln w="9525">
                            <a:solidFill>
                              <a:srgbClr val="000000"/>
                            </a:solidFill>
                            <a:miter lim="800000"/>
                          </a:ln>
                          <a:effectLst/>
                        </wps:spPr>
                        <wps:txbx>
                          <w:txbxContent>
                            <w:p w14:paraId="2FC53F42">
                              <w:pPr>
                                <w:jc w:val="center"/>
                              </w:pPr>
                              <w:r>
                                <w:rPr>
                                  <w:rFonts w:hint="eastAsia"/>
                                </w:rPr>
                                <w:t>用户登录页面</w:t>
                              </w:r>
                            </w:p>
                          </w:txbxContent>
                        </wps:txbx>
                        <wps:bodyPr rot="0" vert="eaVert" wrap="square" lIns="91440" tIns="45720" rIns="91440" bIns="45720" anchor="t" anchorCtr="0" upright="1">
                          <a:noAutofit/>
                        </wps:bodyPr>
                      </wps:wsp>
                      <wps:wsp>
                        <wps:cNvPr id="109" name="文本框 67"/>
                        <wps:cNvSpPr txBox="1">
                          <a:spLocks noChangeArrowheads="1"/>
                        </wps:cNvSpPr>
                        <wps:spPr bwMode="auto">
                          <a:xfrm>
                            <a:off x="8875" y="160799"/>
                            <a:ext cx="750" cy="2843"/>
                          </a:xfrm>
                          <a:prstGeom prst="rect">
                            <a:avLst/>
                          </a:prstGeom>
                          <a:solidFill>
                            <a:srgbClr val="FFFFFF"/>
                          </a:solidFill>
                          <a:ln w="9525">
                            <a:solidFill>
                              <a:srgbClr val="000000"/>
                            </a:solidFill>
                            <a:miter lim="800000"/>
                          </a:ln>
                          <a:effectLst/>
                        </wps:spPr>
                        <wps:txbx>
                          <w:txbxContent>
                            <w:p w14:paraId="74150CA6">
                              <w:pPr>
                                <w:jc w:val="center"/>
                              </w:pPr>
                              <w:r>
                                <w:rPr>
                                  <w:rFonts w:hint="eastAsia"/>
                                  <w:kern w:val="2"/>
                                  <w:szCs w:val="21"/>
                                </w:rPr>
                                <w:t>大客户信息页面</w:t>
                              </w:r>
                            </w:p>
                            <w:p w14:paraId="6693299F">
                              <w:pPr>
                                <w:jc w:val="center"/>
                              </w:pPr>
                            </w:p>
                          </w:txbxContent>
                        </wps:txbx>
                        <wps:bodyPr rot="0" vert="eaVert" wrap="square" lIns="91440" tIns="45720" rIns="91440" bIns="45720" anchor="t" anchorCtr="0" upright="1">
                          <a:noAutofit/>
                        </wps:bodyPr>
                      </wps:wsp>
                      <wps:wsp>
                        <wps:cNvPr id="110" name="文本框 68"/>
                        <wps:cNvSpPr txBox="1">
                          <a:spLocks noChangeArrowheads="1"/>
                        </wps:cNvSpPr>
                        <wps:spPr bwMode="auto">
                          <a:xfrm>
                            <a:off x="12952" y="160750"/>
                            <a:ext cx="689" cy="2911"/>
                          </a:xfrm>
                          <a:prstGeom prst="rect">
                            <a:avLst/>
                          </a:prstGeom>
                          <a:solidFill>
                            <a:srgbClr val="FFFFFF"/>
                          </a:solidFill>
                          <a:ln w="9525">
                            <a:solidFill>
                              <a:srgbClr val="000000"/>
                            </a:solidFill>
                            <a:miter lim="800000"/>
                          </a:ln>
                          <a:effectLst/>
                        </wps:spPr>
                        <wps:txbx>
                          <w:txbxContent>
                            <w:p w14:paraId="34CBAC5E">
                              <w:pPr>
                                <w:jc w:val="center"/>
                              </w:pPr>
                              <w:r>
                                <w:rPr>
                                  <w:rFonts w:hint="eastAsia"/>
                                  <w:kern w:val="2"/>
                                  <w:szCs w:val="21"/>
                                </w:rPr>
                                <w:t>智能海关页面</w:t>
                              </w:r>
                            </w:p>
                          </w:txbxContent>
                        </wps:txbx>
                        <wps:bodyPr rot="0" vert="eaVert" wrap="square" lIns="91440" tIns="45720" rIns="91440" bIns="45720" anchor="t" anchorCtr="0" upright="1">
                          <a:noAutofit/>
                        </wps:bodyPr>
                      </wps:wsp>
                      <wps:wsp>
                        <wps:cNvPr id="121" name="自选图形 81"/>
                        <wps:cNvCnPr>
                          <a:cxnSpLocks noChangeShapeType="1"/>
                        </wps:cNvCnPr>
                        <wps:spPr bwMode="auto">
                          <a:xfrm rot="10800000" flipV="1">
                            <a:off x="7730" y="159784"/>
                            <a:ext cx="2747" cy="980"/>
                          </a:xfrm>
                          <a:prstGeom prst="bentConnector2">
                            <a:avLst/>
                          </a:prstGeom>
                          <a:noFill/>
                          <a:ln w="9525">
                            <a:solidFill>
                              <a:srgbClr val="000000"/>
                            </a:solidFill>
                            <a:miter lim="800000"/>
                            <a:tailEnd type="arrow" w="med" len="med"/>
                          </a:ln>
                          <a:effectLst/>
                        </wps:spPr>
                        <wps:bodyPr/>
                      </wps:wsp>
                      <wps:wsp>
                        <wps:cNvPr id="122" name="自选图形 85"/>
                        <wps:cNvCnPr>
                          <a:cxnSpLocks noChangeShapeType="1"/>
                        </wps:cNvCnPr>
                        <wps:spPr bwMode="auto">
                          <a:xfrm>
                            <a:off x="10479" y="159781"/>
                            <a:ext cx="2793" cy="935"/>
                          </a:xfrm>
                          <a:prstGeom prst="bentConnector2">
                            <a:avLst/>
                          </a:prstGeom>
                          <a:noFill/>
                          <a:ln w="9525">
                            <a:solidFill>
                              <a:srgbClr val="000000"/>
                            </a:solidFill>
                            <a:miter lim="800000"/>
                            <a:tailEnd type="arrow" w="med" len="med"/>
                          </a:ln>
                          <a:effectLst/>
                        </wps:spPr>
                        <wps:bodyPr/>
                      </wps:wsp>
                      <wps:wsp>
                        <wps:cNvPr id="1" name="文本框 72"/>
                        <wps:cNvSpPr txBox="1">
                          <a:spLocks noChangeArrowheads="1"/>
                        </wps:cNvSpPr>
                        <wps:spPr bwMode="auto">
                          <a:xfrm>
                            <a:off x="11633" y="160750"/>
                            <a:ext cx="709" cy="2911"/>
                          </a:xfrm>
                          <a:prstGeom prst="rect">
                            <a:avLst/>
                          </a:prstGeom>
                          <a:solidFill>
                            <a:srgbClr val="FFFFFF"/>
                          </a:solidFill>
                          <a:ln w="9525">
                            <a:solidFill>
                              <a:srgbClr val="000000"/>
                            </a:solidFill>
                            <a:miter lim="800000"/>
                          </a:ln>
                          <a:effectLst/>
                        </wps:spPr>
                        <wps:txbx>
                          <w:txbxContent>
                            <w:p w14:paraId="1A19520D">
                              <w:pPr>
                                <w:jc w:val="center"/>
                              </w:pPr>
                              <w:r>
                                <w:rPr>
                                  <w:rFonts w:hint="eastAsia"/>
                                </w:rPr>
                                <w:t>大宗贸易订单页面</w:t>
                              </w:r>
                            </w:p>
                          </w:txbxContent>
                        </wps:txbx>
                        <wps:bodyPr rot="0" vert="eaVert" wrap="square" lIns="91440" tIns="45720" rIns="91440" bIns="45720" anchor="t" anchorCtr="0" upright="1">
                          <a:noAutofit/>
                        </wps:bodyPr>
                      </wps:wsp>
                      <wps:wsp>
                        <wps:cNvPr id="18" name="文本框 68"/>
                        <wps:cNvSpPr txBox="1">
                          <a:spLocks noChangeArrowheads="1"/>
                        </wps:cNvSpPr>
                        <wps:spPr bwMode="auto">
                          <a:xfrm>
                            <a:off x="10318" y="160750"/>
                            <a:ext cx="737" cy="2863"/>
                          </a:xfrm>
                          <a:prstGeom prst="rect">
                            <a:avLst/>
                          </a:prstGeom>
                          <a:solidFill>
                            <a:srgbClr val="FFFFFF"/>
                          </a:solidFill>
                          <a:ln w="9525">
                            <a:solidFill>
                              <a:srgbClr val="000000"/>
                            </a:solidFill>
                            <a:miter lim="800000"/>
                          </a:ln>
                          <a:effectLst/>
                        </wps:spPr>
                        <wps:txbx>
                          <w:txbxContent>
                            <w:p w14:paraId="78E0ACEC">
                              <w:pPr>
                                <w:jc w:val="center"/>
                              </w:pPr>
                              <w:r>
                                <w:rPr>
                                  <w:rFonts w:hint="eastAsia"/>
                                  <w:kern w:val="2"/>
                                  <w:szCs w:val="21"/>
                                </w:rPr>
                                <w:t>海外仓产品</w:t>
                              </w:r>
                              <w:r>
                                <w:rPr>
                                  <w:rFonts w:hint="eastAsia"/>
                                </w:rPr>
                                <w:t>页面</w:t>
                              </w:r>
                            </w:p>
                          </w:txbxContent>
                        </wps:txbx>
                        <wps:bodyPr rot="0" vert="eaVert" wrap="square" lIns="91440" tIns="45720" rIns="91440" bIns="45720" anchor="t" anchorCtr="0" upright="1">
                          <a:noAutofit/>
                        </wps:bodyPr>
                      </wps:wsp>
                    </wpg:wgp>
                  </a:graphicData>
                </a:graphic>
              </wp:anchor>
            </w:drawing>
          </mc:Choice>
          <mc:Fallback>
            <w:pict>
              <v:group id="_x0000_s1026" o:spid="_x0000_s1026" o:spt="203" style="position:absolute;left:0pt;margin-left:89.35pt;margin-top:19.8pt;height:176.2pt;width:282.95pt;mso-position-horizontal-relative:margin;mso-wrap-distance-bottom:0pt;mso-wrap-distance-left:9.05pt;mso-wrap-distance-right:9.05pt;mso-wrap-distance-top:0pt;z-index:251659264;mso-width-relative:page;mso-height-relative:page;" coordorigin="7394,158746" coordsize="6247,4915" o:gfxdata="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">
                <o:lock v:ext="edit" aspectratio="f"/>
                <v:rect id="矩形 62" o:spid="_x0000_s1026" o:spt="1" style="position:absolute;left:7961;top:158746;height:709;width:5228;" fillcolor="#FFFFFF" filled="t" stroked="t" coordsize="21600,21600" o:gfxdata="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n4c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14:paraId="4C38A094">
                        <w:pPr>
                          <w:jc w:val="center"/>
                          <w:rPr>
                            <w:szCs w:val="21"/>
                          </w:rPr>
                        </w:pPr>
                        <w:r>
                          <w:rPr>
                            <w:rFonts w:hint="eastAsia" w:ascii="宋体" w:hAnsi="宋体" w:cs="宋体"/>
                          </w:rPr>
                          <w:t>B2B模式下海外仓储服务平台</w:t>
                        </w:r>
                      </w:p>
                    </w:txbxContent>
                  </v:textbox>
                </v:rect>
                <v:shape id="文本框 66" o:spid="_x0000_s1026" o:spt="202" type="#_x0000_t202" style="position:absolute;left:7394;top:160781;height:2854;width:703;" fillcolor="#FFFFFF" filled="t" stroked="t" coordsize="21600,21600" o:gfxdata="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G4lG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style="layout-flow:vertical-ideographic;">
                    <w:txbxContent>
                      <w:p w14:paraId="2FC53F42">
                        <w:pPr>
                          <w:jc w:val="center"/>
                        </w:pPr>
                        <w:r>
                          <w:rPr>
                            <w:rFonts w:hint="eastAsia"/>
                          </w:rPr>
                          <w:t>用户登录页面</w:t>
                        </w:r>
                      </w:p>
                    </w:txbxContent>
                  </v:textbox>
                </v:shape>
                <v:shape id="文本框 67" o:spid="_x0000_s1026" o:spt="202" type="#_x0000_t202" style="position:absolute;left:8875;top:160799;height:2843;width:750;" fillcolor="#FFFFFF" filled="t" stroked="t" coordsize="21600,21600" o:gfxdata="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VyzdugAAANw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style="layout-flow:vertical-ideographic;">
                    <w:txbxContent>
                      <w:p w14:paraId="74150CA6">
                        <w:pPr>
                          <w:jc w:val="center"/>
                        </w:pPr>
                        <w:r>
                          <w:rPr>
                            <w:rFonts w:hint="eastAsia"/>
                            <w:kern w:val="2"/>
                            <w:szCs w:val="21"/>
                          </w:rPr>
                          <w:t>大客户信息页面</w:t>
                        </w:r>
                      </w:p>
                      <w:p w14:paraId="6693299F">
                        <w:pPr>
                          <w:jc w:val="center"/>
                        </w:pPr>
                      </w:p>
                    </w:txbxContent>
                  </v:textbox>
                </v:shape>
                <v:shape id="文本框 68" o:spid="_x0000_s1026" o:spt="202" type="#_x0000_t202" style="position:absolute;left:12952;top:160750;height:2911;width:689;" fillcolor="#FFFFFF" filled="t" stroked="t" coordsize="21600,21600" o:gfxdata="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QTnb4A&#10;AADc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style="layout-flow:vertical-ideographic;">
                    <w:txbxContent>
                      <w:p w14:paraId="34CBAC5E">
                        <w:pPr>
                          <w:jc w:val="center"/>
                        </w:pPr>
                        <w:r>
                          <w:rPr>
                            <w:rFonts w:hint="eastAsia"/>
                            <w:kern w:val="2"/>
                            <w:szCs w:val="21"/>
                          </w:rPr>
                          <w:t>智能海关页面</w:t>
                        </w:r>
                      </w:p>
                    </w:txbxContent>
                  </v:textbox>
                </v:shape>
                <v:shape id="自选图形 81" o:spid="_x0000_s1026" o:spt="33" type="#_x0000_t33" style="position:absolute;left:7730;top:159784;flip:y;height:980;width:2747;rotation:11796480f;" filled="f" stroked="t" coordsize="21600,21600" o:gfxdata="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Q3Ck7UAAADcAAAADwAA&#10;AAAAAAABACAAAAAiAAAAZHJzL2Rvd25yZXYueG1sUEsBAhQAFAAAAAgAh07iQDMvBZ47AAAAOQAA&#10;ABAAAAAAAAAAAQAgAAAABAEAAGRycy9zaGFwZXhtbC54bWxQSwUGAAAAAAYABgBbAQAArgMAAAAA&#10;">
                  <v:fill on="f" focussize="0,0"/>
                  <v:stroke color="#000000" miterlimit="8" joinstyle="miter" endarrow="open"/>
                  <v:imagedata o:title=""/>
                  <o:lock v:ext="edit" aspectratio="f"/>
                </v:shape>
                <v:shape id="自选图形 85" o:spid="_x0000_s1026" o:spt="33" type="#_x0000_t33" style="position:absolute;left:10479;top:159781;height:935;width:2793;" filled="f" stroked="t" coordsize="21600,21600" o:gfxdata="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Pb3TrgAAADcAAAA&#10;DwAAAAAAAAABACAAAAAiAAAAZHJzL2Rvd25yZXYueG1sUEsBAhQAFAAAAAgAh07iQDMvBZ47AAAA&#10;OQAAABAAAAAAAAAAAQAgAAAABwEAAGRycy9zaGFwZXhtbC54bWxQSwUGAAAAAAYABgBbAQAAsQMA&#10;AAAA&#10;">
                  <v:fill on="f" focussize="0,0"/>
                  <v:stroke color="#000000" miterlimit="8" joinstyle="miter" endarrow="open"/>
                  <v:imagedata o:title=""/>
                  <o:lock v:ext="edit" aspectratio="f"/>
                </v:shape>
                <v:shape id="文本框 72" o:spid="_x0000_s1026" o:spt="202" type="#_x0000_t202" style="position:absolute;left:11633;top:160750;height:2911;width:709;" fillcolor="#FFFFFF" filled="t" stroked="t" coordsize="21600,21600" o:gfxdata="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weT+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textbox style="layout-flow:vertical-ideographic;">
                    <w:txbxContent>
                      <w:p w14:paraId="1A19520D">
                        <w:pPr>
                          <w:jc w:val="center"/>
                        </w:pPr>
                        <w:r>
                          <w:rPr>
                            <w:rFonts w:hint="eastAsia"/>
                          </w:rPr>
                          <w:t>大宗贸易订单页面</w:t>
                        </w:r>
                      </w:p>
                    </w:txbxContent>
                  </v:textbox>
                </v:shape>
                <v:shape id="文本框 68" o:spid="_x0000_s1026" o:spt="202" type="#_x0000_t202" style="position:absolute;left:10318;top:160750;height:2863;width:737;" fillcolor="#FFFFFF" filled="t" stroked="t" coordsize="21600,21600" o:gfxdata="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hBm+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style="layout-flow:vertical-ideographic;">
                    <w:txbxContent>
                      <w:p w14:paraId="78E0ACEC">
                        <w:pPr>
                          <w:jc w:val="center"/>
                        </w:pPr>
                        <w:r>
                          <w:rPr>
                            <w:rFonts w:hint="eastAsia"/>
                            <w:kern w:val="2"/>
                            <w:szCs w:val="21"/>
                          </w:rPr>
                          <w:t>海外仓产品</w:t>
                        </w:r>
                        <w:r>
                          <w:rPr>
                            <w:rFonts w:hint="eastAsia"/>
                          </w:rPr>
                          <w:t>页面</w:t>
                        </w:r>
                      </w:p>
                    </w:txbxContent>
                  </v:textbox>
                </v:shape>
                <w10:wrap type="square"/>
              </v:group>
            </w:pict>
          </mc:Fallback>
        </mc:AlternateContent>
      </w:r>
    </w:p>
    <w:p w14:paraId="1ECF9D12">
      <w:pPr>
        <w:adjustRightInd w:val="0"/>
        <w:snapToGrid w:val="0"/>
        <w:spacing w:line="400" w:lineRule="exact"/>
        <w:ind w:firstLine="502" w:firstLineChars="200"/>
        <w:rPr>
          <w:kern w:val="2"/>
          <w:szCs w:val="21"/>
        </w:rPr>
      </w:pPr>
    </w:p>
    <w:p w14:paraId="1DC98CEA">
      <w:pPr>
        <w:adjustRightInd w:val="0"/>
        <w:snapToGrid w:val="0"/>
        <w:spacing w:line="400" w:lineRule="exact"/>
        <w:ind w:firstLine="502" w:firstLineChars="200"/>
        <w:rPr>
          <w:kern w:val="2"/>
          <w:szCs w:val="21"/>
        </w:rPr>
      </w:pPr>
      <w:r>
        <mc:AlternateContent>
          <mc:Choice Requires="wps">
            <w:drawing>
              <wp:anchor distT="0" distB="0" distL="114300" distR="114300" simplePos="0" relativeHeight="251662336" behindDoc="0" locked="0" layoutInCell="1" allowOverlap="1">
                <wp:simplePos x="0" y="0"/>
                <wp:positionH relativeFrom="column">
                  <wp:posOffset>2222500</wp:posOffset>
                </wp:positionH>
                <wp:positionV relativeFrom="paragraph">
                  <wp:posOffset>111125</wp:posOffset>
                </wp:positionV>
                <wp:extent cx="0" cy="553085"/>
                <wp:effectExtent l="95250" t="0" r="57150" b="56515"/>
                <wp:wrapNone/>
                <wp:docPr id="7" name="直接箭头连接符 7"/>
                <wp:cNvGraphicFramePr/>
                <a:graphic xmlns:a="http://schemas.openxmlformats.org/drawingml/2006/main">
                  <a:graphicData uri="http://schemas.microsoft.com/office/word/2010/wordprocessingShape">
                    <wps:wsp>
                      <wps:cNvCnPr/>
                      <wps:spPr>
                        <a:xfrm>
                          <a:off x="0" y="0"/>
                          <a:ext cx="0" cy="55308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75pt;margin-top:8.75pt;height:43.55pt;width:0pt;z-index:251662336;mso-width-relative:page;mso-height-relative:page;" filled="f" stroked="t" coordsize="21600,21600" o:gfxdata="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YX/atUAAAAKAQAADwAAAAAAAAABACAAAAAiAAAAZHJzL2Rvd25y&#10;ZXYueG1sUEsBAhQAFAAAAAgAh07iQCBp/hABAgAA3gMAAA4AAAAAAAAAAQAgAAAAJAEAAGRycy9l&#10;Mm9Eb2MueG1sUEsFBgAAAAAGAAYAWQEAAJcFAAAAAA==&#10;">
                <v:fill on="f" focussize="0,0"/>
                <v:stroke weight="1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2980055</wp:posOffset>
                </wp:positionH>
                <wp:positionV relativeFrom="paragraph">
                  <wp:posOffset>85725</wp:posOffset>
                </wp:positionV>
                <wp:extent cx="0" cy="556260"/>
                <wp:effectExtent l="95250" t="0" r="57150" b="53340"/>
                <wp:wrapNone/>
                <wp:docPr id="3" name="直接箭头连接符 3"/>
                <wp:cNvGraphicFramePr/>
                <a:graphic xmlns:a="http://schemas.openxmlformats.org/drawingml/2006/main">
                  <a:graphicData uri="http://schemas.microsoft.com/office/word/2010/wordprocessingShape">
                    <wps:wsp>
                      <wps:cNvCnPr/>
                      <wps:spPr>
                        <a:xfrm>
                          <a:off x="0" y="0"/>
                          <a:ext cx="0" cy="55626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34.65pt;margin-top:6.75pt;height:43.8pt;width:0pt;z-index:251661312;mso-width-relative:page;mso-height-relative:page;" filled="f" stroked="t" coordsize="21600,21600" o:gfxdata="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Bsp2vDVAAAACgEAAA8AAAAAAAAAAQAgAAAAIgAAAGRycy9kb3du&#10;cmV2LnhtbFBLAQIUABQAAAAIAIdO4kAID+EiAgIAAN4DAAAOAAAAAAAAAAEAIAAAACQBAABkcnMv&#10;ZTJvRG9jLnhtbFBLBQYAAAAABgAGAFkBAACYBQAAAAA=&#10;">
                <v:fill on="f" focussize="0,0"/>
                <v:stroke weight="1pt" color="#000000 [3213]" miterlimit="8" joinstyle="miter" endarrow="open"/>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3787775</wp:posOffset>
                </wp:positionH>
                <wp:positionV relativeFrom="paragraph">
                  <wp:posOffset>95250</wp:posOffset>
                </wp:positionV>
                <wp:extent cx="0" cy="517525"/>
                <wp:effectExtent l="95250" t="0" r="57150" b="53975"/>
                <wp:wrapNone/>
                <wp:docPr id="8" name="直接箭头连接符 8"/>
                <wp:cNvGraphicFramePr/>
                <a:graphic xmlns:a="http://schemas.openxmlformats.org/drawingml/2006/main">
                  <a:graphicData uri="http://schemas.microsoft.com/office/word/2010/wordprocessingShape">
                    <wps:wsp>
                      <wps:cNvCnPr/>
                      <wps:spPr>
                        <a:xfrm>
                          <a:off x="0" y="0"/>
                          <a:ext cx="0" cy="5175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98.25pt;margin-top:7.5pt;height:40.75pt;width:0pt;z-index:251663360;mso-width-relative:page;mso-height-relative:page;" filled="f" stroked="t" coordsize="21600,21600" o:gfxdata="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BTv79MAAAAJAQAADwAAAAAAAAABACAAAAAiAAAAZHJzL2Rvd25yZXYu&#10;eG1sUEsBAhQAFAAAAAgAh07iQN4wWhkAAgAA3gMAAA4AAAAAAAAAAQAgAAAAIgEAAGRycy9lMm9E&#10;b2MueG1sUEsFBgAAAAAGAAYAWQEAAJQFAAAAAA==&#10;">
                <v:fill on="f" focussize="0,0"/>
                <v:stroke weight="1pt" color="#000000 [3213]" miterlimit="8" joinstyle="miter" endarrow="open"/>
                <v:imagedata o:title=""/>
                <o:lock v:ext="edit" aspectratio="f"/>
              </v:shape>
            </w:pict>
          </mc:Fallback>
        </mc:AlternateContent>
      </w:r>
    </w:p>
    <w:p w14:paraId="582FAA86">
      <w:pPr>
        <w:adjustRightInd w:val="0"/>
        <w:snapToGrid w:val="0"/>
        <w:spacing w:line="400" w:lineRule="exact"/>
        <w:rPr>
          <w:kern w:val="2"/>
          <w:szCs w:val="21"/>
        </w:rPr>
      </w:pPr>
    </w:p>
    <w:p w14:paraId="37ADB564">
      <w:pPr>
        <w:adjustRightInd w:val="0"/>
        <w:snapToGrid w:val="0"/>
        <w:spacing w:line="400" w:lineRule="exact"/>
        <w:ind w:firstLine="502" w:firstLineChars="200"/>
        <w:rPr>
          <w:kern w:val="2"/>
          <w:szCs w:val="21"/>
        </w:rPr>
      </w:pPr>
    </w:p>
    <w:p w14:paraId="1E148796">
      <w:pPr>
        <w:adjustRightInd w:val="0"/>
        <w:snapToGrid w:val="0"/>
        <w:spacing w:line="400" w:lineRule="exact"/>
        <w:ind w:firstLine="502" w:firstLineChars="200"/>
        <w:rPr>
          <w:kern w:val="2"/>
          <w:szCs w:val="21"/>
        </w:rPr>
      </w:pPr>
    </w:p>
    <w:p w14:paraId="14A23932">
      <w:pPr>
        <w:adjustRightInd w:val="0"/>
        <w:snapToGrid w:val="0"/>
        <w:spacing w:line="400" w:lineRule="exact"/>
        <w:ind w:firstLine="502" w:firstLineChars="200"/>
        <w:rPr>
          <w:kern w:val="2"/>
          <w:szCs w:val="21"/>
        </w:rPr>
      </w:pPr>
    </w:p>
    <w:p w14:paraId="2E78F361">
      <w:pPr>
        <w:adjustRightInd w:val="0"/>
        <w:snapToGrid w:val="0"/>
        <w:spacing w:line="400" w:lineRule="exact"/>
        <w:ind w:firstLine="502" w:firstLineChars="200"/>
        <w:rPr>
          <w:kern w:val="2"/>
          <w:szCs w:val="21"/>
        </w:rPr>
      </w:pPr>
    </w:p>
    <w:p w14:paraId="711D9D43">
      <w:pPr>
        <w:adjustRightInd w:val="0"/>
        <w:snapToGrid w:val="0"/>
        <w:spacing w:line="400" w:lineRule="exact"/>
        <w:ind w:firstLine="502" w:firstLineChars="200"/>
        <w:rPr>
          <w:kern w:val="2"/>
          <w:szCs w:val="21"/>
        </w:rPr>
      </w:pPr>
    </w:p>
    <w:p w14:paraId="1827090E">
      <w:pPr>
        <w:spacing w:line="400" w:lineRule="exact"/>
        <w:rPr>
          <w:sz w:val="21"/>
          <w:szCs w:val="21"/>
        </w:rPr>
      </w:pPr>
    </w:p>
    <w:p w14:paraId="2C931F5A">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图1  系统总体架构</w:t>
      </w:r>
    </w:p>
    <w:p w14:paraId="23267B31">
      <w:pPr>
        <w:jc w:val="center"/>
        <w:rPr>
          <w:rFonts w:ascii="Times New Roman" w:hAnsi="Times New Roman"/>
          <w:sz w:val="18"/>
          <w:szCs w:val="18"/>
        </w:rPr>
      </w:pPr>
      <w:r>
        <w:rPr>
          <w:rFonts w:ascii="Times New Roman" w:hAnsi="Times New Roman"/>
          <w:sz w:val="18"/>
          <w:szCs w:val="18"/>
        </w:rPr>
        <w:t>Fig.1  Overall system architecture</w:t>
      </w:r>
    </w:p>
    <w:p w14:paraId="1650C2D2">
      <w:pPr>
        <w:rPr>
          <w:del w:id="215" w:author="冬青" w:date="2025-05-01T21:57:18Z"/>
          <w:rFonts w:hint="eastAsia" w:ascii="黑体" w:hAnsi="黑体" w:eastAsia="黑体" w:cs="黑体"/>
        </w:rPr>
      </w:pPr>
      <w:bookmarkStart w:id="15" w:name="_Toc484556198"/>
      <w:bookmarkStart w:id="16" w:name="_Toc485289830"/>
      <w:bookmarkStart w:id="17" w:name="_Toc165406687"/>
    </w:p>
    <w:p w14:paraId="334EB8B9">
      <w:pPr>
        <w:spacing w:line="400" w:lineRule="exact"/>
        <w:rPr>
          <w:del w:id="216" w:author="冬青" w:date="2025-05-01T21:57:18Z"/>
          <w:rFonts w:hint="eastAsia" w:ascii="黑体" w:hAnsi="黑体" w:eastAsia="黑体" w:cs="黑体"/>
        </w:rPr>
      </w:pPr>
    </w:p>
    <w:p w14:paraId="6E116127">
      <w:pPr>
        <w:spacing w:line="400" w:lineRule="exact"/>
        <w:rPr>
          <w:rFonts w:hint="eastAsia" w:ascii="黑体" w:hAnsi="黑体" w:eastAsia="黑体" w:cs="黑体"/>
        </w:rPr>
      </w:pPr>
    </w:p>
    <w:p w14:paraId="2BC90E1B">
      <w:pPr>
        <w:spacing w:line="400" w:lineRule="exact"/>
        <w:rPr>
          <w:rFonts w:hint="eastAsia" w:ascii="黑体" w:hAnsi="黑体" w:eastAsia="黑体" w:cs="黑体"/>
        </w:rPr>
      </w:pPr>
      <w:commentRangeStart w:id="23"/>
      <w:r>
        <w:rPr>
          <w:rFonts w:hint="eastAsia" w:ascii="黑体" w:hAnsi="黑体" w:eastAsia="黑体" w:cs="黑体"/>
        </w:rPr>
        <w:t xml:space="preserve">2.3 </w:t>
      </w:r>
      <w:bookmarkEnd w:id="15"/>
      <w:bookmarkEnd w:id="16"/>
      <w:r>
        <w:rPr>
          <w:rFonts w:hint="eastAsia" w:ascii="黑体" w:hAnsi="黑体" w:eastAsia="黑体" w:cs="黑体"/>
        </w:rPr>
        <w:t xml:space="preserve"> 技术框架</w:t>
      </w:r>
      <w:bookmarkEnd w:id="17"/>
      <w:commentRangeEnd w:id="23"/>
      <w:r>
        <w:commentReference w:id="23"/>
      </w:r>
    </w:p>
    <w:p w14:paraId="3786F774">
      <w:pPr>
        <w:tabs>
          <w:tab w:val="left" w:pos="377"/>
        </w:tabs>
        <w:adjustRightInd w:val="0"/>
        <w:snapToGrid w:val="0"/>
        <w:spacing w:line="400" w:lineRule="exact"/>
        <w:ind w:firstLine="0" w:firstLineChars="0"/>
        <w:rPr>
          <w:ins w:id="218" w:author="冬青" w:date="2025-05-01T22:02:42Z"/>
          <w:rFonts w:hint="default" w:ascii="Times New Roman" w:hAnsi="Times New Roman" w:eastAsia="宋体"/>
          <w:lang w:val="en-US" w:eastAsia="zh-CN"/>
        </w:rPr>
        <w:pPrChange w:id="217" w:author="冬青" w:date="2025-05-01T22:02:45Z">
          <w:pPr>
            <w:adjustRightInd w:val="0"/>
            <w:snapToGrid w:val="0"/>
            <w:spacing w:line="400" w:lineRule="exact"/>
            <w:ind w:firstLine="502" w:firstLineChars="200"/>
          </w:pPr>
        </w:pPrChange>
      </w:pPr>
      <w:ins w:id="219" w:author="冬青" w:date="2025-05-01T22:02:47Z">
        <w:bookmarkStart w:id="18" w:name="_Toc484556199"/>
        <w:r>
          <w:rPr>
            <w:rFonts w:hint="eastAsia" w:ascii="Times New Roman" w:hAnsi="Times New Roman"/>
            <w:lang w:val="en-US" w:eastAsia="zh-CN"/>
          </w:rPr>
          <w:t>2.3.</w:t>
        </w:r>
      </w:ins>
      <w:ins w:id="220" w:author="冬青" w:date="2025-05-01T22:02:48Z">
        <w:r>
          <w:rPr>
            <w:rFonts w:hint="eastAsia" w:ascii="Times New Roman" w:hAnsi="Times New Roman"/>
            <w:lang w:val="en-US" w:eastAsia="zh-CN"/>
          </w:rPr>
          <w:t>1</w:t>
        </w:r>
      </w:ins>
      <w:ins w:id="221" w:author="冬青" w:date="2025-05-01T22:02:49Z">
        <w:r>
          <w:rPr>
            <w:rFonts w:hint="eastAsia" w:ascii="Times New Roman" w:hAnsi="Times New Roman"/>
            <w:lang w:val="en-US" w:eastAsia="zh-CN"/>
          </w:rPr>
          <w:t xml:space="preserve"> </w:t>
        </w:r>
      </w:ins>
      <w:ins w:id="222" w:author="冬青" w:date="2025-05-01T22:02:52Z">
        <w:r>
          <w:rPr>
            <w:rFonts w:hint="eastAsia" w:ascii="Times New Roman" w:hAnsi="Times New Roman"/>
            <w:lang w:val="en-US" w:eastAsia="zh-CN"/>
          </w:rPr>
          <w:t>Pyht</w:t>
        </w:r>
      </w:ins>
      <w:ins w:id="223" w:author="冬青" w:date="2025-05-01T22:02:55Z">
        <w:r>
          <w:rPr>
            <w:rFonts w:hint="eastAsia" w:ascii="Times New Roman" w:hAnsi="Times New Roman"/>
            <w:lang w:val="en-US" w:eastAsia="zh-CN"/>
          </w:rPr>
          <w:t>on</w:t>
        </w:r>
      </w:ins>
      <w:ins w:id="224" w:author="冬青" w:date="2025-05-01T22:02:58Z">
        <w:r>
          <w:rPr>
            <w:rFonts w:hint="eastAsia" w:ascii="Times New Roman" w:hAnsi="Times New Roman"/>
            <w:lang w:val="en-US" w:eastAsia="zh-CN"/>
          </w:rPr>
          <w:t>语言</w:t>
        </w:r>
      </w:ins>
    </w:p>
    <w:p w14:paraId="2711025C">
      <w:pPr>
        <w:adjustRightInd w:val="0"/>
        <w:snapToGrid w:val="0"/>
        <w:spacing w:line="400" w:lineRule="exact"/>
        <w:ind w:firstLine="502" w:firstLineChars="200"/>
        <w:rPr>
          <w:ins w:id="225" w:author="冬青" w:date="2025-05-01T21:59:05Z"/>
          <w:rFonts w:hint="eastAsia" w:ascii="Times New Roman" w:hAnsi="Times New Roman" w:eastAsia="宋体"/>
          <w:kern w:val="2"/>
          <w:szCs w:val="21"/>
          <w:lang w:eastAsia="zh-CN"/>
        </w:rPr>
      </w:pPr>
      <w:ins w:id="226" w:author="冬青" w:date="2025-05-01T21:57:36Z">
        <w:r>
          <w:rPr>
            <w:rFonts w:hint="eastAsia" w:ascii="Times New Roman" w:hAnsi="Times New Roman"/>
          </w:rPr>
          <w:t>海外仓储服务平台</w:t>
        </w:r>
      </w:ins>
      <w:del w:id="227" w:author="冬青" w:date="2025-05-01T21:57:36Z">
        <w:r>
          <w:rPr>
            <w:rFonts w:ascii="Times New Roman" w:hAnsi="Times New Roman"/>
            <w:kern w:val="2"/>
            <w:szCs w:val="21"/>
          </w:rPr>
          <w:delText>本系统</w:delText>
        </w:r>
      </w:del>
      <w:ins w:id="228" w:author="冬青" w:date="2025-05-01T21:57:39Z">
        <w:r>
          <w:rPr>
            <w:rFonts w:hint="eastAsia" w:ascii="Times New Roman" w:hAnsi="Times New Roman"/>
            <w:kern w:val="2"/>
            <w:szCs w:val="21"/>
            <w:lang w:val="en-US" w:eastAsia="zh-CN"/>
          </w:rPr>
          <w:t>的开发</w:t>
        </w:r>
      </w:ins>
      <w:r>
        <w:rPr>
          <w:rFonts w:ascii="Times New Roman" w:hAnsi="Times New Roman"/>
          <w:kern w:val="2"/>
          <w:szCs w:val="21"/>
        </w:rPr>
        <w:t>采用Python编程语言</w:t>
      </w:r>
      <w:del w:id="229" w:author="冬青" w:date="2025-05-01T21:57:43Z">
        <w:r>
          <w:rPr>
            <w:rFonts w:ascii="Times New Roman" w:hAnsi="Times New Roman"/>
            <w:kern w:val="2"/>
            <w:szCs w:val="21"/>
          </w:rPr>
          <w:delText>实现</w:delText>
        </w:r>
      </w:del>
      <w:r>
        <w:rPr>
          <w:rFonts w:ascii="Times New Roman" w:hAnsi="Times New Roman"/>
          <w:kern w:val="2"/>
          <w:szCs w:val="21"/>
        </w:rPr>
        <w:t>。Python</w:t>
      </w:r>
      <w:ins w:id="230" w:author="冬青" w:date="2025-05-01T21:57:48Z">
        <w:r>
          <w:rPr>
            <w:rFonts w:hint="eastAsia" w:ascii="Times New Roman" w:hAnsi="Times New Roman"/>
            <w:kern w:val="2"/>
            <w:szCs w:val="21"/>
            <w:lang w:val="en-US" w:eastAsia="zh-CN"/>
          </w:rPr>
          <w:t>语言</w:t>
        </w:r>
      </w:ins>
      <w:r>
        <w:rPr>
          <w:rFonts w:ascii="Times New Roman" w:hAnsi="Times New Roman"/>
          <w:kern w:val="2"/>
          <w:szCs w:val="21"/>
        </w:rPr>
        <w:t>是一种</w:t>
      </w:r>
      <w:del w:id="231" w:author="冬青" w:date="2025-05-01T21:58:10Z">
        <w:r>
          <w:rPr>
            <w:rFonts w:ascii="Times New Roman" w:hAnsi="Times New Roman"/>
            <w:kern w:val="2"/>
            <w:szCs w:val="21"/>
          </w:rPr>
          <w:delText>高级、</w:delText>
        </w:r>
      </w:del>
      <w:del w:id="232" w:author="冬青" w:date="2025-05-01T21:58:17Z">
        <w:r>
          <w:rPr>
            <w:rFonts w:ascii="Times New Roman" w:hAnsi="Times New Roman"/>
            <w:kern w:val="2"/>
            <w:szCs w:val="21"/>
          </w:rPr>
          <w:delText>通</w:delText>
        </w:r>
      </w:del>
      <w:del w:id="233" w:author="冬青" w:date="2025-05-01T21:58:16Z">
        <w:r>
          <w:rPr>
            <w:rFonts w:ascii="Times New Roman" w:hAnsi="Times New Roman"/>
            <w:kern w:val="2"/>
            <w:szCs w:val="21"/>
          </w:rPr>
          <w:delText>用</w:delText>
        </w:r>
      </w:del>
      <w:del w:id="234" w:author="冬青" w:date="2025-05-01T21:58:12Z">
        <w:r>
          <w:rPr>
            <w:rFonts w:ascii="Times New Roman" w:hAnsi="Times New Roman"/>
            <w:kern w:val="2"/>
            <w:szCs w:val="21"/>
          </w:rPr>
          <w:delText>、</w:delText>
        </w:r>
      </w:del>
      <w:r>
        <w:rPr>
          <w:rFonts w:ascii="Times New Roman" w:hAnsi="Times New Roman"/>
          <w:kern w:val="2"/>
          <w:szCs w:val="21"/>
        </w:rPr>
        <w:t>解释型的</w:t>
      </w:r>
      <w:ins w:id="235" w:author="冬青" w:date="2025-05-01T21:58:06Z">
        <w:r>
          <w:rPr>
            <w:rFonts w:ascii="Times New Roman" w:hAnsi="Times New Roman"/>
            <w:kern w:val="2"/>
            <w:szCs w:val="21"/>
          </w:rPr>
          <w:t>高级</w:t>
        </w:r>
      </w:ins>
      <w:r>
        <w:rPr>
          <w:rFonts w:ascii="Times New Roman" w:hAnsi="Times New Roman"/>
          <w:kern w:val="2"/>
          <w:szCs w:val="21"/>
        </w:rPr>
        <w:t>编程语言，由Guido van Rossum于1991年创建</w:t>
      </w:r>
      <w:del w:id="236" w:author="冬青" w:date="2025-05-01T21:58:44Z">
        <w:r>
          <w:rPr>
            <w:rFonts w:ascii="Times New Roman" w:hAnsi="Times New Roman"/>
            <w:kern w:val="2"/>
            <w:szCs w:val="21"/>
          </w:rPr>
          <w:delText>。</w:delText>
        </w:r>
      </w:del>
      <w:ins w:id="237" w:author="冬青" w:date="2025-05-01T21:58:44Z">
        <w:r>
          <w:rPr>
            <w:rFonts w:hint="eastAsia" w:ascii="Times New Roman" w:hAnsi="Times New Roman"/>
            <w:kern w:val="2"/>
            <w:szCs w:val="21"/>
            <w:lang w:eastAsia="zh-CN"/>
          </w:rPr>
          <w:t>，</w:t>
        </w:r>
      </w:ins>
      <w:r>
        <w:rPr>
          <w:rFonts w:ascii="Times New Roman" w:hAnsi="Times New Roman"/>
          <w:kern w:val="2"/>
          <w:szCs w:val="21"/>
        </w:rPr>
        <w:t>它被设计为一种易读、易理解的语言，强调代码的可读性和简洁性</w:t>
      </w:r>
      <w:del w:id="238" w:author="冬青" w:date="2025-05-01T21:58:47Z">
        <w:r>
          <w:rPr>
            <w:rFonts w:ascii="Times New Roman" w:hAnsi="Times New Roman"/>
            <w:kern w:val="2"/>
            <w:szCs w:val="21"/>
          </w:rPr>
          <w:delText>。</w:delText>
        </w:r>
      </w:del>
      <w:ins w:id="239" w:author="冬青" w:date="2025-05-01T21:58:47Z">
        <w:r>
          <w:rPr>
            <w:rFonts w:hint="eastAsia" w:ascii="Times New Roman" w:hAnsi="Times New Roman"/>
            <w:kern w:val="2"/>
            <w:szCs w:val="21"/>
            <w:lang w:eastAsia="zh-CN"/>
          </w:rPr>
          <w:t>，</w:t>
        </w:r>
      </w:ins>
      <w:ins w:id="240" w:author="冬青" w:date="2025-05-01T21:58:49Z">
        <w:r>
          <w:rPr>
            <w:rFonts w:hint="eastAsia" w:ascii="Times New Roman" w:hAnsi="Times New Roman"/>
            <w:kern w:val="2"/>
            <w:szCs w:val="21"/>
            <w:lang w:val="en-US" w:eastAsia="zh-CN"/>
          </w:rPr>
          <w:t>具有</w:t>
        </w:r>
      </w:ins>
      <w:ins w:id="241" w:author="冬青" w:date="2025-05-01T21:58:53Z">
        <w:r>
          <w:rPr>
            <w:rFonts w:hint="eastAsia" w:ascii="Times New Roman" w:hAnsi="Times New Roman"/>
            <w:kern w:val="2"/>
            <w:szCs w:val="21"/>
            <w:lang w:val="en-US" w:eastAsia="zh-CN"/>
          </w:rPr>
          <w:t>以下</w:t>
        </w:r>
      </w:ins>
      <w:ins w:id="242" w:author="冬青" w:date="2025-05-01T21:58:59Z">
        <w:r>
          <w:rPr>
            <w:rFonts w:hint="eastAsia" w:ascii="Times New Roman" w:hAnsi="Times New Roman"/>
            <w:kern w:val="2"/>
            <w:szCs w:val="21"/>
            <w:lang w:val="en-US" w:eastAsia="zh-CN"/>
          </w:rPr>
          <w:t>特点</w:t>
        </w:r>
      </w:ins>
      <w:del w:id="243" w:author="冬青" w:date="2025-05-01T21:59:38Z">
        <w:r>
          <w:rPr>
            <w:rFonts w:ascii="Times New Roman" w:hAnsi="Times New Roman"/>
            <w:kern w:val="2"/>
            <w:szCs w:val="21"/>
          </w:rPr>
          <w:delText>Python的语法简洁清晰，使用空格缩进而非大括号来表示代码块，使得代码具有很高的可读性和可维护性。这也使得Python成为初学者学习编程的理想选择。</w:delText>
        </w:r>
      </w:del>
      <w:ins w:id="244" w:author="冬青" w:date="2025-05-01T21:59:38Z">
        <w:r>
          <w:rPr>
            <w:rFonts w:hint="eastAsia" w:ascii="Times New Roman" w:hAnsi="Times New Roman"/>
            <w:kern w:val="2"/>
            <w:szCs w:val="21"/>
            <w:lang w:eastAsia="zh-CN"/>
          </w:rPr>
          <w:t>：</w:t>
        </w:r>
      </w:ins>
    </w:p>
    <w:p w14:paraId="14569DF1">
      <w:pPr>
        <w:numPr>
          <w:ilvl w:val="0"/>
          <w:numId w:val="4"/>
          <w:ins w:id="246" w:author="冬青" w:date="2025-05-01T21:59:45Z"/>
        </w:numPr>
        <w:tabs>
          <w:tab w:val="left" w:pos="377"/>
        </w:tabs>
        <w:adjustRightInd w:val="0"/>
        <w:snapToGrid w:val="0"/>
        <w:spacing w:line="400" w:lineRule="exact"/>
        <w:ind w:firstLine="502" w:firstLineChars="200"/>
        <w:rPr>
          <w:ins w:id="247" w:author="冬青" w:date="2025-05-01T21:59:45Z"/>
          <w:rFonts w:ascii="Times New Roman" w:hAnsi="Times New Roman"/>
          <w:kern w:val="2"/>
          <w:szCs w:val="21"/>
        </w:rPr>
        <w:pPrChange w:id="245" w:author="冬青" w:date="2025-05-01T21:59:45Z">
          <w:pPr>
            <w:adjustRightInd w:val="0"/>
            <w:snapToGrid w:val="0"/>
            <w:spacing w:line="400" w:lineRule="exact"/>
            <w:ind w:firstLine="502" w:firstLineChars="200"/>
          </w:pPr>
        </w:pPrChange>
      </w:pPr>
      <w:r>
        <w:rPr>
          <w:rFonts w:ascii="Times New Roman" w:hAnsi="Times New Roman"/>
          <w:kern w:val="2"/>
          <w:szCs w:val="21"/>
        </w:rPr>
        <w:t>Python是一种面向对象的编程语言，支持面向对象编程的核心概念，如类、对象、继承、多态等</w:t>
      </w:r>
      <w:del w:id="248" w:author="冬青" w:date="2025-05-01T21:59:10Z">
        <w:r>
          <w:rPr>
            <w:rFonts w:ascii="Times New Roman" w:hAnsi="Times New Roman"/>
            <w:kern w:val="2"/>
            <w:szCs w:val="21"/>
          </w:rPr>
          <w:delText>。</w:delText>
        </w:r>
      </w:del>
      <w:ins w:id="249" w:author="冬青" w:date="2025-05-01T21:59:10Z">
        <w:r>
          <w:rPr>
            <w:rFonts w:hint="eastAsia" w:ascii="Times New Roman" w:hAnsi="Times New Roman"/>
            <w:kern w:val="2"/>
            <w:szCs w:val="21"/>
            <w:lang w:eastAsia="zh-CN"/>
          </w:rPr>
          <w:t>，</w:t>
        </w:r>
      </w:ins>
      <w:r>
        <w:rPr>
          <w:rFonts w:ascii="Times New Roman" w:hAnsi="Times New Roman"/>
          <w:kern w:val="2"/>
          <w:szCs w:val="21"/>
        </w:rPr>
        <w:t>这使得Python在软件设计和开发中能够更好地组织和管理代码。</w:t>
      </w:r>
    </w:p>
    <w:p w14:paraId="46665575">
      <w:pPr>
        <w:numPr>
          <w:ilvl w:val="0"/>
          <w:numId w:val="4"/>
          <w:ins w:id="250" w:author="冬青" w:date="2025-05-01T21:59:52Z"/>
        </w:numPr>
        <w:adjustRightInd w:val="0"/>
        <w:snapToGrid w:val="0"/>
        <w:spacing w:line="400" w:lineRule="exact"/>
        <w:ind w:firstLine="502" w:firstLineChars="200"/>
        <w:rPr>
          <w:ins w:id="251" w:author="冬青" w:date="2025-05-01T21:59:52Z"/>
          <w:rFonts w:ascii="Times New Roman" w:hAnsi="Times New Roman"/>
          <w:kern w:val="2"/>
          <w:szCs w:val="21"/>
        </w:rPr>
      </w:pPr>
      <w:r>
        <w:rPr>
          <w:rFonts w:ascii="Times New Roman" w:hAnsi="Times New Roman"/>
          <w:kern w:val="2"/>
          <w:szCs w:val="21"/>
        </w:rPr>
        <w:t>Python是一种动态类型语言，变量的类型是在运行时确定的，无需显式声明</w:t>
      </w:r>
      <w:del w:id="252" w:author="冬青" w:date="2025-05-01T21:59:18Z">
        <w:r>
          <w:rPr>
            <w:rFonts w:ascii="Times New Roman" w:hAnsi="Times New Roman"/>
            <w:kern w:val="2"/>
            <w:szCs w:val="21"/>
          </w:rPr>
          <w:delText>。</w:delText>
        </w:r>
      </w:del>
      <w:ins w:id="253" w:author="冬青" w:date="2025-05-01T21:59:18Z">
        <w:r>
          <w:rPr>
            <w:rFonts w:hint="eastAsia" w:ascii="Times New Roman" w:hAnsi="Times New Roman"/>
            <w:kern w:val="2"/>
            <w:szCs w:val="21"/>
            <w:lang w:eastAsia="zh-CN"/>
          </w:rPr>
          <w:t>。</w:t>
        </w:r>
      </w:ins>
      <w:r>
        <w:rPr>
          <w:rFonts w:ascii="Times New Roman" w:hAnsi="Times New Roman"/>
          <w:kern w:val="2"/>
          <w:szCs w:val="21"/>
        </w:rPr>
        <w:t>同时</w:t>
      </w:r>
      <w:del w:id="254" w:author="冬青" w:date="2025-05-01T21:59:21Z">
        <w:r>
          <w:rPr>
            <w:rFonts w:ascii="Times New Roman" w:hAnsi="Times New Roman"/>
            <w:kern w:val="2"/>
            <w:szCs w:val="21"/>
          </w:rPr>
          <w:delText>，</w:delText>
        </w:r>
      </w:del>
      <w:r>
        <w:rPr>
          <w:rFonts w:ascii="Times New Roman" w:hAnsi="Times New Roman"/>
          <w:kern w:val="2"/>
          <w:szCs w:val="21"/>
        </w:rPr>
        <w:t>Python还具有自动内存管理机制，即垃圾回收机制，可以自动处理内存分配和释放，减轻了开发者的负担。</w:t>
      </w:r>
    </w:p>
    <w:p w14:paraId="3601A117">
      <w:pPr>
        <w:numPr>
          <w:ilvl w:val="0"/>
          <w:numId w:val="4"/>
          <w:ins w:id="255" w:author="冬青" w:date="2025-05-01T21:59:52Z"/>
        </w:numPr>
        <w:adjustRightInd w:val="0"/>
        <w:snapToGrid w:val="0"/>
        <w:spacing w:line="400" w:lineRule="exact"/>
        <w:ind w:firstLine="502" w:firstLineChars="200"/>
        <w:rPr>
          <w:ins w:id="256" w:author="冬青" w:date="2025-05-01T22:00:05Z"/>
          <w:rFonts w:ascii="Times New Roman" w:hAnsi="Times New Roman"/>
          <w:kern w:val="2"/>
          <w:szCs w:val="21"/>
        </w:rPr>
      </w:pPr>
      <w:r>
        <w:rPr>
          <w:rFonts w:ascii="Times New Roman" w:hAnsi="Times New Roman"/>
          <w:kern w:val="2"/>
          <w:szCs w:val="21"/>
        </w:rPr>
        <w:t>Python拥有庞大的开发者社区和活跃的贡献者，提供了丰富的文档、教程、示例和开源项目</w:t>
      </w:r>
      <w:del w:id="257" w:author="冬青" w:date="2025-05-01T21:59:58Z">
        <w:r>
          <w:rPr>
            <w:rFonts w:ascii="Times New Roman" w:hAnsi="Times New Roman"/>
            <w:kern w:val="2"/>
            <w:szCs w:val="21"/>
          </w:rPr>
          <w:delText>。这</w:delText>
        </w:r>
      </w:del>
      <w:ins w:id="258" w:author="冬青" w:date="2025-05-01T21:59:58Z">
        <w:r>
          <w:rPr>
            <w:rFonts w:hint="eastAsia" w:ascii="Times New Roman" w:hAnsi="Times New Roman"/>
            <w:kern w:val="2"/>
            <w:szCs w:val="21"/>
            <w:lang w:eastAsia="zh-CN"/>
          </w:rPr>
          <w:t>，</w:t>
        </w:r>
      </w:ins>
      <w:r>
        <w:rPr>
          <w:rFonts w:ascii="Times New Roman" w:hAnsi="Times New Roman"/>
          <w:kern w:val="2"/>
          <w:szCs w:val="21"/>
        </w:rPr>
        <w:t>使得开发者可以从社区中获得支持和解决问题。</w:t>
      </w:r>
    </w:p>
    <w:p w14:paraId="5B2EDBE0">
      <w:pPr>
        <w:numPr>
          <w:ilvl w:val="-1"/>
          <w:numId w:val="0"/>
        </w:numPr>
        <w:tabs>
          <w:tab w:val="left" w:pos="377"/>
        </w:tabs>
        <w:adjustRightInd w:val="0"/>
        <w:snapToGrid w:val="0"/>
        <w:spacing w:line="400" w:lineRule="exact"/>
        <w:ind w:firstLine="0" w:firstLineChars="0"/>
        <w:rPr>
          <w:ins w:id="261" w:author="冬青" w:date="2025-05-01T22:03:02Z"/>
          <w:rFonts w:ascii="Times New Roman" w:hAnsi="Times New Roman"/>
          <w:kern w:val="2"/>
          <w:szCs w:val="21"/>
        </w:rPr>
        <w:pPrChange w:id="259" w:author="冬青" w:date="2025-05-01T22:00:20Z">
          <w:pPr>
            <w:numPr>
              <w:ilvl w:val="0"/>
              <w:numId w:val="4"/>
            </w:numPr>
            <w:adjustRightInd w:val="0"/>
            <w:snapToGrid w:val="0"/>
            <w:spacing w:line="400" w:lineRule="exact"/>
            <w:ind w:firstLine="502" w:firstLineChars="200"/>
          </w:pPr>
        </w:pPrChange>
      </w:pPr>
      <w:ins w:id="262" w:author="冬青" w:date="2025-05-01T22:00:22Z">
        <w:r>
          <w:rPr>
            <w:rFonts w:hint="eastAsia" w:ascii="Times New Roman" w:hAnsi="Times New Roman"/>
            <w:kern w:val="2"/>
            <w:szCs w:val="21"/>
            <w:lang w:val="en-US" w:eastAsia="zh-CN"/>
          </w:rPr>
          <w:tab/>
        </w:r>
      </w:ins>
      <w:ins w:id="263" w:author="冬青" w:date="2025-05-01T22:00:07Z">
        <w:r>
          <w:rPr>
            <w:rFonts w:hint="eastAsia" w:ascii="Times New Roman" w:hAnsi="Times New Roman"/>
            <w:kern w:val="2"/>
            <w:szCs w:val="21"/>
            <w:lang w:val="en-US" w:eastAsia="zh-CN"/>
          </w:rPr>
          <w:t>基于以上</w:t>
        </w:r>
      </w:ins>
      <w:ins w:id="264" w:author="冬青" w:date="2025-05-01T22:00:28Z">
        <w:r>
          <w:rPr>
            <w:rFonts w:hint="eastAsia" w:ascii="Times New Roman" w:hAnsi="Times New Roman"/>
            <w:kern w:val="2"/>
            <w:szCs w:val="21"/>
            <w:lang w:val="en-US" w:eastAsia="zh-CN"/>
          </w:rPr>
          <w:t>特性</w:t>
        </w:r>
      </w:ins>
      <w:ins w:id="265" w:author="冬青" w:date="2025-05-01T22:00:29Z">
        <w:r>
          <w:rPr>
            <w:rFonts w:hint="eastAsia" w:ascii="Times New Roman" w:hAnsi="Times New Roman"/>
            <w:kern w:val="2"/>
            <w:szCs w:val="21"/>
            <w:lang w:val="en-US" w:eastAsia="zh-CN"/>
          </w:rPr>
          <w:t>，</w:t>
        </w:r>
      </w:ins>
      <w:r>
        <w:rPr>
          <w:rFonts w:ascii="Times New Roman" w:hAnsi="Times New Roman"/>
          <w:kern w:val="2"/>
          <w:szCs w:val="21"/>
        </w:rPr>
        <w:t>Python</w:t>
      </w:r>
      <w:del w:id="266" w:author="冬青" w:date="2025-05-01T22:00:34Z">
        <w:r>
          <w:rPr>
            <w:rFonts w:ascii="Times New Roman" w:hAnsi="Times New Roman"/>
            <w:kern w:val="2"/>
            <w:szCs w:val="21"/>
          </w:rPr>
          <w:delText>是一种功能强大、易学易用的编程</w:delText>
        </w:r>
      </w:del>
      <w:r>
        <w:rPr>
          <w:rFonts w:ascii="Times New Roman" w:hAnsi="Times New Roman"/>
          <w:kern w:val="2"/>
          <w:szCs w:val="21"/>
        </w:rPr>
        <w:t>语言</w:t>
      </w:r>
      <w:del w:id="267" w:author="冬青" w:date="2025-05-01T22:00:36Z">
        <w:r>
          <w:rPr>
            <w:rFonts w:ascii="Times New Roman" w:hAnsi="Times New Roman"/>
            <w:kern w:val="2"/>
            <w:szCs w:val="21"/>
          </w:rPr>
          <w:delText>，</w:delText>
        </w:r>
      </w:del>
      <w:r>
        <w:rPr>
          <w:rFonts w:ascii="Times New Roman" w:hAnsi="Times New Roman"/>
          <w:kern w:val="2"/>
          <w:szCs w:val="21"/>
        </w:rPr>
        <w:t>适用于各种领域的开发任务，包括科学计算、数据分析、Web开发、人工智能等</w:t>
      </w:r>
      <w:del w:id="268" w:author="冬青" w:date="2025-05-01T22:02:09Z">
        <w:r>
          <w:rPr>
            <w:rFonts w:ascii="Times New Roman" w:hAnsi="Times New Roman"/>
            <w:kern w:val="2"/>
            <w:szCs w:val="21"/>
          </w:rPr>
          <w:delText>。其简洁性、可读性和丰富的库和框架使得Python成为广大开发者的首选语言之一</w:delText>
        </w:r>
      </w:del>
      <w:r>
        <w:rPr>
          <w:rFonts w:ascii="Times New Roman" w:hAnsi="Times New Roman"/>
          <w:kern w:val="2"/>
          <w:szCs w:val="21"/>
        </w:rPr>
        <w:t>。</w:t>
      </w:r>
    </w:p>
    <w:p w14:paraId="24C6BDF0">
      <w:pPr>
        <w:numPr>
          <w:ilvl w:val="-1"/>
          <w:numId w:val="0"/>
        </w:numPr>
        <w:tabs>
          <w:tab w:val="left" w:pos="377"/>
        </w:tabs>
        <w:adjustRightInd w:val="0"/>
        <w:snapToGrid w:val="0"/>
        <w:spacing w:line="400" w:lineRule="exact"/>
        <w:ind w:firstLine="0" w:firstLineChars="0"/>
        <w:rPr>
          <w:rFonts w:ascii="Times New Roman" w:hAnsi="Times New Roman"/>
          <w:kern w:val="2"/>
          <w:szCs w:val="21"/>
        </w:rPr>
        <w:pPrChange w:id="269" w:author="冬青" w:date="2025-05-01T22:03:15Z">
          <w:pPr>
            <w:numPr>
              <w:ilvl w:val="0"/>
              <w:numId w:val="4"/>
            </w:numPr>
            <w:adjustRightInd w:val="0"/>
            <w:snapToGrid w:val="0"/>
            <w:spacing w:line="400" w:lineRule="exact"/>
            <w:ind w:firstLine="502" w:firstLineChars="200"/>
          </w:pPr>
        </w:pPrChange>
      </w:pPr>
      <w:ins w:id="271" w:author="冬青" w:date="2025-05-01T22:03:07Z">
        <w:r>
          <w:rPr>
            <w:rFonts w:hint="eastAsia" w:ascii="Times New Roman" w:hAnsi="Times New Roman"/>
            <w:lang w:val="en-US" w:eastAsia="zh-CN"/>
          </w:rPr>
          <w:t xml:space="preserve">2.3.1 </w:t>
        </w:r>
      </w:ins>
      <w:ins w:id="272" w:author="冬青" w:date="2025-05-01T22:03:13Z">
        <w:r>
          <w:rPr>
            <w:rFonts w:ascii="Times New Roman" w:hAnsi="Times New Roman"/>
            <w:kern w:val="2"/>
            <w:szCs w:val="21"/>
          </w:rPr>
          <w:t>Django框架</w:t>
        </w:r>
      </w:ins>
    </w:p>
    <w:p w14:paraId="63CDA6F6">
      <w:pPr>
        <w:adjustRightInd w:val="0"/>
        <w:snapToGrid w:val="0"/>
        <w:spacing w:line="400" w:lineRule="exact"/>
        <w:ind w:firstLine="502" w:firstLineChars="200"/>
        <w:rPr>
          <w:ins w:id="273" w:author="冬青" w:date="2025-05-01T22:03:49Z"/>
          <w:rFonts w:ascii="Times New Roman" w:hAnsi="Times New Roman"/>
          <w:kern w:val="2"/>
          <w:szCs w:val="21"/>
        </w:rPr>
      </w:pPr>
      <w:ins w:id="274" w:author="冬青" w:date="2025-05-01T22:03:24Z">
        <w:r>
          <w:rPr>
            <w:rFonts w:hint="eastAsia" w:ascii="Times New Roman" w:hAnsi="Times New Roman"/>
          </w:rPr>
          <w:t>海外仓储服务平台</w:t>
        </w:r>
      </w:ins>
      <w:del w:id="275" w:author="冬青" w:date="2025-05-01T22:03:29Z">
        <w:r>
          <w:rPr>
            <w:rFonts w:ascii="Times New Roman" w:hAnsi="Times New Roman"/>
            <w:kern w:val="2"/>
            <w:szCs w:val="21"/>
          </w:rPr>
          <w:delText>本系统</w:delText>
        </w:r>
      </w:del>
      <w:r>
        <w:rPr>
          <w:rFonts w:ascii="Times New Roman" w:hAnsi="Times New Roman"/>
          <w:kern w:val="2"/>
          <w:szCs w:val="21"/>
        </w:rPr>
        <w:t>基于Django框架构建。Django作为Python领域最受欢迎的Web框架之</w:t>
      </w:r>
      <w:r>
        <w:rPr>
          <w:rFonts w:hint="eastAsia" w:ascii="Times New Roman" w:hAnsi="Times New Roman"/>
          <w:kern w:val="2"/>
          <w:szCs w:val="21"/>
        </w:rPr>
        <w:t>一，</w:t>
      </w:r>
      <w:r>
        <w:rPr>
          <w:rFonts w:ascii="Times New Roman" w:hAnsi="Times New Roman"/>
          <w:kern w:val="2"/>
          <w:szCs w:val="21"/>
        </w:rPr>
        <w:t>凭借其独特的优势，成为众多开发者的首选。</w:t>
      </w:r>
    </w:p>
    <w:p w14:paraId="2FB617D0">
      <w:pPr>
        <w:adjustRightInd w:val="0"/>
        <w:snapToGrid w:val="0"/>
        <w:spacing w:line="400" w:lineRule="exact"/>
        <w:ind w:firstLine="502" w:firstLineChars="200"/>
        <w:rPr>
          <w:rFonts w:ascii="Times New Roman" w:hAnsi="Times New Roman"/>
          <w:kern w:val="2"/>
          <w:szCs w:val="21"/>
        </w:rPr>
      </w:pPr>
      <w:r>
        <w:rPr>
          <w:rFonts w:ascii="Times New Roman" w:hAnsi="Times New Roman"/>
          <w:kern w:val="2"/>
          <w:szCs w:val="21"/>
        </w:rPr>
        <w:t>Django</w:t>
      </w:r>
      <w:ins w:id="276" w:author="冬青" w:date="2025-05-01T22:04:19Z">
        <w:r>
          <w:rPr>
            <w:rFonts w:hint="eastAsia" w:ascii="Times New Roman" w:hAnsi="Times New Roman"/>
            <w:kern w:val="2"/>
            <w:szCs w:val="21"/>
            <w:lang w:val="en-US" w:eastAsia="zh-CN"/>
          </w:rPr>
          <w:t>框架</w:t>
        </w:r>
      </w:ins>
      <w:r>
        <w:rPr>
          <w:rFonts w:ascii="Times New Roman" w:hAnsi="Times New Roman"/>
          <w:kern w:val="2"/>
          <w:szCs w:val="21"/>
        </w:rPr>
        <w:t>遵循“约定优于配置”的原则，提供了大量内置功能，如</w:t>
      </w:r>
      <w:r>
        <w:fldChar w:fldCharType="begin"/>
      </w:r>
      <w:r>
        <w:instrText xml:space="preserve"> HYPERLINK "https://www.baidu.com/s?wd=ORM&amp;rsv_idx=2&amp;tn=15007414_12_dg&amp;usm=3&amp;ie=utf-8&amp;rsv_pq=b91822cf00024585&amp;oq=Django%E7%9A%84%E4%BC%98%E5%8A%BF&amp;rsv_t=680825xFC9pPaWptr%2BQpJoSPL7xT7w4q30K0mEu%2BCxkECz9%2FPIJUfJ85m3g5MkTfuUMbKMM&amp;rsv_dl=re_dqa_generate&amp;sa=re_dqa_generate" \t "_self" </w:instrText>
      </w:r>
      <w:r>
        <w:fldChar w:fldCharType="separate"/>
      </w:r>
      <w:r>
        <w:t>ORM</w:t>
      </w:r>
      <w:r>
        <w:fldChar w:fldCharType="end"/>
      </w:r>
      <w:r>
        <w:rPr>
          <w:rFonts w:ascii="Times New Roman" w:hAnsi="Times New Roman"/>
          <w:kern w:val="2"/>
          <w:szCs w:val="21"/>
        </w:rPr>
        <w:t>、</w:t>
      </w:r>
      <w:r>
        <w:fldChar w:fldCharType="begin"/>
      </w:r>
      <w:r>
        <w:instrText xml:space="preserve"> HYPERLINK "https://www.baidu.com/s?wd=%E7%94%A8%E6%88%B7%E8%AE%A4%E8%AF%81&amp;rsv_idx=2&amp;tn=15007414_12_dg&amp;usm=3&amp;ie=utf-8&amp;rsv_pq=b91822cf00024585&amp;oq=Django%E7%9A%84%E4%BC%98%E5%8A%BF&amp;rsv_t=b9a4RvbdlMZtnqt3jKXpP1ksizzpE1Zjb16%2FY1Bvw%2FfUd0JdMHlLS8%2BxU31sGeDPzgc5EXs&amp;rsv_dl=re_dqa_generate&amp;sa=re_dqa_generate" \t "_self" </w:instrText>
      </w:r>
      <w:r>
        <w:fldChar w:fldCharType="separate"/>
      </w:r>
      <w:r>
        <w:t>用户认证</w:t>
      </w:r>
      <w:r>
        <w:fldChar w:fldCharType="end"/>
      </w:r>
      <w:r>
        <w:rPr>
          <w:rFonts w:ascii="Times New Roman" w:hAnsi="Times New Roman"/>
          <w:kern w:val="2"/>
          <w:szCs w:val="21"/>
        </w:rPr>
        <w:t>、表单处理等，开发者无需从零开始编写代码，极大提高了开发效率。其自动化管理后台使得数据管理变得像操作Excel表格一样简单，减少了繁琐的SQL语句编写。</w:t>
      </w:r>
    </w:p>
    <w:p w14:paraId="77BC4E91">
      <w:pPr>
        <w:tabs>
          <w:tab w:val="left" w:pos="377"/>
        </w:tabs>
        <w:adjustRightInd w:val="0"/>
        <w:snapToGrid w:val="0"/>
        <w:spacing w:line="400" w:lineRule="exact"/>
        <w:ind w:firstLine="502" w:firstLineChars="200"/>
        <w:rPr>
          <w:rFonts w:ascii="Times New Roman" w:hAnsi="Times New Roman"/>
          <w:kern w:val="2"/>
          <w:szCs w:val="21"/>
        </w:rPr>
        <w:pPrChange w:id="277" w:author="冬青" w:date="2025-05-01T22:04:06Z">
          <w:pPr>
            <w:adjustRightInd w:val="0"/>
            <w:snapToGrid w:val="0"/>
            <w:spacing w:line="400" w:lineRule="exact"/>
          </w:pPr>
        </w:pPrChange>
      </w:pPr>
      <w:del w:id="278" w:author="冬青" w:date="2025-05-01T22:04:10Z">
        <w:r>
          <w:rPr>
            <w:rFonts w:ascii="Times New Roman" w:hAnsi="Times New Roman"/>
            <w:kern w:val="2"/>
            <w:szCs w:val="21"/>
          </w:rPr>
          <w:tab/>
        </w:r>
      </w:del>
      <w:r>
        <w:rPr>
          <w:rFonts w:ascii="Times New Roman" w:hAnsi="Times New Roman"/>
          <w:kern w:val="2"/>
          <w:szCs w:val="21"/>
        </w:rPr>
        <w:t>Django</w:t>
      </w:r>
      <w:ins w:id="279" w:author="冬青" w:date="2025-05-01T22:04:14Z">
        <w:r>
          <w:rPr>
            <w:rFonts w:hint="eastAsia" w:ascii="Times New Roman" w:hAnsi="Times New Roman"/>
            <w:kern w:val="2"/>
            <w:szCs w:val="21"/>
            <w:lang w:val="en-US" w:eastAsia="zh-CN"/>
          </w:rPr>
          <w:t>框架</w:t>
        </w:r>
      </w:ins>
      <w:r>
        <w:rPr>
          <w:rFonts w:ascii="Times New Roman" w:hAnsi="Times New Roman"/>
          <w:kern w:val="2"/>
          <w:szCs w:val="21"/>
        </w:rPr>
        <w:t>内置了多重安全机制，包括防止SQL注入、跨站脚本攻击（XSS）、跨站请求伪造（CSRF）等，确保Web应用的安全性</w:t>
      </w:r>
      <w:del w:id="280" w:author="冬青" w:date="2025-05-01T22:04:39Z">
        <w:r>
          <w:rPr>
            <w:rFonts w:ascii="Times New Roman" w:hAnsi="Times New Roman"/>
            <w:kern w:val="2"/>
            <w:szCs w:val="21"/>
          </w:rPr>
          <w:delText>。</w:delText>
        </w:r>
      </w:del>
      <w:ins w:id="281" w:author="冬青" w:date="2025-05-01T22:04:39Z">
        <w:r>
          <w:rPr>
            <w:rFonts w:hint="eastAsia" w:ascii="Times New Roman" w:hAnsi="Times New Roman"/>
            <w:kern w:val="2"/>
            <w:szCs w:val="21"/>
            <w:lang w:eastAsia="zh-CN"/>
          </w:rPr>
          <w:t>，</w:t>
        </w:r>
      </w:ins>
      <w:r>
        <w:rPr>
          <w:rFonts w:ascii="Times New Roman" w:hAnsi="Times New Roman"/>
          <w:kern w:val="2"/>
          <w:szCs w:val="21"/>
        </w:rPr>
        <w:t>其密码存储采用哈希加密，进一步保护用户信息安全。Django是一个全栈框架，提供了从前端到后端的一站式解决方案，包括数据库管理、URL路由、文件上传等功能，适合快速开发和复杂项目。其ORM系统简化了数据库操作，开发者可以通过Python代码与数据库交互，无需手动编写SQL语句。‌Django采用模块化设计，支持灵活扩展，开发者可以根据需求添加或修改功能，而不会影响其他部分的代码。其插件系统和可插拔组件使得Django能够轻松应对从初创项目到百万用户规模的应用。‌Django拥有一个活跃的开源社区，开发者可以轻松找到解决问题的帮助。其官方文档详尽且易于理解，对新手非常友好，降低了学习门槛Django以其高效、安全、灵活和强大的功能，成为Web开发领域的佼佼者，无论是初学者还是经验丰富的开发者，都能从中受益。</w:t>
      </w:r>
    </w:p>
    <w:p w14:paraId="2D4B4BE0">
      <w:pPr>
        <w:tabs>
          <w:tab w:val="left" w:pos="377"/>
        </w:tabs>
        <w:adjustRightInd w:val="0"/>
        <w:snapToGrid w:val="0"/>
        <w:spacing w:line="400" w:lineRule="exact"/>
        <w:ind w:firstLine="502" w:firstLineChars="200"/>
        <w:rPr>
          <w:ins w:id="283" w:author="冬青" w:date="2025-05-01T22:02:34Z"/>
          <w:rFonts w:hint="eastAsia" w:ascii="Times New Roman" w:hAnsi="Times New Roman"/>
          <w:kern w:val="2"/>
          <w:szCs w:val="21"/>
        </w:rPr>
        <w:pPrChange w:id="282" w:author="冬青" w:date="2025-05-01T22:04:06Z">
          <w:pPr>
            <w:adjustRightInd w:val="0"/>
            <w:snapToGrid w:val="0"/>
            <w:spacing w:line="400" w:lineRule="exact"/>
          </w:pPr>
        </w:pPrChange>
      </w:pPr>
      <w:ins w:id="284" w:author="冬青" w:date="2025-05-01T22:02:34Z">
        <w:r>
          <w:rPr>
            <w:rFonts w:hint="eastAsia" w:ascii="Times New Roman" w:hAnsi="Times New Roman"/>
            <w:kern w:val="2"/>
            <w:szCs w:val="21"/>
          </w:rPr>
          <w:br w:type="page"/>
        </w:r>
      </w:ins>
    </w:p>
    <w:p w14:paraId="07BC4866">
      <w:pPr>
        <w:adjustRightInd w:val="0"/>
        <w:snapToGrid w:val="0"/>
        <w:spacing w:line="400" w:lineRule="exact"/>
        <w:rPr>
          <w:del w:id="285" w:author="冬青" w:date="2025-05-01T22:13:32Z"/>
          <w:rFonts w:hint="eastAsia" w:ascii="Times New Roman" w:hAnsi="Times New Roman"/>
          <w:kern w:val="2"/>
          <w:szCs w:val="21"/>
        </w:rPr>
      </w:pPr>
    </w:p>
    <w:p w14:paraId="0E3934F0">
      <w:pPr>
        <w:spacing w:line="400" w:lineRule="exact"/>
        <w:rPr>
          <w:rFonts w:hint="eastAsia" w:ascii="黑体" w:hAnsi="黑体" w:eastAsia="黑体" w:cs="黑体"/>
        </w:rPr>
      </w:pPr>
      <w:bookmarkStart w:id="19" w:name="_Toc485289831"/>
      <w:bookmarkStart w:id="20" w:name="_Toc165406688"/>
      <w:r>
        <w:rPr>
          <w:rFonts w:hint="eastAsia" w:ascii="黑体" w:hAnsi="黑体" w:eastAsia="黑体" w:cs="黑体"/>
        </w:rPr>
        <w:t>3  系统设计</w:t>
      </w:r>
      <w:bookmarkEnd w:id="18"/>
      <w:bookmarkEnd w:id="19"/>
      <w:bookmarkEnd w:id="20"/>
    </w:p>
    <w:p w14:paraId="564AD6C4">
      <w:pPr>
        <w:spacing w:line="400" w:lineRule="exact"/>
        <w:rPr>
          <w:rFonts w:hint="eastAsia" w:ascii="黑体" w:hAnsi="黑体" w:eastAsia="黑体" w:cs="黑体"/>
        </w:rPr>
      </w:pPr>
      <w:bookmarkStart w:id="21" w:name="_Toc164889777"/>
      <w:bookmarkStart w:id="22" w:name="_Toc165406689"/>
      <w:r>
        <w:rPr>
          <w:rFonts w:hint="eastAsia" w:ascii="黑体" w:hAnsi="黑体" w:eastAsia="黑体" w:cs="黑体"/>
        </w:rPr>
        <w:t>3.1  数据库设计</w:t>
      </w:r>
      <w:bookmarkEnd w:id="21"/>
      <w:bookmarkEnd w:id="22"/>
    </w:p>
    <w:p w14:paraId="101E055B">
      <w:pPr>
        <w:spacing w:line="400" w:lineRule="exact"/>
        <w:ind w:firstLine="502" w:firstLineChars="200"/>
        <w:rPr>
          <w:rFonts w:ascii="Times New Roman" w:hAnsi="Times New Roman"/>
        </w:rPr>
      </w:pPr>
      <w:commentRangeStart w:id="24"/>
      <w:r>
        <w:rPr>
          <w:rFonts w:ascii="Times New Roman" w:hAnsi="Times New Roman"/>
        </w:rPr>
        <w:t>MySQL是一种开源的关系型数据库管理系统（RDBMS），它是目前最流行和广泛使用的数据库之一</w:t>
      </w:r>
      <w:commentRangeStart w:id="25"/>
      <w:r>
        <w:rPr>
          <w:rFonts w:hint="eastAsia" w:ascii="黑体" w:hAnsi="黑体" w:eastAsia="黑体" w:cs="黑体"/>
          <w:sz w:val="21"/>
          <w:szCs w:val="21"/>
          <w:vertAlign w:val="superscript"/>
        </w:rPr>
        <w:t>[12]</w:t>
      </w:r>
      <w:commentRangeEnd w:id="25"/>
      <w:r>
        <w:commentReference w:id="25"/>
      </w:r>
      <w:r>
        <w:rPr>
          <w:rFonts w:ascii="Times New Roman" w:hAnsi="Times New Roman"/>
        </w:rPr>
        <w:t>。MySQL是基于关系模型的数据库，使用表（Table）来组织数据。每个表包含多个列（Column），每列定义了数据的类型和约束。表与表之间可以建立关系，通过主键（Primary Key）和外键（Foreign Key）来实现数据之间的关联。MySQL支持标准的SQL语言（Structured Query Language），用于对数据库进行操作。通过SQL语句，可以进行数据的查询、插入、更新和删除等操作，以及创建和管理数据库对象（如表、索引、视图、存储过程等）。MySQL支持多种存储引擎，用于实际存储和管理数据。其中，最常用的存储引擎是InnoDB，它提供了事务支持和行级锁定，适用于大多数应用场景。其他常见的存储引擎还包括MyISAM、Memory、Archive等。MySQL提供了多种约束和限制，用于确保数据的完整性和一致性。常见的约束包括主键约束、唯一约束、外键约束、非空约束等，通过这些约束可以对数据进行验证和限制，避免数据的不一致和错误。MySQL支持各种类型的索引，用于提高数据查询的性能。常见的索引类型包括B树索引、哈希索引、全文索引等。通过适当地创建索引，可以加快数据的检索速度。MySQL提供了备份和恢复数据库的工具和机制。可以使用工具如mysqldump进行逻辑备份，将数据库导出为SQL脚本，也可以使用物理备份工具如Percona XtraBackup进行全量备份和增量备份。MySQL提供了丰富的安全功能和权限管理机制。可以对用户进行认证和授权，限制用户对数据库的访问和操作权限。还支持SSL加密连接、访问控制列表（ACL）等安全特性。MySQL提供了多种高可用性解决方案，如主从复制、主备切换、MySQL集群等。可以通过这些技术实现数据的冗余和故障恢复。此外，MySQL还支持水平扩展，通过分片（Sharding）将数据分布到多个节点上，提高数据库的扩展性和负载均衡能力。MySQL是一种功能强大、稳定可靠的关系型数据库管理系统。它具有广泛的应用领域，包括Web应用程序、企业级应用、数据分析等。通过其丰富的功能和灵活的架构，MySQL成为了开发者和组织首选的数据库之一。</w:t>
      </w:r>
      <w:commentRangeEnd w:id="24"/>
      <w:r>
        <w:commentReference w:id="24"/>
      </w:r>
    </w:p>
    <w:p w14:paraId="6B7CA4A0">
      <w:pPr>
        <w:spacing w:line="400" w:lineRule="exact"/>
        <w:ind w:firstLine="502" w:firstLineChars="200"/>
        <w:rPr>
          <w:rFonts w:hint="eastAsia" w:ascii="Times New Roman" w:hAnsi="Times New Roman"/>
        </w:rPr>
      </w:pPr>
      <w:del w:id="286" w:author="冬青" w:date="2025-05-01T22:15:49Z">
        <w:commentRangeStart w:id="26"/>
        <w:r>
          <w:rPr>
            <w:rFonts w:ascii="Times New Roman" w:hAnsi="Times New Roman"/>
          </w:rPr>
          <w:delText>在</w:delText>
        </w:r>
      </w:del>
      <w:r>
        <w:rPr>
          <w:rFonts w:ascii="Times New Roman" w:hAnsi="Times New Roman"/>
        </w:rPr>
        <w:t>MySQL数据库</w:t>
      </w:r>
      <w:commentRangeEnd w:id="26"/>
      <w:r>
        <w:commentReference w:id="26"/>
      </w:r>
      <w:r>
        <w:rPr>
          <w:rFonts w:ascii="Times New Roman" w:hAnsi="Times New Roman"/>
        </w:rPr>
        <w:t>中用户信息表各个字段约束如表1所示，其中id字段是主键，用来标识一条唯一的用户信息记录，其他字段如用户名、密码等字段用字符串存储。</w:t>
      </w:r>
    </w:p>
    <w:p w14:paraId="27C47D8C">
      <w:pPr>
        <w:spacing w:line="400" w:lineRule="exact"/>
        <w:rPr>
          <w:rFonts w:hint="eastAsia" w:ascii="黑体" w:hAnsi="黑体" w:eastAsia="黑体" w:cs="黑体"/>
          <w:sz w:val="18"/>
          <w:szCs w:val="18"/>
        </w:rPr>
      </w:pPr>
    </w:p>
    <w:p w14:paraId="38111B3B">
      <w:pPr>
        <w:spacing w:line="400" w:lineRule="exact"/>
        <w:rPr>
          <w:rFonts w:hint="eastAsia" w:ascii="黑体" w:hAnsi="黑体" w:eastAsia="黑体" w:cs="黑体"/>
          <w:sz w:val="18"/>
          <w:szCs w:val="18"/>
        </w:rPr>
      </w:pPr>
    </w:p>
    <w:p w14:paraId="034E8931">
      <w:pPr>
        <w:spacing w:line="400" w:lineRule="exact"/>
        <w:rPr>
          <w:rFonts w:hint="eastAsia" w:ascii="黑体" w:hAnsi="黑体" w:eastAsia="黑体" w:cs="黑体"/>
          <w:sz w:val="18"/>
          <w:szCs w:val="18"/>
        </w:rPr>
      </w:pPr>
    </w:p>
    <w:p w14:paraId="76F1DFB5">
      <w:pPr>
        <w:spacing w:line="400" w:lineRule="exact"/>
        <w:rPr>
          <w:rFonts w:hint="eastAsia" w:ascii="黑体" w:hAnsi="黑体" w:eastAsia="黑体" w:cs="黑体"/>
          <w:sz w:val="18"/>
          <w:szCs w:val="18"/>
        </w:rPr>
      </w:pPr>
    </w:p>
    <w:p w14:paraId="38202AD4">
      <w:pPr>
        <w:spacing w:line="400" w:lineRule="exact"/>
        <w:rPr>
          <w:rFonts w:hint="eastAsia" w:ascii="黑体" w:hAnsi="黑体" w:eastAsia="黑体" w:cs="黑体"/>
          <w:sz w:val="18"/>
          <w:szCs w:val="18"/>
        </w:rPr>
      </w:pPr>
    </w:p>
    <w:p w14:paraId="4517CC2D">
      <w:pPr>
        <w:spacing w:line="400" w:lineRule="exact"/>
        <w:rPr>
          <w:rFonts w:hint="eastAsia" w:ascii="黑体" w:hAnsi="黑体" w:eastAsia="黑体" w:cs="黑体"/>
          <w:sz w:val="18"/>
          <w:szCs w:val="18"/>
        </w:rPr>
      </w:pPr>
    </w:p>
    <w:p w14:paraId="3D00A6ED">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表1  用户信息表</w:t>
      </w:r>
    </w:p>
    <w:p w14:paraId="5D109E00">
      <w:pPr>
        <w:jc w:val="center"/>
        <w:rPr>
          <w:rFonts w:ascii="Times New Roman" w:hAnsi="Times New Roman"/>
        </w:rPr>
      </w:pPr>
      <w:r>
        <w:rPr>
          <w:rFonts w:ascii="Times New Roman" w:hAnsi="Times New Roman"/>
          <w:sz w:val="18"/>
          <w:szCs w:val="18"/>
        </w:rPr>
        <w:t xml:space="preserve">Table.1  User Information </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7541C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618A3FEA">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0FC2CCA7">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3F31D193">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298D4F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single" w:color="000000" w:sz="4" w:space="0"/>
              <w:left w:val="nil"/>
              <w:bottom w:val="nil"/>
              <w:right w:val="nil"/>
            </w:tcBorders>
            <w:shd w:val="clear" w:color="auto" w:fill="FFFFFF"/>
            <w:noWrap/>
            <w:vAlign w:val="bottom"/>
          </w:tcPr>
          <w:p w14:paraId="76E2C597">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4C335F3">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7FF9B478">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3E48E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2D3F8246">
            <w:pPr>
              <w:spacing w:line="400" w:lineRule="exact"/>
              <w:ind w:firstLine="502" w:firstLineChars="200"/>
              <w:jc w:val="center"/>
              <w:rPr>
                <w:rFonts w:hint="eastAsia" w:ascii="宋体" w:hAnsi="宋体" w:cs="宋体"/>
                <w:color w:val="000000"/>
              </w:rPr>
            </w:pPr>
            <w:r>
              <w:rPr>
                <w:rFonts w:hint="eastAsia" w:ascii="宋体" w:hAnsi="宋体" w:cs="宋体"/>
                <w:color w:val="000000"/>
              </w:rPr>
              <w:t>name</w:t>
            </w:r>
          </w:p>
        </w:tc>
        <w:tc>
          <w:tcPr>
            <w:tcW w:w="2035" w:type="pct"/>
            <w:tcBorders>
              <w:top w:val="nil"/>
              <w:left w:val="nil"/>
              <w:bottom w:val="nil"/>
              <w:right w:val="nil"/>
            </w:tcBorders>
            <w:shd w:val="clear" w:color="auto" w:fill="FFFFFF"/>
            <w:noWrap/>
            <w:vAlign w:val="bottom"/>
          </w:tcPr>
          <w:p w14:paraId="78758F18">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50FF797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F765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2233C3F1">
            <w:pPr>
              <w:spacing w:line="400" w:lineRule="exact"/>
              <w:ind w:firstLine="502" w:firstLineChars="200"/>
              <w:jc w:val="center"/>
              <w:rPr>
                <w:rFonts w:hint="eastAsia" w:ascii="宋体" w:hAnsi="宋体" w:cs="宋体"/>
                <w:color w:val="000000"/>
              </w:rPr>
            </w:pPr>
            <w:r>
              <w:rPr>
                <w:rFonts w:hint="eastAsia" w:ascii="宋体" w:hAnsi="宋体" w:cs="宋体"/>
                <w:color w:val="000000"/>
              </w:rPr>
              <w:t>pwd</w:t>
            </w:r>
          </w:p>
        </w:tc>
        <w:tc>
          <w:tcPr>
            <w:tcW w:w="2035" w:type="pct"/>
            <w:tcBorders>
              <w:top w:val="nil"/>
              <w:left w:val="nil"/>
              <w:bottom w:val="nil"/>
              <w:right w:val="nil"/>
            </w:tcBorders>
            <w:shd w:val="clear" w:color="auto" w:fill="FFFFFF"/>
            <w:noWrap/>
            <w:vAlign w:val="bottom"/>
          </w:tcPr>
          <w:p w14:paraId="36F0AF38">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A7ED9C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9470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7A890F33">
            <w:pPr>
              <w:spacing w:line="400" w:lineRule="exact"/>
              <w:ind w:firstLine="502" w:firstLineChars="200"/>
              <w:jc w:val="center"/>
              <w:rPr>
                <w:rFonts w:hint="eastAsia" w:ascii="宋体" w:hAnsi="宋体" w:cs="宋体"/>
                <w:color w:val="000000"/>
              </w:rPr>
            </w:pPr>
            <w:r>
              <w:rPr>
                <w:rFonts w:hint="eastAsia" w:ascii="宋体" w:hAnsi="宋体" w:cs="宋体"/>
                <w:color w:val="000000"/>
              </w:rPr>
              <w:t>email</w:t>
            </w:r>
          </w:p>
        </w:tc>
        <w:tc>
          <w:tcPr>
            <w:tcW w:w="2035" w:type="pct"/>
            <w:tcBorders>
              <w:top w:val="nil"/>
              <w:left w:val="nil"/>
              <w:bottom w:val="nil"/>
              <w:right w:val="nil"/>
            </w:tcBorders>
            <w:shd w:val="clear" w:color="auto" w:fill="FFFFFF"/>
            <w:noWrap/>
            <w:vAlign w:val="bottom"/>
          </w:tcPr>
          <w:p w14:paraId="771910D5">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17A7BE95">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1C4755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5632415C">
            <w:pPr>
              <w:spacing w:line="400" w:lineRule="exact"/>
              <w:ind w:firstLine="502" w:firstLineChars="200"/>
              <w:jc w:val="center"/>
              <w:rPr>
                <w:rFonts w:hint="eastAsia" w:ascii="宋体" w:hAnsi="宋体" w:cs="宋体"/>
                <w:color w:val="000000"/>
              </w:rPr>
            </w:pPr>
            <w:r>
              <w:rPr>
                <w:rFonts w:hint="eastAsia" w:ascii="宋体" w:hAnsi="宋体" w:cs="宋体"/>
                <w:color w:val="000000"/>
              </w:rPr>
              <w:t>phone</w:t>
            </w:r>
          </w:p>
        </w:tc>
        <w:tc>
          <w:tcPr>
            <w:tcW w:w="2035" w:type="pct"/>
            <w:tcBorders>
              <w:top w:val="nil"/>
              <w:left w:val="nil"/>
              <w:bottom w:val="nil"/>
              <w:right w:val="nil"/>
            </w:tcBorders>
            <w:shd w:val="clear" w:color="auto" w:fill="FFFFFF"/>
            <w:noWrap/>
            <w:vAlign w:val="bottom"/>
          </w:tcPr>
          <w:p w14:paraId="61023F83">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2E4B5D4E">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71441D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77AAB2E1">
            <w:pPr>
              <w:spacing w:line="400" w:lineRule="exact"/>
              <w:ind w:firstLine="502" w:firstLineChars="200"/>
              <w:jc w:val="center"/>
              <w:rPr>
                <w:rFonts w:hint="eastAsia" w:ascii="宋体" w:hAnsi="宋体" w:cs="宋体"/>
                <w:color w:val="000000"/>
              </w:rPr>
            </w:pPr>
            <w:r>
              <w:rPr>
                <w:rFonts w:hint="eastAsia" w:ascii="宋体" w:hAnsi="宋体" w:cs="宋体"/>
                <w:color w:val="000000"/>
              </w:rPr>
              <w:t>info</w:t>
            </w:r>
          </w:p>
        </w:tc>
        <w:tc>
          <w:tcPr>
            <w:tcW w:w="2035" w:type="pct"/>
            <w:tcBorders>
              <w:top w:val="nil"/>
              <w:left w:val="nil"/>
              <w:bottom w:val="nil"/>
              <w:right w:val="nil"/>
            </w:tcBorders>
            <w:shd w:val="clear" w:color="auto" w:fill="FFFFFF"/>
            <w:noWrap/>
            <w:vAlign w:val="bottom"/>
          </w:tcPr>
          <w:p w14:paraId="6A9D50B4">
            <w:pPr>
              <w:spacing w:line="400" w:lineRule="exact"/>
              <w:ind w:firstLine="502" w:firstLineChars="200"/>
              <w:jc w:val="center"/>
              <w:rPr>
                <w:rFonts w:hint="eastAsia" w:ascii="宋体" w:hAnsi="宋体" w:cs="宋体"/>
                <w:color w:val="000000"/>
              </w:rPr>
            </w:pPr>
            <w:r>
              <w:rPr>
                <w:rFonts w:hint="eastAsia" w:ascii="宋体" w:hAnsi="宋体" w:cs="宋体"/>
                <w:color w:val="000000"/>
              </w:rPr>
              <w:t>text</w:t>
            </w:r>
          </w:p>
        </w:tc>
        <w:tc>
          <w:tcPr>
            <w:tcW w:w="1372" w:type="pct"/>
            <w:tcBorders>
              <w:top w:val="nil"/>
              <w:left w:val="nil"/>
              <w:bottom w:val="nil"/>
              <w:right w:val="nil"/>
            </w:tcBorders>
            <w:shd w:val="clear" w:color="auto" w:fill="FFFFFF"/>
            <w:noWrap/>
            <w:vAlign w:val="bottom"/>
          </w:tcPr>
          <w:p w14:paraId="302E0A0B">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05027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5D1DC88F">
            <w:pPr>
              <w:spacing w:line="400" w:lineRule="exact"/>
              <w:ind w:firstLine="502" w:firstLineChars="200"/>
              <w:jc w:val="center"/>
              <w:rPr>
                <w:rFonts w:hint="eastAsia" w:ascii="宋体" w:hAnsi="宋体" w:cs="宋体"/>
                <w:color w:val="000000"/>
              </w:rPr>
            </w:pPr>
            <w:r>
              <w:rPr>
                <w:rFonts w:hint="eastAsia" w:ascii="宋体" w:hAnsi="宋体" w:cs="宋体"/>
                <w:color w:val="000000"/>
              </w:rPr>
              <w:t>face</w:t>
            </w:r>
          </w:p>
        </w:tc>
        <w:tc>
          <w:tcPr>
            <w:tcW w:w="2035" w:type="pct"/>
            <w:tcBorders>
              <w:top w:val="nil"/>
              <w:left w:val="nil"/>
              <w:bottom w:val="nil"/>
              <w:right w:val="nil"/>
            </w:tcBorders>
            <w:shd w:val="clear" w:color="auto" w:fill="FFFFFF"/>
            <w:noWrap/>
            <w:vAlign w:val="bottom"/>
          </w:tcPr>
          <w:p w14:paraId="5AA40CD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628E37E0">
            <w:pPr>
              <w:spacing w:line="400" w:lineRule="exact"/>
              <w:ind w:firstLine="502" w:firstLineChars="200"/>
              <w:jc w:val="center"/>
              <w:rPr>
                <w:rFonts w:hint="eastAsia" w:ascii="宋体" w:hAnsi="宋体" w:cs="宋体"/>
                <w:color w:val="000000"/>
              </w:rPr>
            </w:pPr>
            <w:r>
              <w:rPr>
                <w:rFonts w:hint="eastAsia" w:ascii="宋体" w:hAnsi="宋体" w:cs="宋体"/>
                <w:color w:val="000000"/>
              </w:rPr>
              <w:t>NULL</w:t>
            </w:r>
          </w:p>
        </w:tc>
      </w:tr>
      <w:tr w14:paraId="500ECF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49DE4938">
            <w:pPr>
              <w:spacing w:line="400" w:lineRule="exact"/>
              <w:ind w:firstLine="502" w:firstLineChars="200"/>
              <w:jc w:val="center"/>
              <w:rPr>
                <w:rFonts w:hint="eastAsia" w:ascii="宋体" w:hAnsi="宋体" w:cs="宋体"/>
                <w:color w:val="000000"/>
              </w:rPr>
            </w:pPr>
            <w:r>
              <w:rPr>
                <w:rFonts w:hint="eastAsia" w:ascii="宋体" w:hAnsi="宋体" w:cs="宋体"/>
                <w:color w:val="000000"/>
              </w:rPr>
              <w:t>addtime</w:t>
            </w:r>
          </w:p>
        </w:tc>
        <w:tc>
          <w:tcPr>
            <w:tcW w:w="2035" w:type="pct"/>
            <w:tcBorders>
              <w:top w:val="nil"/>
              <w:left w:val="nil"/>
              <w:bottom w:val="nil"/>
              <w:right w:val="nil"/>
            </w:tcBorders>
            <w:shd w:val="clear" w:color="auto" w:fill="FFFFFF"/>
            <w:noWrap/>
            <w:vAlign w:val="bottom"/>
          </w:tcPr>
          <w:p w14:paraId="6FABC3C8">
            <w:pPr>
              <w:spacing w:line="400" w:lineRule="exact"/>
              <w:ind w:firstLine="502" w:firstLineChars="200"/>
              <w:jc w:val="center"/>
              <w:rPr>
                <w:rFonts w:hint="eastAsia" w:ascii="宋体" w:hAnsi="宋体" w:cs="宋体"/>
                <w:color w:val="000000"/>
              </w:rPr>
            </w:pPr>
            <w:r>
              <w:rPr>
                <w:rFonts w:hint="eastAsia" w:ascii="宋体" w:hAnsi="宋体" w:cs="宋体"/>
                <w:color w:val="000000"/>
              </w:rPr>
              <w:t>datetime</w:t>
            </w:r>
          </w:p>
        </w:tc>
        <w:tc>
          <w:tcPr>
            <w:tcW w:w="1372" w:type="pct"/>
            <w:tcBorders>
              <w:top w:val="nil"/>
              <w:left w:val="nil"/>
              <w:bottom w:val="nil"/>
              <w:right w:val="nil"/>
            </w:tcBorders>
            <w:shd w:val="clear" w:color="auto" w:fill="FFFFFF"/>
            <w:noWrap/>
            <w:vAlign w:val="bottom"/>
          </w:tcPr>
          <w:p w14:paraId="2B82B2B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381F7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632A04E1">
            <w:pPr>
              <w:spacing w:line="400" w:lineRule="exact"/>
              <w:ind w:firstLine="502" w:firstLineChars="200"/>
              <w:jc w:val="center"/>
              <w:rPr>
                <w:rFonts w:hint="eastAsia" w:ascii="宋体" w:hAnsi="宋体" w:cs="宋体"/>
                <w:color w:val="000000"/>
              </w:rPr>
            </w:pPr>
            <w:r>
              <w:rPr>
                <w:rFonts w:hint="eastAsia" w:ascii="宋体" w:hAnsi="宋体" w:cs="宋体"/>
                <w:color w:val="000000"/>
              </w:rPr>
              <w:t>uuid</w:t>
            </w:r>
          </w:p>
        </w:tc>
        <w:tc>
          <w:tcPr>
            <w:tcW w:w="2035" w:type="pct"/>
            <w:tcBorders>
              <w:top w:val="nil"/>
              <w:left w:val="nil"/>
              <w:bottom w:val="nil"/>
              <w:right w:val="nil"/>
            </w:tcBorders>
            <w:shd w:val="clear" w:color="auto" w:fill="FFFFFF"/>
            <w:noWrap/>
            <w:vAlign w:val="bottom"/>
          </w:tcPr>
          <w:p w14:paraId="5E0A1FCD">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572E32C">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B988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single" w:color="000000" w:sz="12" w:space="0"/>
              <w:right w:val="nil"/>
            </w:tcBorders>
            <w:shd w:val="clear" w:color="auto" w:fill="FFFFFF"/>
            <w:noWrap/>
            <w:vAlign w:val="bottom"/>
          </w:tcPr>
          <w:p w14:paraId="0C0C9E76">
            <w:pPr>
              <w:spacing w:line="400" w:lineRule="exact"/>
              <w:ind w:firstLine="502" w:firstLineChars="200"/>
              <w:jc w:val="center"/>
              <w:rPr>
                <w:rFonts w:hint="eastAsia" w:ascii="宋体" w:hAnsi="宋体" w:cs="宋体"/>
                <w:color w:val="000000"/>
              </w:rPr>
            </w:pPr>
          </w:p>
        </w:tc>
        <w:tc>
          <w:tcPr>
            <w:tcW w:w="2035" w:type="pct"/>
            <w:tcBorders>
              <w:top w:val="nil"/>
              <w:left w:val="nil"/>
              <w:bottom w:val="single" w:color="000000" w:sz="12" w:space="0"/>
              <w:right w:val="nil"/>
            </w:tcBorders>
            <w:shd w:val="clear" w:color="auto" w:fill="FFFFFF"/>
            <w:noWrap/>
            <w:vAlign w:val="bottom"/>
          </w:tcPr>
          <w:p w14:paraId="5B27DBAC">
            <w:pPr>
              <w:spacing w:line="400" w:lineRule="exact"/>
              <w:ind w:firstLine="502" w:firstLineChars="200"/>
              <w:jc w:val="center"/>
              <w:rPr>
                <w:rFonts w:hint="eastAsia" w:ascii="宋体" w:hAnsi="宋体" w:cs="宋体"/>
                <w:color w:val="000000"/>
              </w:rPr>
            </w:pPr>
          </w:p>
        </w:tc>
        <w:tc>
          <w:tcPr>
            <w:tcW w:w="1372" w:type="pct"/>
            <w:tcBorders>
              <w:top w:val="nil"/>
              <w:left w:val="nil"/>
              <w:bottom w:val="single" w:color="000000" w:sz="12" w:space="0"/>
              <w:right w:val="nil"/>
            </w:tcBorders>
            <w:shd w:val="clear" w:color="auto" w:fill="FFFFFF"/>
            <w:noWrap/>
            <w:vAlign w:val="bottom"/>
          </w:tcPr>
          <w:p w14:paraId="23234847">
            <w:pPr>
              <w:spacing w:line="400" w:lineRule="exact"/>
              <w:ind w:firstLine="502" w:firstLineChars="200"/>
              <w:jc w:val="center"/>
              <w:rPr>
                <w:rFonts w:hint="eastAsia" w:ascii="宋体" w:hAnsi="宋体" w:cs="宋体"/>
                <w:color w:val="000000"/>
              </w:rPr>
            </w:pPr>
          </w:p>
        </w:tc>
      </w:tr>
    </w:tbl>
    <w:p w14:paraId="45E9B9A2">
      <w:pPr>
        <w:spacing w:line="400" w:lineRule="exact"/>
        <w:ind w:firstLine="502" w:firstLineChars="200"/>
        <w:rPr>
          <w:rFonts w:ascii="Times New Roman" w:hAnsi="Times New Roman"/>
        </w:rPr>
      </w:pPr>
    </w:p>
    <w:p w14:paraId="328353BE">
      <w:pPr>
        <w:spacing w:line="400" w:lineRule="exact"/>
        <w:ind w:firstLine="502" w:firstLineChars="200"/>
        <w:rPr>
          <w:rFonts w:ascii="Times New Roman" w:hAnsi="Times New Roman"/>
        </w:rPr>
      </w:pPr>
      <w:del w:id="287" w:author="冬青" w:date="2025-05-01T22:16:58Z">
        <w:r>
          <w:rPr>
            <w:rFonts w:ascii="Times New Roman" w:hAnsi="Times New Roman"/>
          </w:rPr>
          <w:delText>在MySQL数据库中</w:delText>
        </w:r>
      </w:del>
      <w:ins w:id="288" w:author="冬青" w:date="2025-05-01T22:17:05Z">
        <w:bookmarkStart w:id="23" w:name="_Hlk160719786"/>
        <w:r>
          <w:rPr>
            <w:rFonts w:hint="eastAsia" w:ascii="Times New Roman" w:hAnsi="Times New Roman"/>
            <w:lang w:val="en-US" w:eastAsia="zh-CN"/>
          </w:rPr>
          <w:t>设计</w:t>
        </w:r>
      </w:ins>
      <w:r>
        <w:rPr>
          <w:rFonts w:hint="eastAsia" w:ascii="Times New Roman" w:hAnsi="Times New Roman"/>
        </w:rPr>
        <w:t>客户</w:t>
      </w:r>
      <w:r>
        <w:rPr>
          <w:rFonts w:ascii="Times New Roman" w:hAnsi="Times New Roman"/>
        </w:rPr>
        <w:t>表</w:t>
      </w:r>
      <w:bookmarkEnd w:id="23"/>
      <w:r>
        <w:rPr>
          <w:rFonts w:ascii="Times New Roman" w:hAnsi="Times New Roman"/>
        </w:rPr>
        <w:t>约束如表2所示，包括了</w:t>
      </w:r>
      <w:r>
        <w:rPr>
          <w:rFonts w:hint="eastAsia" w:ascii="Times New Roman" w:hAnsi="Times New Roman"/>
        </w:rPr>
        <w:t>客户名称</w:t>
      </w:r>
      <w:r>
        <w:rPr>
          <w:rFonts w:ascii="Times New Roman" w:hAnsi="Times New Roman"/>
        </w:rPr>
        <w:t>、地址以及登录时间等信息。</w:t>
      </w:r>
    </w:p>
    <w:p w14:paraId="73307C55">
      <w:pPr>
        <w:spacing w:line="400" w:lineRule="exact"/>
        <w:rPr>
          <w:rFonts w:ascii="Times New Roman" w:hAnsi="Times New Roman"/>
        </w:rPr>
      </w:pPr>
    </w:p>
    <w:p w14:paraId="588286E2">
      <w:pPr>
        <w:spacing w:line="400" w:lineRule="exact"/>
        <w:ind w:firstLine="382" w:firstLineChars="200"/>
        <w:jc w:val="center"/>
        <w:rPr>
          <w:rFonts w:ascii="黑体" w:hAnsi="黑体" w:eastAsia="黑体" w:cs="黑体"/>
          <w:sz w:val="18"/>
          <w:szCs w:val="18"/>
        </w:rPr>
      </w:pPr>
    </w:p>
    <w:p w14:paraId="261EC0B1">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表2  客户表</w:t>
      </w:r>
    </w:p>
    <w:p w14:paraId="04D30ADD">
      <w:pPr>
        <w:jc w:val="center"/>
        <w:rPr>
          <w:rFonts w:ascii="Times New Roman" w:hAnsi="Times New Roman"/>
        </w:rPr>
      </w:pPr>
      <w:r>
        <w:rPr>
          <w:rFonts w:ascii="Times New Roman" w:hAnsi="Times New Roman"/>
          <w:sz w:val="18"/>
          <w:szCs w:val="18"/>
        </w:rPr>
        <w:t xml:space="preserve">Table.2  </w:t>
      </w:r>
      <w:r>
        <w:rPr>
          <w:rFonts w:hint="eastAsia" w:ascii="Times New Roman" w:hAnsi="Times New Roman"/>
          <w:sz w:val="18"/>
          <w:szCs w:val="18"/>
        </w:rPr>
        <w:t>common</w:t>
      </w:r>
      <w:r>
        <w:rPr>
          <w:rFonts w:ascii="Times New Roman" w:hAnsi="Times New Roman"/>
          <w:sz w:val="18"/>
          <w:szCs w:val="18"/>
        </w:rPr>
        <w:t xml:space="preserve">_customer </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0"/>
        <w:gridCol w:w="2548"/>
      </w:tblGrid>
      <w:tr w14:paraId="1EB11B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2F547B7B">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5711E431">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2" w:type="pct"/>
            <w:tcBorders>
              <w:top w:val="single" w:color="000000" w:sz="12" w:space="0"/>
              <w:left w:val="nil"/>
              <w:bottom w:val="single" w:color="000000" w:sz="4" w:space="0"/>
              <w:right w:val="nil"/>
            </w:tcBorders>
            <w:shd w:val="clear" w:color="auto" w:fill="FFFFFF"/>
            <w:noWrap/>
            <w:vAlign w:val="center"/>
          </w:tcPr>
          <w:p w14:paraId="646C02B7">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1B656C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single" w:color="000000" w:sz="4" w:space="0"/>
              <w:left w:val="nil"/>
              <w:bottom w:val="nil"/>
              <w:right w:val="nil"/>
            </w:tcBorders>
            <w:shd w:val="clear" w:color="auto" w:fill="FFFFFF"/>
            <w:noWrap/>
            <w:vAlign w:val="bottom"/>
          </w:tcPr>
          <w:p w14:paraId="0B70ECE8">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063D3FE6">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2" w:type="pct"/>
            <w:tcBorders>
              <w:top w:val="single" w:color="000000" w:sz="4" w:space="0"/>
              <w:left w:val="nil"/>
              <w:bottom w:val="nil"/>
              <w:right w:val="nil"/>
            </w:tcBorders>
            <w:shd w:val="clear" w:color="auto" w:fill="FFFFFF"/>
            <w:noWrap/>
            <w:vAlign w:val="bottom"/>
          </w:tcPr>
          <w:p w14:paraId="76C91632">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4129F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1CFF8F51">
            <w:pPr>
              <w:spacing w:line="400" w:lineRule="exact"/>
              <w:ind w:firstLine="502" w:firstLineChars="200"/>
              <w:jc w:val="center"/>
              <w:rPr>
                <w:rFonts w:hint="eastAsia" w:ascii="宋体" w:hAnsi="宋体" w:cs="宋体"/>
                <w:color w:val="000000"/>
              </w:rPr>
            </w:pPr>
            <w:r>
              <w:rPr>
                <w:rFonts w:ascii="宋体" w:hAnsi="宋体" w:cs="宋体"/>
                <w:color w:val="000000"/>
              </w:rPr>
              <w:t>name</w:t>
            </w:r>
          </w:p>
        </w:tc>
        <w:tc>
          <w:tcPr>
            <w:tcW w:w="2035" w:type="pct"/>
            <w:tcBorders>
              <w:top w:val="nil"/>
              <w:left w:val="nil"/>
              <w:bottom w:val="nil"/>
              <w:right w:val="nil"/>
            </w:tcBorders>
            <w:shd w:val="clear" w:color="auto" w:fill="FFFFFF"/>
            <w:noWrap/>
            <w:vAlign w:val="bottom"/>
          </w:tcPr>
          <w:p w14:paraId="1329C7B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44E01857">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69CAB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397A8F3B">
            <w:pPr>
              <w:spacing w:line="400" w:lineRule="exact"/>
              <w:ind w:firstLine="502" w:firstLineChars="200"/>
              <w:jc w:val="center"/>
              <w:rPr>
                <w:rFonts w:hint="eastAsia" w:ascii="宋体" w:hAnsi="宋体" w:cs="宋体"/>
                <w:color w:val="000000"/>
              </w:rPr>
            </w:pPr>
            <w:r>
              <w:rPr>
                <w:rFonts w:ascii="宋体" w:hAnsi="宋体" w:cs="宋体"/>
                <w:color w:val="000000"/>
              </w:rPr>
              <w:t>phonenumber</w:t>
            </w:r>
          </w:p>
        </w:tc>
        <w:tc>
          <w:tcPr>
            <w:tcW w:w="2035" w:type="pct"/>
            <w:tcBorders>
              <w:top w:val="nil"/>
              <w:left w:val="nil"/>
              <w:bottom w:val="nil"/>
              <w:right w:val="nil"/>
            </w:tcBorders>
            <w:shd w:val="clear" w:color="auto" w:fill="FFFFFF"/>
            <w:noWrap/>
            <w:vAlign w:val="bottom"/>
          </w:tcPr>
          <w:p w14:paraId="2DD5AF97">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nil"/>
              <w:right w:val="nil"/>
            </w:tcBorders>
            <w:shd w:val="clear" w:color="auto" w:fill="FFFFFF"/>
            <w:noWrap/>
            <w:vAlign w:val="bottom"/>
          </w:tcPr>
          <w:p w14:paraId="79BDEF92">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74C44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single" w:color="000000" w:sz="12" w:space="0"/>
              <w:right w:val="nil"/>
            </w:tcBorders>
            <w:shd w:val="clear" w:color="auto" w:fill="FFFFFF"/>
            <w:noWrap/>
            <w:vAlign w:val="bottom"/>
          </w:tcPr>
          <w:p w14:paraId="43656F96">
            <w:pPr>
              <w:spacing w:line="400" w:lineRule="exact"/>
              <w:ind w:firstLine="502" w:firstLineChars="200"/>
              <w:jc w:val="center"/>
              <w:rPr>
                <w:rFonts w:hint="eastAsia" w:ascii="宋体" w:hAnsi="宋体" w:cs="宋体"/>
                <w:color w:val="000000"/>
              </w:rPr>
            </w:pPr>
            <w:r>
              <w:rPr>
                <w:rFonts w:ascii="宋体" w:hAnsi="宋体" w:cs="宋体"/>
                <w:color w:val="000000"/>
              </w:rPr>
              <w:t>address</w:t>
            </w:r>
          </w:p>
        </w:tc>
        <w:tc>
          <w:tcPr>
            <w:tcW w:w="2035" w:type="pct"/>
            <w:tcBorders>
              <w:top w:val="nil"/>
              <w:left w:val="nil"/>
              <w:bottom w:val="single" w:color="000000" w:sz="12" w:space="0"/>
              <w:right w:val="nil"/>
            </w:tcBorders>
            <w:shd w:val="clear" w:color="auto" w:fill="FFFFFF"/>
            <w:noWrap/>
            <w:vAlign w:val="bottom"/>
          </w:tcPr>
          <w:p w14:paraId="25769E91">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2" w:type="pct"/>
            <w:tcBorders>
              <w:top w:val="nil"/>
              <w:left w:val="nil"/>
              <w:bottom w:val="single" w:color="000000" w:sz="12" w:space="0"/>
              <w:right w:val="nil"/>
            </w:tcBorders>
            <w:shd w:val="clear" w:color="auto" w:fill="FFFFFF"/>
            <w:noWrap/>
            <w:vAlign w:val="bottom"/>
          </w:tcPr>
          <w:p w14:paraId="52ADE8AE">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2967408A">
      <w:pPr>
        <w:spacing w:line="400" w:lineRule="exact"/>
        <w:rPr>
          <w:rFonts w:ascii="Times New Roman" w:hAnsi="Times New Roman"/>
        </w:rPr>
      </w:pPr>
    </w:p>
    <w:p w14:paraId="7923AFFE">
      <w:pPr>
        <w:spacing w:line="400" w:lineRule="exact"/>
        <w:ind w:firstLine="502" w:firstLineChars="200"/>
        <w:rPr>
          <w:rFonts w:ascii="Times New Roman" w:hAnsi="Times New Roman"/>
        </w:rPr>
      </w:pPr>
      <w:del w:id="289" w:author="冬青" w:date="2025-05-01T22:17:11Z">
        <w:r>
          <w:rPr>
            <w:rFonts w:hint="default" w:ascii="Times New Roman" w:hAnsi="Times New Roman"/>
            <w:lang w:val="en-US"/>
          </w:rPr>
          <w:delText>在MySQL数据库中</w:delText>
        </w:r>
      </w:del>
      <w:ins w:id="290" w:author="冬青" w:date="2025-05-01T22:17:12Z">
        <w:bookmarkStart w:id="24" w:name="_Hlk160718846"/>
        <w:r>
          <w:rPr>
            <w:rFonts w:hint="eastAsia" w:ascii="Times New Roman" w:hAnsi="Times New Roman"/>
            <w:lang w:val="en-US" w:eastAsia="zh-CN"/>
          </w:rPr>
          <w:t>设计</w:t>
        </w:r>
      </w:ins>
      <w:r>
        <w:rPr>
          <w:rFonts w:hint="eastAsia" w:ascii="Times New Roman" w:hAnsi="Times New Roman"/>
        </w:rPr>
        <w:t>产品</w:t>
      </w:r>
      <w:r>
        <w:rPr>
          <w:rFonts w:ascii="Times New Roman" w:hAnsi="Times New Roman"/>
        </w:rPr>
        <w:t>表</w:t>
      </w:r>
      <w:bookmarkEnd w:id="24"/>
      <w:r>
        <w:rPr>
          <w:rFonts w:ascii="Times New Roman" w:hAnsi="Times New Roman"/>
        </w:rPr>
        <w:t>如表3所示，包括了</w:t>
      </w:r>
      <w:r>
        <w:rPr>
          <w:rFonts w:hint="eastAsia" w:ascii="Times New Roman" w:hAnsi="Times New Roman"/>
        </w:rPr>
        <w:t>ID</w:t>
      </w:r>
      <w:r>
        <w:rPr>
          <w:rFonts w:ascii="Times New Roman" w:hAnsi="Times New Roman"/>
        </w:rPr>
        <w:t>、商品</w:t>
      </w:r>
      <w:r>
        <w:rPr>
          <w:rFonts w:hint="eastAsia" w:ascii="Times New Roman" w:hAnsi="Times New Roman"/>
        </w:rPr>
        <w:t>，商品编号，</w:t>
      </w:r>
      <w:r>
        <w:rPr>
          <w:rFonts w:ascii="Times New Roman" w:hAnsi="Times New Roman"/>
        </w:rPr>
        <w:t>详细信息。</w:t>
      </w:r>
    </w:p>
    <w:p w14:paraId="69239683">
      <w:pPr>
        <w:spacing w:line="400" w:lineRule="exact"/>
        <w:rPr>
          <w:rFonts w:ascii="Times New Roman" w:hAnsi="Times New Roman"/>
        </w:rPr>
      </w:pPr>
    </w:p>
    <w:p w14:paraId="15520785">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表3  产品表</w:t>
      </w:r>
    </w:p>
    <w:p w14:paraId="06F72A53">
      <w:pPr>
        <w:jc w:val="center"/>
        <w:rPr>
          <w:rFonts w:ascii="Times New Roman" w:hAnsi="Times New Roman"/>
          <w:sz w:val="18"/>
          <w:szCs w:val="18"/>
        </w:rPr>
      </w:pPr>
      <w:r>
        <w:rPr>
          <w:rFonts w:ascii="Times New Roman" w:hAnsi="Times New Roman"/>
          <w:sz w:val="18"/>
          <w:szCs w:val="18"/>
        </w:rPr>
        <w:t xml:space="preserve">Table.3  </w:t>
      </w:r>
      <w:r>
        <w:rPr>
          <w:rFonts w:hint="eastAsia" w:ascii="Times New Roman" w:hAnsi="Times New Roman"/>
          <w:sz w:val="18"/>
          <w:szCs w:val="18"/>
        </w:rPr>
        <w:t>co</w:t>
      </w:r>
      <w:r>
        <w:rPr>
          <w:rFonts w:ascii="Times New Roman" w:hAnsi="Times New Roman"/>
          <w:sz w:val="18"/>
          <w:szCs w:val="18"/>
        </w:rPr>
        <w:t>mmon_product</w:t>
      </w:r>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1"/>
        <w:gridCol w:w="2547"/>
      </w:tblGrid>
      <w:tr w14:paraId="6F49CA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531F5DAF">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7559F0DE">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1" w:type="pct"/>
            <w:tcBorders>
              <w:top w:val="single" w:color="000000" w:sz="12" w:space="0"/>
              <w:left w:val="nil"/>
              <w:bottom w:val="single" w:color="000000" w:sz="4" w:space="0"/>
              <w:right w:val="nil"/>
            </w:tcBorders>
            <w:shd w:val="clear" w:color="auto" w:fill="FFFFFF"/>
            <w:noWrap/>
            <w:vAlign w:val="center"/>
          </w:tcPr>
          <w:p w14:paraId="167A5CE0">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44132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single" w:color="000000" w:sz="4" w:space="0"/>
              <w:left w:val="nil"/>
              <w:bottom w:val="nil"/>
              <w:right w:val="nil"/>
            </w:tcBorders>
            <w:shd w:val="clear" w:color="auto" w:fill="FFFFFF"/>
            <w:noWrap/>
            <w:vAlign w:val="bottom"/>
          </w:tcPr>
          <w:p w14:paraId="7CE3C0E5">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486BFD03">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1" w:type="pct"/>
            <w:tcBorders>
              <w:top w:val="single" w:color="000000" w:sz="4" w:space="0"/>
              <w:left w:val="nil"/>
              <w:bottom w:val="nil"/>
              <w:right w:val="nil"/>
            </w:tcBorders>
            <w:shd w:val="clear" w:color="auto" w:fill="FFFFFF"/>
            <w:noWrap/>
            <w:vAlign w:val="bottom"/>
          </w:tcPr>
          <w:p w14:paraId="71D6449D">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1AEE84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2D50AD76">
            <w:pPr>
              <w:spacing w:line="400" w:lineRule="exact"/>
              <w:ind w:firstLine="502" w:firstLineChars="200"/>
              <w:jc w:val="center"/>
              <w:rPr>
                <w:rFonts w:hint="eastAsia" w:ascii="宋体" w:hAnsi="宋体" w:cs="宋体"/>
                <w:color w:val="000000"/>
              </w:rPr>
            </w:pPr>
            <w:r>
              <w:rPr>
                <w:rFonts w:ascii="宋体" w:hAnsi="宋体" w:cs="宋体"/>
                <w:color w:val="000000"/>
              </w:rPr>
              <w:t>name</w:t>
            </w:r>
          </w:p>
        </w:tc>
        <w:tc>
          <w:tcPr>
            <w:tcW w:w="2035" w:type="pct"/>
            <w:tcBorders>
              <w:top w:val="nil"/>
              <w:left w:val="nil"/>
              <w:bottom w:val="nil"/>
              <w:right w:val="nil"/>
            </w:tcBorders>
            <w:shd w:val="clear" w:color="auto" w:fill="FFFFFF"/>
            <w:noWrap/>
            <w:vAlign w:val="bottom"/>
          </w:tcPr>
          <w:p w14:paraId="0B1B60BC">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345AD01C">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3FDDE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4B5A7980">
            <w:pPr>
              <w:spacing w:line="400" w:lineRule="exact"/>
              <w:ind w:firstLine="502" w:firstLineChars="200"/>
              <w:jc w:val="center"/>
              <w:rPr>
                <w:rFonts w:hint="eastAsia" w:ascii="宋体" w:hAnsi="宋体" w:cs="宋体"/>
                <w:color w:val="000000"/>
              </w:rPr>
            </w:pPr>
            <w:r>
              <w:rPr>
                <w:rFonts w:ascii="宋体" w:hAnsi="宋体" w:cs="宋体"/>
                <w:color w:val="000000"/>
              </w:rPr>
              <w:t>sn</w:t>
            </w:r>
          </w:p>
        </w:tc>
        <w:tc>
          <w:tcPr>
            <w:tcW w:w="2035" w:type="pct"/>
            <w:tcBorders>
              <w:top w:val="nil"/>
              <w:left w:val="nil"/>
              <w:bottom w:val="nil"/>
              <w:right w:val="nil"/>
            </w:tcBorders>
            <w:shd w:val="clear" w:color="auto" w:fill="FFFFFF"/>
            <w:noWrap/>
            <w:vAlign w:val="bottom"/>
          </w:tcPr>
          <w:p w14:paraId="68F3F6AB">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724AEFC9">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5179A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3E0A4441">
            <w:pPr>
              <w:spacing w:line="400" w:lineRule="exact"/>
              <w:ind w:firstLine="502" w:firstLineChars="200"/>
              <w:jc w:val="center"/>
              <w:rPr>
                <w:rFonts w:hint="eastAsia" w:ascii="宋体" w:hAnsi="宋体" w:cs="宋体"/>
                <w:color w:val="000000"/>
              </w:rPr>
            </w:pPr>
            <w:commentRangeStart w:id="27"/>
            <w:r>
              <w:rPr>
                <w:rFonts w:ascii="宋体" w:hAnsi="宋体" w:cs="宋体"/>
                <w:color w:val="000000"/>
              </w:rPr>
              <w:t>desn</w:t>
            </w:r>
          </w:p>
        </w:tc>
        <w:tc>
          <w:tcPr>
            <w:tcW w:w="2035" w:type="pct"/>
            <w:tcBorders>
              <w:top w:val="nil"/>
              <w:left w:val="nil"/>
              <w:bottom w:val="nil"/>
              <w:right w:val="nil"/>
            </w:tcBorders>
            <w:shd w:val="clear" w:color="auto" w:fill="FFFFFF"/>
            <w:noWrap/>
            <w:vAlign w:val="bottom"/>
          </w:tcPr>
          <w:p w14:paraId="2AE943E3">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51DE1FE0">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commentRangeEnd w:id="27"/>
            <w:r>
              <w:commentReference w:id="27"/>
            </w:r>
          </w:p>
        </w:tc>
      </w:tr>
    </w:tbl>
    <w:p w14:paraId="432EB063">
      <w:pPr>
        <w:rPr>
          <w:rFonts w:ascii="Times New Roman" w:hAnsi="Times New Roman"/>
          <w:sz w:val="18"/>
          <w:szCs w:val="18"/>
        </w:rPr>
      </w:pPr>
    </w:p>
    <w:p w14:paraId="71319C21">
      <w:pPr>
        <w:spacing w:line="400" w:lineRule="exact"/>
        <w:rPr>
          <w:rFonts w:ascii="Times New Roman" w:hAnsi="Times New Roman"/>
        </w:rPr>
      </w:pPr>
    </w:p>
    <w:p w14:paraId="173F99D9">
      <w:pPr>
        <w:spacing w:line="400" w:lineRule="exact"/>
        <w:ind w:firstLine="502" w:firstLineChars="200"/>
        <w:rPr>
          <w:rFonts w:ascii="Times New Roman" w:hAnsi="Times New Roman"/>
        </w:rPr>
      </w:pPr>
      <w:del w:id="291" w:author="冬青" w:date="2025-05-01T22:17:47Z">
        <w:r>
          <w:rPr>
            <w:rFonts w:hint="default" w:ascii="Times New Roman" w:hAnsi="Times New Roman"/>
            <w:lang w:val="en-US"/>
          </w:rPr>
          <w:delText>在MySQL数据库中</w:delText>
        </w:r>
      </w:del>
      <w:ins w:id="292" w:author="冬青" w:date="2025-05-01T22:17:48Z">
        <w:bookmarkStart w:id="25" w:name="_Hlk119601822"/>
        <w:r>
          <w:rPr>
            <w:rFonts w:hint="eastAsia" w:ascii="Times New Roman" w:hAnsi="Times New Roman"/>
            <w:lang w:val="en-US" w:eastAsia="zh-CN"/>
          </w:rPr>
          <w:t>设计</w:t>
        </w:r>
      </w:ins>
      <w:r>
        <w:rPr>
          <w:rFonts w:hint="eastAsia" w:ascii="Times New Roman" w:hAnsi="Times New Roman"/>
        </w:rPr>
        <w:t>订单</w:t>
      </w:r>
      <w:r>
        <w:rPr>
          <w:rFonts w:ascii="Times New Roman" w:hAnsi="Times New Roman"/>
        </w:rPr>
        <w:t>表</w:t>
      </w:r>
      <w:bookmarkEnd w:id="25"/>
      <w:r>
        <w:rPr>
          <w:rFonts w:ascii="Times New Roman" w:hAnsi="Times New Roman"/>
        </w:rPr>
        <w:t>约束如表4所示，包括了客户、出生日期、性别等详细信息。</w:t>
      </w:r>
    </w:p>
    <w:p w14:paraId="7DFDD70C">
      <w:pPr>
        <w:spacing w:line="400" w:lineRule="exact"/>
        <w:ind w:firstLine="382" w:firstLineChars="200"/>
        <w:jc w:val="center"/>
        <w:rPr>
          <w:rFonts w:hint="eastAsia" w:ascii="黑体" w:hAnsi="黑体" w:eastAsia="黑体" w:cs="黑体"/>
          <w:sz w:val="18"/>
          <w:szCs w:val="18"/>
        </w:rPr>
      </w:pPr>
      <w:r>
        <w:rPr>
          <w:rFonts w:hint="eastAsia" w:ascii="黑体" w:hAnsi="黑体" w:eastAsia="黑体" w:cs="黑体"/>
          <w:sz w:val="18"/>
          <w:szCs w:val="18"/>
        </w:rPr>
        <w:t>表4  订单表</w:t>
      </w:r>
    </w:p>
    <w:p w14:paraId="0E2FD090">
      <w:pPr>
        <w:jc w:val="center"/>
        <w:rPr>
          <w:rFonts w:ascii="Times New Roman" w:hAnsi="Times New Roman"/>
        </w:rPr>
      </w:pPr>
      <w:r>
        <w:rPr>
          <w:rFonts w:ascii="Times New Roman" w:hAnsi="Times New Roman"/>
          <w:sz w:val="18"/>
          <w:szCs w:val="18"/>
        </w:rPr>
        <w:t xml:space="preserve">Table.4  common_order </w:t>
      </w:r>
    </w:p>
    <w:p w14:paraId="5B60D8B0">
      <w:pPr>
        <w:spacing w:line="400" w:lineRule="exact"/>
        <w:ind w:firstLine="382" w:firstLineChars="200"/>
        <w:jc w:val="center"/>
        <w:rPr>
          <w:rFonts w:hint="eastAsia" w:ascii="黑体" w:hAnsi="黑体" w:eastAsia="黑体" w:cs="黑体"/>
          <w:sz w:val="18"/>
          <w:szCs w:val="18"/>
        </w:rPr>
      </w:pPr>
    </w:p>
    <w:p w14:paraId="2D65B081">
      <w:pPr>
        <w:spacing w:line="400" w:lineRule="exact"/>
        <w:rPr>
          <w:rFonts w:hint="eastAsia" w:ascii="黑体" w:hAnsi="黑体" w:eastAsia="黑体" w:cs="黑体"/>
        </w:rPr>
      </w:pPr>
      <w:bookmarkStart w:id="26" w:name="_Toc164889778"/>
      <w:bookmarkStart w:id="27" w:name="_Toc165406690"/>
      <w:bookmarkStart w:id="28" w:name="_Toc484556210"/>
    </w:p>
    <w:tbl>
      <w:tblPr>
        <w:tblStyle w:val="2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9"/>
        <w:gridCol w:w="3781"/>
        <w:gridCol w:w="2547"/>
      </w:tblGrid>
      <w:tr w14:paraId="6E9335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93" w:type="pct"/>
            <w:tcBorders>
              <w:top w:val="single" w:color="000000" w:sz="12" w:space="0"/>
              <w:left w:val="nil"/>
              <w:bottom w:val="single" w:color="000000" w:sz="4" w:space="0"/>
              <w:right w:val="nil"/>
              <w:tl2br w:val="nil"/>
            </w:tcBorders>
            <w:shd w:val="clear" w:color="auto" w:fill="FFFFFF"/>
            <w:noWrap/>
            <w:vAlign w:val="center"/>
          </w:tcPr>
          <w:p w14:paraId="3131132A">
            <w:pPr>
              <w:spacing w:line="400" w:lineRule="exact"/>
              <w:ind w:firstLine="502" w:firstLineChars="200"/>
              <w:jc w:val="center"/>
              <w:rPr>
                <w:rFonts w:hint="eastAsia" w:ascii="宋体" w:hAnsi="宋体" w:cs="宋体"/>
                <w:color w:val="000000"/>
              </w:rPr>
            </w:pPr>
            <w:r>
              <w:rPr>
                <w:rFonts w:hint="eastAsia" w:ascii="宋体" w:hAnsi="宋体" w:cs="宋体"/>
                <w:color w:val="000000"/>
              </w:rPr>
              <w:t>字段名</w:t>
            </w:r>
          </w:p>
        </w:tc>
        <w:tc>
          <w:tcPr>
            <w:tcW w:w="2035" w:type="pct"/>
            <w:tcBorders>
              <w:top w:val="single" w:color="000000" w:sz="12" w:space="0"/>
              <w:left w:val="nil"/>
              <w:bottom w:val="single" w:color="000000" w:sz="4" w:space="0"/>
              <w:right w:val="nil"/>
            </w:tcBorders>
            <w:shd w:val="clear" w:color="auto" w:fill="FFFFFF"/>
            <w:noWrap/>
            <w:vAlign w:val="center"/>
          </w:tcPr>
          <w:p w14:paraId="42B904FB">
            <w:pPr>
              <w:spacing w:line="400" w:lineRule="exact"/>
              <w:ind w:firstLine="502" w:firstLineChars="200"/>
              <w:jc w:val="center"/>
              <w:rPr>
                <w:rFonts w:hint="eastAsia" w:ascii="宋体" w:hAnsi="宋体" w:cs="宋体"/>
                <w:color w:val="000000"/>
              </w:rPr>
            </w:pPr>
            <w:r>
              <w:rPr>
                <w:rFonts w:hint="eastAsia" w:ascii="宋体" w:hAnsi="宋体" w:cs="宋体"/>
                <w:color w:val="000000"/>
              </w:rPr>
              <w:t>数据类型长度</w:t>
            </w:r>
          </w:p>
        </w:tc>
        <w:tc>
          <w:tcPr>
            <w:tcW w:w="1371" w:type="pct"/>
            <w:tcBorders>
              <w:top w:val="single" w:color="000000" w:sz="12" w:space="0"/>
              <w:left w:val="nil"/>
              <w:bottom w:val="single" w:color="000000" w:sz="4" w:space="0"/>
              <w:right w:val="nil"/>
            </w:tcBorders>
            <w:shd w:val="clear" w:color="auto" w:fill="FFFFFF"/>
            <w:noWrap/>
            <w:vAlign w:val="center"/>
          </w:tcPr>
          <w:p w14:paraId="4F00D90A">
            <w:pPr>
              <w:spacing w:line="400" w:lineRule="exact"/>
              <w:ind w:firstLine="502" w:firstLineChars="200"/>
              <w:jc w:val="center"/>
              <w:rPr>
                <w:rFonts w:hint="eastAsia" w:ascii="宋体" w:hAnsi="宋体" w:cs="宋体"/>
                <w:color w:val="000000"/>
              </w:rPr>
            </w:pPr>
            <w:r>
              <w:rPr>
                <w:rFonts w:hint="eastAsia" w:ascii="宋体" w:hAnsi="宋体" w:cs="宋体"/>
                <w:color w:val="000000"/>
              </w:rPr>
              <w:t>是否为空</w:t>
            </w:r>
          </w:p>
        </w:tc>
      </w:tr>
      <w:tr w14:paraId="0049A1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single" w:color="000000" w:sz="4" w:space="0"/>
              <w:left w:val="nil"/>
              <w:bottom w:val="nil"/>
              <w:right w:val="nil"/>
            </w:tcBorders>
            <w:shd w:val="clear" w:color="auto" w:fill="FFFFFF"/>
            <w:noWrap/>
            <w:vAlign w:val="bottom"/>
          </w:tcPr>
          <w:p w14:paraId="20873CD4">
            <w:pPr>
              <w:spacing w:line="400" w:lineRule="exact"/>
              <w:ind w:firstLine="502" w:firstLineChars="200"/>
              <w:jc w:val="center"/>
              <w:rPr>
                <w:rFonts w:hint="eastAsia" w:ascii="宋体" w:hAnsi="宋体" w:cs="宋体"/>
                <w:color w:val="000000"/>
              </w:rPr>
            </w:pPr>
            <w:r>
              <w:rPr>
                <w:rFonts w:hint="eastAsia" w:ascii="宋体" w:hAnsi="宋体" w:cs="宋体"/>
                <w:color w:val="000000"/>
              </w:rPr>
              <w:t>id</w:t>
            </w:r>
          </w:p>
        </w:tc>
        <w:tc>
          <w:tcPr>
            <w:tcW w:w="2035" w:type="pct"/>
            <w:tcBorders>
              <w:top w:val="single" w:color="000000" w:sz="4" w:space="0"/>
              <w:left w:val="nil"/>
              <w:bottom w:val="nil"/>
              <w:right w:val="nil"/>
            </w:tcBorders>
            <w:shd w:val="clear" w:color="auto" w:fill="FFFFFF"/>
            <w:noWrap/>
            <w:vAlign w:val="bottom"/>
          </w:tcPr>
          <w:p w14:paraId="7F355220">
            <w:pPr>
              <w:spacing w:line="400" w:lineRule="exact"/>
              <w:ind w:firstLine="502" w:firstLineChars="200"/>
              <w:jc w:val="center"/>
              <w:rPr>
                <w:rFonts w:hint="eastAsia" w:ascii="宋体" w:hAnsi="宋体" w:cs="宋体"/>
                <w:color w:val="000000"/>
              </w:rPr>
            </w:pPr>
            <w:r>
              <w:rPr>
                <w:rFonts w:hint="eastAsia" w:ascii="宋体" w:hAnsi="宋体" w:cs="宋体"/>
                <w:color w:val="000000"/>
              </w:rPr>
              <w:t>int</w:t>
            </w:r>
          </w:p>
        </w:tc>
        <w:tc>
          <w:tcPr>
            <w:tcW w:w="1371" w:type="pct"/>
            <w:tcBorders>
              <w:top w:val="single" w:color="000000" w:sz="4" w:space="0"/>
              <w:left w:val="nil"/>
              <w:bottom w:val="nil"/>
              <w:right w:val="nil"/>
            </w:tcBorders>
            <w:shd w:val="clear" w:color="auto" w:fill="FFFFFF"/>
            <w:noWrap/>
            <w:vAlign w:val="bottom"/>
          </w:tcPr>
          <w:p w14:paraId="3B9C8FE9">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600B9B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23D506F7">
            <w:pPr>
              <w:spacing w:line="400" w:lineRule="exact"/>
              <w:ind w:firstLine="502" w:firstLineChars="200"/>
              <w:jc w:val="center"/>
              <w:rPr>
                <w:rFonts w:hint="eastAsia" w:ascii="宋体" w:hAnsi="宋体" w:cs="宋体"/>
                <w:color w:val="000000"/>
              </w:rPr>
            </w:pPr>
            <w:r>
              <w:rPr>
                <w:rFonts w:hint="eastAsia" w:ascii="宋体" w:hAnsi="宋体" w:cs="宋体"/>
                <w:color w:val="000000"/>
              </w:rPr>
              <w:t>name</w:t>
            </w:r>
          </w:p>
        </w:tc>
        <w:tc>
          <w:tcPr>
            <w:tcW w:w="2035" w:type="pct"/>
            <w:tcBorders>
              <w:top w:val="nil"/>
              <w:left w:val="nil"/>
              <w:bottom w:val="nil"/>
              <w:right w:val="nil"/>
            </w:tcBorders>
            <w:shd w:val="clear" w:color="auto" w:fill="FFFFFF"/>
            <w:noWrap/>
            <w:vAlign w:val="bottom"/>
          </w:tcPr>
          <w:p w14:paraId="3E7908B9">
            <w:pPr>
              <w:spacing w:line="400" w:lineRule="exact"/>
              <w:ind w:firstLine="502" w:firstLineChars="200"/>
              <w:jc w:val="center"/>
              <w:rPr>
                <w:rFonts w:hint="eastAsia" w:ascii="宋体" w:hAnsi="宋体" w:cs="宋体"/>
                <w:color w:val="000000"/>
              </w:rPr>
            </w:pPr>
            <w:r>
              <w:rPr>
                <w:rFonts w:hint="eastAsia" w:ascii="宋体" w:hAnsi="宋体" w:cs="宋体"/>
                <w:color w:val="000000"/>
              </w:rPr>
              <w:t>varchar</w:t>
            </w:r>
          </w:p>
        </w:tc>
        <w:tc>
          <w:tcPr>
            <w:tcW w:w="1371" w:type="pct"/>
            <w:tcBorders>
              <w:top w:val="nil"/>
              <w:left w:val="nil"/>
              <w:bottom w:val="nil"/>
              <w:right w:val="nil"/>
            </w:tcBorders>
            <w:shd w:val="clear" w:color="auto" w:fill="FFFFFF"/>
            <w:noWrap/>
            <w:vAlign w:val="bottom"/>
          </w:tcPr>
          <w:p w14:paraId="44508503">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01837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386608C1">
            <w:pPr>
              <w:spacing w:line="400" w:lineRule="exact"/>
              <w:ind w:firstLine="502" w:firstLineChars="200"/>
              <w:jc w:val="center"/>
              <w:rPr>
                <w:rFonts w:hint="eastAsia" w:ascii="宋体" w:hAnsi="宋体" w:cs="宋体"/>
                <w:color w:val="000000"/>
              </w:rPr>
            </w:pPr>
            <w:r>
              <w:rPr>
                <w:rFonts w:ascii="宋体" w:hAnsi="宋体" w:cs="宋体"/>
                <w:color w:val="000000"/>
              </w:rPr>
              <w:t>create_date</w:t>
            </w:r>
          </w:p>
        </w:tc>
        <w:tc>
          <w:tcPr>
            <w:tcW w:w="2035" w:type="pct"/>
            <w:tcBorders>
              <w:top w:val="nil"/>
              <w:left w:val="nil"/>
              <w:bottom w:val="nil"/>
              <w:right w:val="nil"/>
            </w:tcBorders>
            <w:shd w:val="clear" w:color="auto" w:fill="FFFFFF"/>
            <w:noWrap/>
            <w:vAlign w:val="bottom"/>
          </w:tcPr>
          <w:p w14:paraId="3D6AADCE">
            <w:pPr>
              <w:spacing w:line="400" w:lineRule="exact"/>
              <w:ind w:firstLine="502" w:firstLineChars="200"/>
              <w:jc w:val="center"/>
              <w:rPr>
                <w:rFonts w:hint="eastAsia" w:ascii="宋体" w:hAnsi="宋体" w:cs="宋体"/>
                <w:color w:val="000000"/>
              </w:rPr>
            </w:pPr>
            <w:r>
              <w:rPr>
                <w:rFonts w:ascii="宋体" w:hAnsi="宋体" w:cs="宋体"/>
                <w:color w:val="000000"/>
              </w:rPr>
              <w:t>datetime</w:t>
            </w:r>
          </w:p>
        </w:tc>
        <w:tc>
          <w:tcPr>
            <w:tcW w:w="1371" w:type="pct"/>
            <w:tcBorders>
              <w:top w:val="nil"/>
              <w:left w:val="nil"/>
              <w:bottom w:val="nil"/>
              <w:right w:val="nil"/>
            </w:tcBorders>
            <w:shd w:val="clear" w:color="auto" w:fill="FFFFFF"/>
            <w:noWrap/>
            <w:vAlign w:val="bottom"/>
          </w:tcPr>
          <w:p w14:paraId="409A7B92">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r w14:paraId="33E80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1593" w:type="pct"/>
            <w:tcBorders>
              <w:top w:val="nil"/>
              <w:left w:val="nil"/>
              <w:bottom w:val="nil"/>
              <w:right w:val="nil"/>
            </w:tcBorders>
            <w:shd w:val="clear" w:color="auto" w:fill="FFFFFF"/>
            <w:noWrap/>
            <w:vAlign w:val="bottom"/>
          </w:tcPr>
          <w:p w14:paraId="2AACA0F6">
            <w:pPr>
              <w:spacing w:line="400" w:lineRule="exact"/>
              <w:ind w:firstLine="502" w:firstLineChars="200"/>
              <w:jc w:val="center"/>
              <w:rPr>
                <w:rFonts w:hint="eastAsia" w:ascii="宋体" w:hAnsi="宋体" w:cs="宋体"/>
                <w:color w:val="000000"/>
              </w:rPr>
            </w:pPr>
            <w:r>
              <w:rPr>
                <w:rFonts w:ascii="宋体" w:hAnsi="宋体" w:cs="宋体"/>
                <w:color w:val="000000"/>
              </w:rPr>
              <w:t>customer_id</w:t>
            </w:r>
          </w:p>
        </w:tc>
        <w:tc>
          <w:tcPr>
            <w:tcW w:w="2035" w:type="pct"/>
            <w:tcBorders>
              <w:top w:val="nil"/>
              <w:left w:val="nil"/>
              <w:bottom w:val="nil"/>
              <w:right w:val="nil"/>
            </w:tcBorders>
            <w:shd w:val="clear" w:color="auto" w:fill="FFFFFF"/>
            <w:noWrap/>
            <w:vAlign w:val="bottom"/>
          </w:tcPr>
          <w:p w14:paraId="3BA7D02A">
            <w:pPr>
              <w:spacing w:line="400" w:lineRule="exact"/>
              <w:ind w:firstLine="502" w:firstLineChars="200"/>
              <w:jc w:val="center"/>
              <w:rPr>
                <w:rFonts w:hint="eastAsia" w:ascii="宋体" w:hAnsi="宋体" w:cs="宋体"/>
                <w:color w:val="000000"/>
              </w:rPr>
            </w:pPr>
            <w:r>
              <w:rPr>
                <w:rFonts w:ascii="宋体" w:hAnsi="宋体" w:cs="宋体"/>
                <w:color w:val="000000"/>
              </w:rPr>
              <w:t>int</w:t>
            </w:r>
          </w:p>
        </w:tc>
        <w:tc>
          <w:tcPr>
            <w:tcW w:w="1371" w:type="pct"/>
            <w:tcBorders>
              <w:top w:val="nil"/>
              <w:left w:val="nil"/>
              <w:bottom w:val="nil"/>
              <w:right w:val="nil"/>
            </w:tcBorders>
            <w:shd w:val="clear" w:color="auto" w:fill="FFFFFF"/>
            <w:noWrap/>
            <w:vAlign w:val="bottom"/>
          </w:tcPr>
          <w:p w14:paraId="2FE9B596">
            <w:pPr>
              <w:spacing w:line="400" w:lineRule="exact"/>
              <w:ind w:firstLine="502" w:firstLineChars="200"/>
              <w:jc w:val="center"/>
              <w:rPr>
                <w:rFonts w:hint="eastAsia" w:ascii="宋体" w:hAnsi="宋体" w:cs="宋体"/>
                <w:color w:val="000000"/>
              </w:rPr>
            </w:pPr>
            <w:r>
              <w:rPr>
                <w:rFonts w:hint="eastAsia" w:ascii="宋体" w:hAnsi="宋体" w:cs="宋体"/>
                <w:color w:val="000000"/>
              </w:rPr>
              <w:t>NOT NULL</w:t>
            </w:r>
          </w:p>
        </w:tc>
      </w:tr>
    </w:tbl>
    <w:p w14:paraId="667672DB">
      <w:pPr>
        <w:spacing w:line="400" w:lineRule="exact"/>
        <w:rPr>
          <w:rFonts w:hint="eastAsia" w:ascii="黑体" w:hAnsi="黑体" w:eastAsia="黑体" w:cs="黑体"/>
        </w:rPr>
      </w:pPr>
    </w:p>
    <w:p w14:paraId="5651EF34">
      <w:pPr>
        <w:spacing w:line="400" w:lineRule="exact"/>
        <w:rPr>
          <w:rFonts w:ascii="黑体" w:hAnsi="黑体" w:eastAsia="黑体" w:cs="黑体"/>
        </w:rPr>
      </w:pPr>
    </w:p>
    <w:p w14:paraId="19F58E02">
      <w:pPr>
        <w:spacing w:line="400" w:lineRule="exact"/>
        <w:rPr>
          <w:rFonts w:hint="eastAsia" w:ascii="黑体" w:hAnsi="黑体" w:eastAsia="黑体" w:cs="黑体"/>
        </w:rPr>
      </w:pPr>
    </w:p>
    <w:p w14:paraId="370D86E8">
      <w:pPr>
        <w:spacing w:line="400" w:lineRule="exact"/>
        <w:rPr>
          <w:rFonts w:hint="eastAsia" w:ascii="黑体" w:hAnsi="黑体" w:eastAsia="黑体" w:cs="黑体"/>
        </w:rPr>
      </w:pPr>
      <w:r>
        <w:rPr>
          <w:rFonts w:hint="eastAsia" w:ascii="黑体" w:hAnsi="黑体" w:eastAsia="黑体" w:cs="黑体"/>
        </w:rPr>
        <w:t xml:space="preserve">3.2  </w:t>
      </w:r>
      <w:bookmarkEnd w:id="26"/>
      <w:bookmarkEnd w:id="27"/>
      <w:r>
        <w:rPr>
          <w:rFonts w:hint="eastAsia" w:ascii="黑体" w:hAnsi="黑体" w:eastAsia="黑体" w:cs="黑体"/>
        </w:rPr>
        <w:t>前端设计</w:t>
      </w:r>
    </w:p>
    <w:p w14:paraId="1CFD405C">
      <w:pPr>
        <w:spacing w:line="400" w:lineRule="exact"/>
        <w:rPr>
          <w:rFonts w:hint="eastAsia" w:ascii="黑体" w:hAnsi="黑体" w:eastAsia="黑体" w:cs="黑体"/>
        </w:rPr>
      </w:pPr>
      <w:r>
        <w:rPr>
          <w:rFonts w:hint="eastAsia" w:ascii="黑体" w:hAnsi="黑体" w:eastAsia="黑体" w:cs="黑体"/>
        </w:rPr>
        <w:t>3.2.1 前后端分离架构</w:t>
      </w:r>
    </w:p>
    <w:p w14:paraId="3A9AC73D">
      <w:pPr>
        <w:pStyle w:val="21"/>
        <w:shd w:val="clear" w:color="auto" w:fill="FFFFFF"/>
        <w:rPr>
          <w:rFonts w:ascii="Times New Roman" w:hAnsi="Times New Roman"/>
        </w:rPr>
      </w:pPr>
      <w:r>
        <w:rPr>
          <w:rFonts w:ascii="Times New Roman" w:hAnsi="Times New Roman"/>
        </w:rPr>
        <w:tab/>
      </w:r>
      <w:commentRangeStart w:id="28"/>
      <w:r>
        <w:rPr>
          <w:rFonts w:ascii="Times New Roman" w:hAnsi="Times New Roman"/>
        </w:rPr>
        <w:t>现在随着浏览器中javascript 解释器性能的突飞猛进，以及一些前端模板库和框架的流行。很多架构师将 页面的html 内容生成 的任务放到前端。这样 服务端就只负责提供数据， 界面的构成全部在前端（浏览器前端或者手机前端）进行，称之为前端渲染。只是这个工作在前端执行，使用前端的框架库去完成，比如 Angular，React，Vue。这样 界面完全交给前端开发人员去做，后端开发只需要提供前端界面所需要的数据就行了。前端和后端之间的交互就完全是业务数据了。这样需要定义好前端和后端交互数据的接口。目前通常这样的接口设计最普遍的就是使用 REST 风格的API接口。前端通过API接口从后端获取数据展示在界面上。前端通过API接口告诉后端需要更新的数据是什么。通常前后端的API接口是由架构师设计的有时也可以由经验丰富的前端开发者、或者后端开发者设计。接下来我们就聚焦在后端，我们的系统前端由另外的团队开发，我们只负责后端业务数据的维护现在我们的系统，API接口 已经由架构师定义好了， 我们只需要根据这个接口文档，实现后端系统的部分。</w:t>
      </w:r>
      <w:commentRangeEnd w:id="28"/>
      <w:r>
        <w:commentReference w:id="28"/>
      </w:r>
      <w:r>
        <w:rPr>
          <w:rFonts w:ascii="Times New Roman" w:hAnsi="Times New Roman"/>
        </w:rPr>
        <w:t>注意：需要Django返回的信息，通常都是所谓的 动态 数据信息</w:t>
      </w:r>
      <w:r>
        <w:rPr>
          <w:rFonts w:hint="eastAsia" w:ascii="Times New Roman" w:hAnsi="Times New Roman"/>
        </w:rPr>
        <w:t>。</w:t>
      </w:r>
      <w:r>
        <w:rPr>
          <w:rFonts w:ascii="Times New Roman" w:hAnsi="Times New Roman"/>
        </w:rPr>
        <w:t>比如:用户信息，</w:t>
      </w:r>
      <w:r>
        <w:rPr>
          <w:rFonts w:hint="eastAsia" w:ascii="Times New Roman" w:hAnsi="Times New Roman"/>
        </w:rPr>
        <w:t>产品</w:t>
      </w:r>
      <w:r>
        <w:rPr>
          <w:rFonts w:ascii="Times New Roman" w:hAnsi="Times New Roman"/>
        </w:rPr>
        <w:t>信息，订</w:t>
      </w:r>
      <w:commentRangeStart w:id="29"/>
      <w:r>
        <w:rPr>
          <w:rFonts w:ascii="Times New Roman" w:hAnsi="Times New Roman"/>
        </w:rPr>
        <w:t>单信息，等等。这些信息通常都是存在数据库中，这些信息是会随着系统的使用发生变化的。而 静态 信息，比如：页面HTML文档、css文档、图片、视频等，是不应该由 Django 负责返回数据的。这些数据通常都是由其他的 静态资源服务软件，比如 Nginx、Varnish等等，返回给前端。这些软件都会有效的对静态数据进行缓存，大大提高服务效率。在实际的项目中，往往还会直接使用 静态文件 云服务（ OSS + CDN ）提供静态数据的访问服务。总之，Django处理并返回的应该是动态业务数据信息。</w:t>
      </w:r>
      <w:commentRangeEnd w:id="29"/>
      <w:r>
        <w:commentReference w:id="29"/>
      </w:r>
    </w:p>
    <w:p w14:paraId="5EDA4361">
      <w:pPr>
        <w:jc w:val="left"/>
        <w:rPr>
          <w:rFonts w:ascii="Helvetica Neue" w:hAnsi="Helvetica Neue" w:eastAsia="Helvetica Neue" w:cs="Helvetica Neue"/>
          <w:sz w:val="28"/>
          <w:szCs w:val="28"/>
          <w:shd w:val="clear" w:color="auto" w:fill="FCFCFC"/>
          <w:lang w:bidi="ar"/>
        </w:rPr>
      </w:pPr>
      <w:r>
        <w:rPr>
          <w:rFonts w:hint="eastAsia" w:ascii="黑体" w:hAnsi="黑体" w:eastAsia="黑体" w:cs="黑体"/>
        </w:rPr>
        <w:t xml:space="preserve">3.2.2 </w:t>
      </w:r>
      <w:r>
        <w:rPr>
          <w:rFonts w:ascii="Helvetica Neue" w:hAnsi="Helvetica Neue" w:eastAsia="Helvetica Neue" w:cs="Helvetica Neue"/>
          <w:sz w:val="28"/>
          <w:szCs w:val="28"/>
          <w:shd w:val="clear" w:color="auto" w:fill="FCFCFC"/>
          <w:lang w:bidi="ar"/>
        </w:rPr>
        <w:t>React</w:t>
      </w:r>
      <w:r>
        <w:rPr>
          <w:rFonts w:hint="eastAsia" w:ascii="Helvetica Neue" w:hAnsi="Helvetica Neue" w:eastAsia="Helvetica Neue" w:cs="Helvetica Neue"/>
          <w:sz w:val="28"/>
          <w:szCs w:val="28"/>
          <w:shd w:val="clear" w:color="auto" w:fill="FCFCFC"/>
          <w:lang w:bidi="ar"/>
        </w:rPr>
        <w:t>技术</w:t>
      </w:r>
    </w:p>
    <w:p w14:paraId="1F7BD814">
      <w:pPr>
        <w:jc w:val="left"/>
        <w:rPr>
          <w:rFonts w:ascii="Times New Roman" w:hAnsi="Times New Roman"/>
        </w:rPr>
      </w:pPr>
      <w:r>
        <w:rPr>
          <w:rFonts w:hint="eastAsia" w:ascii="Times New Roman" w:hAnsi="Times New Roman"/>
        </w:rPr>
        <w:tab/>
      </w:r>
      <w:commentRangeStart w:id="30"/>
      <w:r>
        <w:rPr>
          <w:rFonts w:ascii="Times New Roman" w:hAnsi="Times New Roman"/>
        </w:rPr>
        <w:t>React 是一个用于构建用户界面的 JavaScript 库，最初由 Facebook 开发并维护。它于 2013 年正式发布，并因其独特的设计理念和技术优势，在前端开发领域迅速崭露头角，成为全球开发者广泛采用的前端框架之一。React 的主要目标是帮助开发者创建复杂的交互式用户界面，同时保持代码的高度可重用性和性能优化能力。它的设计哲学强调组件化开发模式，使得应用程序可以被拆解成多个独立的小型模块，从而提高代码的清晰度和可维护性。React 提倡通过组件来组织 UI 结构。每个组件都是一个独立的功能单元，负责渲染特定的部分页面逻辑和样式。这种基于组件的设计方式不仅提高了代码的复用率，还增强了项目的模块化程度。为了提升性能，React 使用了一种称为“虚拟 DOM”的机制。当状态发生变化时，React 首先会在内存中更新虚拟 DOM，然后计算新旧虚拟 DOM 的差异（Diff），最后仅将必要的更改同步到真实 DOM 上，以此减少昂贵的浏览器重新渲染操作。React 实现了一个严格的数据流动模型——即单向绑定。这意味着父组件的状态变化会自动传递给子组件，但反过来则不会发生。这样的架构有助于追踪错误源头，同时也让整个系统的运行更易于预测和调试。虽然 JSX 不是必需品，但它极大地简化了 HTML 和 JavaScript 的混合编写过程。借助 JSX，我们可以直接在 JavaScript 文件里描述静态或者动态的内容结构，从而使模板更加直观易读。随着版本迭代，React 推出了 Hooks 功能，允许函数组件也能访问状态及其他 React 特性而无需转换为类形式。这进一步降低了复杂性的门槛，促进了轻量级解决方案的发展趋势。对于传统的类组件而言，存在一系列预定义好的钩子函数用来监听不同阶段的行为事件，比如挂载完成后的初始化处理或是卸载前清理资源等动作都可以在此处实现定制化的业务需求。综上所述，React 凭借其强大的功能集以及灵活的应用场景成为了现代 Web 前端不可或缺的一部分。无论是初学者还是资深工程师都能从中受益匪浅，只要掌握了上述提到的基础理论知识再加上实践积累经验，则完全可以胜任各种规模项目的要求。</w:t>
      </w:r>
    </w:p>
    <w:p w14:paraId="6D1D298A">
      <w:pPr>
        <w:jc w:val="left"/>
        <w:rPr>
          <w:rFonts w:ascii="Helvetica Neue" w:hAnsi="Helvetica Neue" w:eastAsia="Helvetica Neue" w:cs="Helvetica Neue"/>
          <w:sz w:val="28"/>
          <w:szCs w:val="28"/>
          <w:shd w:val="clear" w:color="auto" w:fill="FCFCFC"/>
          <w:lang w:bidi="ar"/>
        </w:rPr>
      </w:pPr>
      <w:r>
        <w:rPr>
          <w:rFonts w:hint="eastAsia" w:ascii="黑体" w:hAnsi="黑体" w:eastAsia="黑体" w:cs="黑体"/>
        </w:rPr>
        <w:t xml:space="preserve">3.2.3 </w:t>
      </w:r>
      <w:r>
        <w:rPr>
          <w:rFonts w:ascii="Helvetica Neue" w:hAnsi="Helvetica Neue" w:eastAsia="Helvetica Neue" w:cs="Helvetica Neue"/>
          <w:sz w:val="28"/>
          <w:szCs w:val="28"/>
          <w:shd w:val="clear" w:color="auto" w:fill="FCFCFC"/>
          <w:lang w:bidi="ar"/>
        </w:rPr>
        <w:t>​jQuery</w:t>
      </w:r>
      <w:r>
        <w:rPr>
          <w:rFonts w:hint="eastAsia" w:ascii="Helvetica Neue" w:hAnsi="Helvetica Neue" w:eastAsia="Helvetica Neue" w:cs="Helvetica Neue"/>
          <w:sz w:val="28"/>
          <w:szCs w:val="28"/>
          <w:shd w:val="clear" w:color="auto" w:fill="FCFCFC"/>
          <w:lang w:bidi="ar"/>
        </w:rPr>
        <w:t>技术</w:t>
      </w:r>
    </w:p>
    <w:p w14:paraId="2EFE3DCF">
      <w:pPr>
        <w:jc w:val="left"/>
        <w:rPr>
          <w:rFonts w:ascii="Times New Roman" w:hAnsi="Times New Roman"/>
        </w:rPr>
      </w:pPr>
      <w:r>
        <w:rPr>
          <w:rFonts w:hint="eastAsia" w:ascii="Times New Roman" w:hAnsi="Times New Roman"/>
        </w:rPr>
        <w:tab/>
      </w:r>
      <w:r>
        <w:rPr>
          <w:rFonts w:hint="eastAsia" w:ascii="Times New Roman" w:hAnsi="Times New Roman"/>
        </w:rPr>
        <w:t>jQuery 是一款优秀的 JavaScript 库，最早由 John Resig 创建于 2006 年 1 月，并作为一个开源项目发布。该库旨在简化 HTML 文档遍历、事件处理、动画创建以及 AJAX 交互等常见任务，显著提升了前端开发效率。jQuery 提供了简洁的 API 来快速定位和操作网页上的元素。通过选择器机制，开发者可以用类似于 CSS 的语法规则轻松选取目标节点。利用 jQuery，不仅可以实时调整 HTML 元素的外观属性（如颜色、大小等），还能高效地替换或追加文本内容。支持绑定多种类型的事件监听器至任意选定的目标上，确保能够及时捕捉到访客的各种行为反馈，例如点击、悬停、键盘输入等等。提供丰富的视觉特效，内置了一系列实用的过渡效果函数，像显示/隐藏、滑动切换、渐变透明度变化等功能一应俱全；同时还允许自定义复杂动画序列满足个性化需求。统一 AJAX 请求接口极大地方便了异步数据交换流程的设计实施工作，只需几行简单代码即可发起 GET 或 POST 类型请求并与服务器端通信交流信息。除了专注于文档层面的操作外，jQuery 还扩展了一些辅助工具方法用于改善原生数组迭代等问题解决难度。总体来看，jQuery 凭借其强大而又简便易用的功能集合，在过去很长一段时间内主导着前端开发领域潮流走向。尽管近年来新兴框架层出不穷对其地位造成一定冲击，但对于许多中小型项目来说仍然是非常理想的选择方案之一。</w:t>
      </w:r>
      <w:commentRangeEnd w:id="30"/>
      <w:r>
        <w:commentReference w:id="30"/>
      </w:r>
    </w:p>
    <w:p w14:paraId="6A9603B1">
      <w:pPr>
        <w:spacing w:line="240" w:lineRule="auto"/>
        <w:rPr>
          <w:ins w:id="294" w:author="冬青" w:date="2025-05-01T22:24:10Z"/>
          <w:rFonts w:hint="eastAsia" w:ascii="黑体" w:hAnsi="黑体" w:eastAsia="黑体" w:cs="黑体"/>
        </w:rPr>
        <w:pPrChange w:id="293" w:author="冬青" w:date="2025-05-01T22:24:10Z">
          <w:pPr>
            <w:spacing w:line="400" w:lineRule="exact"/>
          </w:pPr>
        </w:pPrChange>
      </w:pPr>
      <w:ins w:id="295" w:author="冬青" w:date="2025-05-01T22:24:10Z">
        <w:r>
          <w:rPr>
            <w:rFonts w:hint="eastAsia" w:ascii="黑体" w:hAnsi="黑体" w:eastAsia="黑体" w:cs="黑体"/>
          </w:rPr>
          <w:br w:type="page"/>
        </w:r>
      </w:ins>
    </w:p>
    <w:p w14:paraId="034E7034">
      <w:pPr>
        <w:spacing w:line="400" w:lineRule="exact"/>
        <w:rPr>
          <w:rFonts w:hint="eastAsia" w:ascii="黑体" w:hAnsi="黑体" w:eastAsia="黑体" w:cs="黑体"/>
        </w:rPr>
      </w:pPr>
    </w:p>
    <w:p w14:paraId="181880CF">
      <w:pPr>
        <w:spacing w:line="400" w:lineRule="exact"/>
        <w:rPr>
          <w:rFonts w:hint="eastAsia" w:ascii="黑体" w:hAnsi="黑体" w:eastAsia="黑体" w:cs="黑体"/>
        </w:rPr>
      </w:pPr>
      <w:bookmarkStart w:id="29" w:name="_Toc165406691"/>
      <w:bookmarkStart w:id="30" w:name="_Toc485289842"/>
      <w:r>
        <w:rPr>
          <w:rFonts w:hint="eastAsia" w:ascii="黑体" w:hAnsi="黑体" w:eastAsia="黑体" w:cs="黑体"/>
        </w:rPr>
        <w:t>4  系统实现</w:t>
      </w:r>
      <w:bookmarkEnd w:id="28"/>
      <w:bookmarkEnd w:id="29"/>
      <w:bookmarkEnd w:id="30"/>
    </w:p>
    <w:p w14:paraId="7F124110">
      <w:pPr>
        <w:spacing w:line="400" w:lineRule="exact"/>
        <w:rPr>
          <w:ins w:id="296" w:author="冬青" w:date="2025-05-01T22:27:42Z"/>
          <w:rFonts w:hint="eastAsia" w:ascii="黑体" w:hAnsi="黑体" w:eastAsia="黑体" w:cs="黑体"/>
        </w:rPr>
      </w:pPr>
      <w:bookmarkStart w:id="31" w:name="_Toc484556211"/>
      <w:bookmarkStart w:id="32" w:name="_Toc485289843"/>
      <w:bookmarkStart w:id="33" w:name="_Toc165406692"/>
      <w:r>
        <w:rPr>
          <w:rFonts w:hint="eastAsia" w:ascii="黑体" w:hAnsi="黑体" w:eastAsia="黑体" w:cs="黑体"/>
        </w:rPr>
        <w:t>4.1</w:t>
      </w:r>
      <w:bookmarkEnd w:id="31"/>
      <w:bookmarkEnd w:id="32"/>
      <w:r>
        <w:rPr>
          <w:rFonts w:hint="eastAsia" w:ascii="黑体" w:hAnsi="黑体" w:eastAsia="黑体" w:cs="黑体"/>
        </w:rPr>
        <w:t xml:space="preserve">  用户登录验证</w:t>
      </w:r>
      <w:bookmarkEnd w:id="33"/>
    </w:p>
    <w:p w14:paraId="36E65F4E">
      <w:pPr>
        <w:tabs>
          <w:tab w:val="left" w:pos="377"/>
        </w:tabs>
        <w:spacing w:line="400" w:lineRule="exact"/>
        <w:ind w:firstLine="502" w:firstLineChars="200"/>
        <w:rPr>
          <w:ins w:id="298" w:author="冬青" w:date="2025-05-01T22:27:46Z"/>
          <w:rFonts w:hint="eastAsia" w:ascii="Times New Roman" w:hAnsi="Times New Roman" w:eastAsia="宋体"/>
          <w:lang w:eastAsia="zh-CN"/>
        </w:rPr>
        <w:pPrChange w:id="297" w:author="冬青" w:date="2025-05-01T22:27:56Z">
          <w:pPr>
            <w:spacing w:line="400" w:lineRule="exact"/>
            <w:ind w:firstLine="0" w:firstLineChars="0"/>
          </w:pPr>
        </w:pPrChange>
      </w:pPr>
      <w:ins w:id="299" w:author="冬青" w:date="2025-05-01T22:27:46Z">
        <w:r>
          <w:rPr>
            <w:rFonts w:ascii="Times New Roman" w:hAnsi="Times New Roman"/>
          </w:rPr>
          <w:t>用户在浏览器中输入网页地址http://127.0.0.1:5000/</w:t>
        </w:r>
      </w:ins>
      <w:ins w:id="300" w:author="冬青" w:date="2025-05-01T22:27:46Z">
        <w:r>
          <w:rPr>
            <w:rFonts w:hint="eastAsia" w:ascii="Times New Roman" w:hAnsi="Times New Roman"/>
          </w:rPr>
          <w:t>mgr/sign.html</w:t>
        </w:r>
      </w:ins>
      <w:ins w:id="301" w:author="冬青" w:date="2025-05-01T22:27:46Z">
        <w:r>
          <w:rPr>
            <w:rFonts w:ascii="Times New Roman" w:hAnsi="Times New Roman"/>
          </w:rPr>
          <w:t>/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w:t>
        </w:r>
      </w:ins>
      <w:ins w:id="302" w:author="冬青" w:date="2025-05-01T22:27:46Z">
        <w:r>
          <w:rPr>
            <w:rFonts w:ascii="Times New Roman" w:hAnsi="Times New Roman"/>
            <w:kern w:val="2"/>
            <w:szCs w:val="21"/>
          </w:rPr>
          <w:t>Django</w:t>
        </w:r>
      </w:ins>
      <w:ins w:id="303" w:author="冬青" w:date="2025-05-01T22:27:46Z">
        <w:r>
          <w:rPr>
            <w:rFonts w:ascii="Times New Roman" w:hAnsi="Times New Roman"/>
          </w:rPr>
          <w:t>框架操作MySQL数据库用户表进行实现，系统登录界面如图</w:t>
        </w:r>
      </w:ins>
      <w:ins w:id="304" w:author="冬青" w:date="2025-05-01T22:27:46Z">
        <w:r>
          <w:rPr>
            <w:rFonts w:hint="eastAsia" w:ascii="Times New Roman" w:hAnsi="Times New Roman"/>
          </w:rPr>
          <w:t>2</w:t>
        </w:r>
      </w:ins>
      <w:ins w:id="305" w:author="冬青" w:date="2025-05-01T22:27:46Z">
        <w:r>
          <w:rPr>
            <w:rFonts w:ascii="Times New Roman" w:hAnsi="Times New Roman"/>
          </w:rPr>
          <w:t>所示</w:t>
        </w:r>
      </w:ins>
      <w:ins w:id="306" w:author="冬青" w:date="2025-05-01T22:28:00Z">
        <w:commentRangeStart w:id="31"/>
        <w:r>
          <w:rPr>
            <w:rFonts w:hint="eastAsia" w:ascii="Times New Roman" w:hAnsi="Times New Roman"/>
            <w:lang w:eastAsia="zh-CN"/>
          </w:rPr>
          <w:t>。</w:t>
        </w:r>
        <w:commentRangeEnd w:id="31"/>
      </w:ins>
      <w:r>
        <w:commentReference w:id="31"/>
      </w:r>
    </w:p>
    <w:p w14:paraId="3CAB2D7F">
      <w:pPr>
        <w:spacing w:line="400" w:lineRule="exact"/>
        <w:rPr>
          <w:ins w:id="307" w:author="冬青" w:date="2025-05-01T22:27:46Z"/>
          <w:rFonts w:hint="eastAsia" w:ascii="黑体" w:hAnsi="黑体" w:eastAsia="黑体" w:cs="黑体"/>
        </w:rPr>
      </w:pPr>
      <w:ins w:id="308" w:author="冬青" w:date="2025-05-01T22:27:46Z">
        <w:r>
          <w:rPr>
            <w:rFonts w:ascii="黑体" w:hAnsi="黑体" w:eastAsia="黑体" w:cs="黑体"/>
            <w:sz w:val="18"/>
            <w:szCs w:val="18"/>
          </w:rPr>
          <w:tab/>
        </w:r>
      </w:ins>
      <w:ins w:id="309" w:author="冬青" w:date="2025-05-01T22:27:46Z">
        <w:r>
          <w:rPr>
            <w:rFonts w:ascii="黑体" w:hAnsi="黑体" w:eastAsia="黑体" w:cs="黑体"/>
            <w:sz w:val="18"/>
            <w:szCs w:val="18"/>
          </w:rPr>
          <w:tab/>
        </w:r>
      </w:ins>
      <w:ins w:id="310" w:author="冬青" w:date="2025-05-01T22:27:46Z">
        <w:r>
          <w:rPr>
            <w:rFonts w:ascii="黑体" w:hAnsi="黑体" w:eastAsia="黑体" w:cs="黑体"/>
            <w:sz w:val="18"/>
            <w:szCs w:val="18"/>
          </w:rPr>
          <w:tab/>
        </w:r>
      </w:ins>
      <w:ins w:id="311" w:author="冬青" w:date="2025-05-01T22:27:46Z">
        <w:r>
          <w:rPr>
            <w:rFonts w:ascii="黑体" w:hAnsi="黑体" w:eastAsia="黑体" w:cs="黑体"/>
            <w:sz w:val="18"/>
            <w:szCs w:val="18"/>
          </w:rPr>
          <w:tab/>
        </w:r>
      </w:ins>
      <w:ins w:id="312" w:author="冬青" w:date="2025-05-01T22:27:46Z">
        <w:r>
          <w:rPr>
            <w:rFonts w:ascii="黑体" w:hAnsi="黑体" w:eastAsia="黑体" w:cs="黑体"/>
            <w:sz w:val="18"/>
            <w:szCs w:val="18"/>
          </w:rPr>
          <w:tab/>
        </w:r>
      </w:ins>
      <w:ins w:id="313" w:author="冬青" w:date="2025-05-01T22:27:46Z">
        <w:r>
          <w:rPr>
            <w:rFonts w:ascii="黑体" w:hAnsi="黑体" w:eastAsia="黑体" w:cs="黑体"/>
            <w:sz w:val="18"/>
            <w:szCs w:val="18"/>
          </w:rPr>
          <w:tab/>
        </w:r>
      </w:ins>
      <w:ins w:id="314" w:author="冬青" w:date="2025-05-01T22:27:46Z">
        <w:r>
          <w:rPr>
            <w:rFonts w:ascii="黑体" w:hAnsi="黑体" w:eastAsia="黑体" w:cs="黑体"/>
            <w:sz w:val="18"/>
            <w:szCs w:val="18"/>
          </w:rPr>
          <w:tab/>
        </w:r>
      </w:ins>
    </w:p>
    <w:p w14:paraId="19B8042F">
      <w:pPr>
        <w:spacing w:line="400" w:lineRule="exact"/>
        <w:rPr>
          <w:rFonts w:hint="eastAsia" w:ascii="黑体" w:hAnsi="黑体" w:eastAsia="黑体" w:cs="黑体"/>
        </w:rPr>
      </w:pPr>
    </w:p>
    <w:p w14:paraId="273BD3F6">
      <w:pPr>
        <w:tabs>
          <w:tab w:val="left" w:pos="377"/>
        </w:tabs>
        <w:spacing w:line="240" w:lineRule="auto"/>
        <w:ind w:firstLine="0" w:firstLineChars="0"/>
        <w:jc w:val="center"/>
        <w:rPr>
          <w:ins w:id="316" w:author="冬青" w:date="2025-05-01T22:25:56Z"/>
        </w:rPr>
        <w:pPrChange w:id="315" w:author="冬青" w:date="2025-05-01T22:26:05Z">
          <w:pPr>
            <w:spacing w:line="400" w:lineRule="exact"/>
            <w:ind w:firstLine="502" w:firstLineChars="200"/>
          </w:pPr>
        </w:pPrChange>
      </w:pPr>
      <w:ins w:id="317" w:author="冬青" w:date="2025-05-01T22:26:02Z">
        <w:commentRangeStart w:id="32"/>
        <w:r>
          <w:rPr/>
          <w:drawing>
            <wp:inline distT="0" distB="0" distL="114300" distR="114300">
              <wp:extent cx="3575050" cy="2372995"/>
              <wp:effectExtent l="0" t="0" r="6350" b="825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4"/>
                      <a:stretch>
                        <a:fillRect/>
                      </a:stretch>
                    </pic:blipFill>
                    <pic:spPr>
                      <a:xfrm>
                        <a:off x="0" y="0"/>
                        <a:ext cx="3575050" cy="2372995"/>
                      </a:xfrm>
                      <a:prstGeom prst="rect">
                        <a:avLst/>
                      </a:prstGeom>
                      <a:noFill/>
                      <a:ln>
                        <a:noFill/>
                      </a:ln>
                    </pic:spPr>
                  </pic:pic>
                </a:graphicData>
              </a:graphic>
            </wp:inline>
          </w:drawing>
        </w:r>
      </w:ins>
      <w:del w:id="319" w:author="冬青" w:date="2025-05-01T22:26:02Z">
        <w:r>
          <w:rPr/>
          <w:drawing>
            <wp:inline distT="0" distB="0" distL="114300" distR="114300">
              <wp:extent cx="3575050" cy="2372995"/>
              <wp:effectExtent l="0" t="0" r="6350" b="82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34"/>
                      <a:stretch>
                        <a:fillRect/>
                      </a:stretch>
                    </pic:blipFill>
                    <pic:spPr>
                      <a:xfrm>
                        <a:off x="0" y="0"/>
                        <a:ext cx="3575050" cy="2372995"/>
                      </a:xfrm>
                      <a:prstGeom prst="rect">
                        <a:avLst/>
                      </a:prstGeom>
                      <a:noFill/>
                      <a:ln>
                        <a:noFill/>
                      </a:ln>
                    </pic:spPr>
                  </pic:pic>
                </a:graphicData>
              </a:graphic>
            </wp:inline>
          </w:drawing>
        </w:r>
      </w:del>
    </w:p>
    <w:p w14:paraId="3A373BA1">
      <w:pPr>
        <w:tabs>
          <w:tab w:val="left" w:pos="377"/>
        </w:tabs>
        <w:spacing w:line="400" w:lineRule="exact"/>
        <w:jc w:val="center"/>
        <w:rPr>
          <w:ins w:id="322" w:author="冬青" w:date="2025-05-01T22:26:01Z"/>
          <w:rFonts w:ascii="Times New Roman" w:hAnsi="Times New Roman"/>
        </w:rPr>
        <w:pPrChange w:id="321" w:author="冬青" w:date="2025-05-01T22:26:08Z">
          <w:pPr>
            <w:spacing w:line="400" w:lineRule="exact"/>
          </w:pPr>
        </w:pPrChange>
      </w:pPr>
      <w:ins w:id="323" w:author="冬青" w:date="2025-05-01T22:26:01Z">
        <w:r>
          <w:rPr>
            <w:rFonts w:hint="eastAsia" w:ascii="黑体" w:hAnsi="黑体" w:eastAsia="黑体" w:cs="黑体"/>
            <w:sz w:val="18"/>
            <w:szCs w:val="18"/>
          </w:rPr>
          <w:t>图2  系统登录界面</w:t>
        </w:r>
        <w:commentRangeEnd w:id="32"/>
      </w:ins>
      <w:r>
        <w:commentReference w:id="32"/>
      </w:r>
    </w:p>
    <w:p w14:paraId="19601283">
      <w:pPr>
        <w:tabs>
          <w:tab w:val="left" w:pos="377"/>
        </w:tabs>
        <w:spacing w:line="240" w:lineRule="auto"/>
        <w:ind w:firstLine="0" w:firstLineChars="0"/>
        <w:rPr>
          <w:ins w:id="325" w:author="冬青" w:date="2025-05-01T22:25:42Z"/>
        </w:rPr>
        <w:pPrChange w:id="324" w:author="冬青" w:date="2025-05-01T22:25:51Z">
          <w:pPr>
            <w:spacing w:line="400" w:lineRule="exact"/>
            <w:ind w:firstLine="502" w:firstLineChars="200"/>
          </w:pPr>
        </w:pPrChange>
      </w:pPr>
    </w:p>
    <w:p w14:paraId="77DC199B">
      <w:pPr>
        <w:tabs>
          <w:tab w:val="left" w:pos="377"/>
        </w:tabs>
        <w:spacing w:line="400" w:lineRule="exact"/>
        <w:ind w:firstLine="0" w:firstLineChars="0"/>
        <w:rPr>
          <w:del w:id="327" w:author="冬青" w:date="2025-05-01T22:27:46Z"/>
          <w:rFonts w:hint="eastAsia" w:ascii="Times New Roman" w:hAnsi="Times New Roman"/>
        </w:rPr>
        <w:pPrChange w:id="326" w:author="冬青" w:date="2025-05-01T22:25:33Z">
          <w:pPr>
            <w:spacing w:line="400" w:lineRule="exact"/>
            <w:ind w:firstLine="502" w:firstLineChars="200"/>
          </w:pPr>
        </w:pPrChange>
      </w:pPr>
      <w:ins w:id="328" w:author="冬青" w:date="2025-05-01T22:27:35Z">
        <w:r>
          <w:rPr>
            <w:rFonts w:hint="eastAsia" w:ascii="Times New Roman" w:hAnsi="Times New Roman"/>
            <w:lang w:val="en-US" w:eastAsia="zh-CN"/>
          </w:rPr>
          <w:tab/>
        </w:r>
      </w:ins>
      <w:del w:id="329" w:author="冬青" w:date="2025-05-01T22:27:46Z">
        <w:r>
          <w:rPr>
            <w:rFonts w:ascii="Times New Roman" w:hAnsi="Times New Roman"/>
          </w:rPr>
          <w:delText>用户在浏览器中输入网页地址http://127.0.0.1:5000/</w:delText>
        </w:r>
      </w:del>
      <w:del w:id="330" w:author="冬青" w:date="2025-05-01T22:27:46Z">
        <w:r>
          <w:rPr>
            <w:rFonts w:hint="eastAsia" w:ascii="Times New Roman" w:hAnsi="Times New Roman"/>
          </w:rPr>
          <w:delText>mgr/sign.html</w:delText>
        </w:r>
      </w:del>
      <w:del w:id="331" w:author="冬青" w:date="2025-05-01T22:27:46Z">
        <w:r>
          <w:rPr>
            <w:rFonts w:ascii="Times New Roman" w:hAnsi="Times New Roman"/>
          </w:rPr>
          <w:delText>/即可打开系统主页登录页面，输入用户名和密码后验证通过才能进入系统主页，如果用户名或密码输入错误系统会给出错误提示。点击登录页面的注册账号按钮可跳转到用户注册页面，输入用户名和密码并确认后可完成新用户注册。系统后台基于</w:delText>
        </w:r>
      </w:del>
      <w:del w:id="332" w:author="冬青" w:date="2025-05-01T22:27:46Z">
        <w:r>
          <w:rPr>
            <w:rFonts w:ascii="Times New Roman" w:hAnsi="Times New Roman"/>
            <w:kern w:val="2"/>
            <w:szCs w:val="21"/>
          </w:rPr>
          <w:delText>Django</w:delText>
        </w:r>
      </w:del>
      <w:del w:id="333" w:author="冬青" w:date="2025-05-01T22:27:46Z">
        <w:r>
          <w:rPr>
            <w:rFonts w:ascii="Times New Roman" w:hAnsi="Times New Roman"/>
          </w:rPr>
          <w:delText>框架操作MySQL数据库用户表进行实现，系统登录界面如图</w:delText>
        </w:r>
      </w:del>
      <w:del w:id="334" w:author="冬青" w:date="2025-05-01T22:27:46Z">
        <w:r>
          <w:rPr>
            <w:rFonts w:hint="eastAsia" w:ascii="Times New Roman" w:hAnsi="Times New Roman"/>
          </w:rPr>
          <w:delText>2</w:delText>
        </w:r>
      </w:del>
      <w:del w:id="335" w:author="冬青" w:date="2025-05-01T22:27:46Z">
        <w:r>
          <w:rPr>
            <w:rFonts w:ascii="Times New Roman" w:hAnsi="Times New Roman"/>
          </w:rPr>
          <w:delText>所示，</w:delText>
        </w:r>
      </w:del>
      <w:bookmarkStart w:id="34" w:name="_Toc165406693"/>
    </w:p>
    <w:p w14:paraId="51CF5581">
      <w:pPr>
        <w:spacing w:line="400" w:lineRule="exact"/>
        <w:rPr>
          <w:del w:id="336" w:author="冬青" w:date="2025-05-01T22:27:46Z"/>
          <w:rFonts w:ascii="Times New Roman" w:hAnsi="Times New Roman"/>
        </w:rPr>
      </w:pPr>
      <w:del w:id="337" w:author="冬青" w:date="2025-05-01T22:27:46Z">
        <w:r>
          <w:rPr>
            <w:rFonts w:ascii="黑体" w:hAnsi="黑体" w:eastAsia="黑体" w:cs="黑体"/>
            <w:sz w:val="18"/>
            <w:szCs w:val="18"/>
          </w:rPr>
          <w:tab/>
        </w:r>
      </w:del>
      <w:del w:id="338" w:author="冬青" w:date="2025-05-01T22:27:46Z">
        <w:r>
          <w:rPr>
            <w:rFonts w:ascii="黑体" w:hAnsi="黑体" w:eastAsia="黑体" w:cs="黑体"/>
            <w:sz w:val="18"/>
            <w:szCs w:val="18"/>
          </w:rPr>
          <w:tab/>
        </w:r>
      </w:del>
      <w:del w:id="339" w:author="冬青" w:date="2025-05-01T22:27:46Z">
        <w:r>
          <w:rPr>
            <w:rFonts w:ascii="黑体" w:hAnsi="黑体" w:eastAsia="黑体" w:cs="黑体"/>
            <w:sz w:val="18"/>
            <w:szCs w:val="18"/>
          </w:rPr>
          <w:tab/>
        </w:r>
      </w:del>
      <w:del w:id="340" w:author="冬青" w:date="2025-05-01T22:27:46Z">
        <w:r>
          <w:rPr>
            <w:rFonts w:ascii="黑体" w:hAnsi="黑体" w:eastAsia="黑体" w:cs="黑体"/>
            <w:sz w:val="18"/>
            <w:szCs w:val="18"/>
          </w:rPr>
          <w:tab/>
        </w:r>
      </w:del>
      <w:del w:id="341" w:author="冬青" w:date="2025-05-01T22:27:46Z">
        <w:r>
          <w:rPr>
            <w:rFonts w:ascii="黑体" w:hAnsi="黑体" w:eastAsia="黑体" w:cs="黑体"/>
            <w:sz w:val="18"/>
            <w:szCs w:val="18"/>
          </w:rPr>
          <w:tab/>
        </w:r>
      </w:del>
      <w:del w:id="342" w:author="冬青" w:date="2025-05-01T22:27:46Z">
        <w:r>
          <w:rPr>
            <w:rFonts w:ascii="黑体" w:hAnsi="黑体" w:eastAsia="黑体" w:cs="黑体"/>
            <w:sz w:val="18"/>
            <w:szCs w:val="18"/>
          </w:rPr>
          <w:tab/>
        </w:r>
      </w:del>
      <w:del w:id="343" w:author="冬青" w:date="2025-05-01T22:27:46Z">
        <w:r>
          <w:rPr>
            <w:rFonts w:ascii="黑体" w:hAnsi="黑体" w:eastAsia="黑体" w:cs="黑体"/>
            <w:sz w:val="18"/>
            <w:szCs w:val="18"/>
          </w:rPr>
          <w:tab/>
        </w:r>
      </w:del>
      <w:del w:id="344" w:author="冬青" w:date="2025-05-01T22:27:46Z">
        <w:r>
          <w:rPr>
            <w:rFonts w:hint="eastAsia" w:ascii="黑体" w:hAnsi="黑体" w:eastAsia="黑体" w:cs="黑体"/>
            <w:sz w:val="18"/>
            <w:szCs w:val="18"/>
          </w:rPr>
          <w:delText>图2  系统登录界面</w:delText>
        </w:r>
      </w:del>
    </w:p>
    <w:p w14:paraId="1A101BFE">
      <w:pPr>
        <w:spacing w:line="400" w:lineRule="exact"/>
        <w:rPr>
          <w:del w:id="345" w:author="冬青" w:date="2025-05-01T22:27:46Z"/>
          <w:rFonts w:hint="eastAsia" w:ascii="黑体" w:hAnsi="黑体" w:eastAsia="黑体" w:cs="黑体"/>
        </w:rPr>
      </w:pPr>
    </w:p>
    <w:p w14:paraId="770EA8DA">
      <w:pPr>
        <w:spacing w:line="400" w:lineRule="exact"/>
        <w:rPr>
          <w:rFonts w:hint="eastAsia" w:ascii="黑体" w:hAnsi="黑体" w:eastAsia="黑体" w:cs="黑体"/>
        </w:rPr>
      </w:pPr>
    </w:p>
    <w:p w14:paraId="08709B46">
      <w:pPr>
        <w:spacing w:line="400" w:lineRule="exact"/>
        <w:rPr>
          <w:rFonts w:ascii="黑体" w:hAnsi="黑体" w:eastAsia="黑体" w:cs="黑体"/>
        </w:rPr>
      </w:pPr>
      <w:r>
        <w:rPr>
          <w:rFonts w:hint="eastAsia" w:ascii="黑体" w:hAnsi="黑体" w:eastAsia="黑体" w:cs="黑体"/>
        </w:rPr>
        <w:t>4.2  主页面展示</w:t>
      </w:r>
      <w:bookmarkEnd w:id="34"/>
    </w:p>
    <w:p w14:paraId="6D11FEDA">
      <w:pPr>
        <w:spacing w:line="400" w:lineRule="exact"/>
        <w:rPr>
          <w:rFonts w:hint="eastAsia" w:ascii="黑体" w:hAnsi="黑体" w:eastAsia="黑体" w:cs="黑体"/>
        </w:rPr>
      </w:pPr>
    </w:p>
    <w:p w14:paraId="63018B71">
      <w:pPr>
        <w:spacing w:line="400" w:lineRule="exact"/>
        <w:ind w:firstLine="502" w:firstLineChars="200"/>
        <w:rPr>
          <w:ins w:id="346" w:author="冬青" w:date="2025-05-01T22:24:47Z"/>
          <w:rFonts w:ascii="Times New Roman" w:hAnsi="Times New Roman"/>
        </w:rPr>
      </w:pPr>
      <w:r>
        <w:rPr>
          <w:rFonts w:hint="eastAsia" w:ascii="Times New Roman" w:hAnsi="Times New Roman"/>
        </w:rPr>
        <w:t>进入主界面后，前端自动向后端发送请求</w:t>
      </w:r>
      <w:r>
        <w:rPr>
          <w:rFonts w:ascii="Times New Roman" w:hAnsi="Times New Roman"/>
        </w:rPr>
        <w:t>,</w:t>
      </w:r>
      <w:commentRangeStart w:id="33"/>
      <w:r>
        <w:rPr>
          <w:rFonts w:ascii="Times New Roman" w:hAnsi="Times New Roman"/>
        </w:rPr>
        <w:t>在</w:t>
      </w:r>
      <w:r>
        <w:rPr>
          <w:rFonts w:ascii="Times New Roman" w:hAnsi="Times New Roman"/>
          <w:kern w:val="2"/>
          <w:szCs w:val="21"/>
        </w:rPr>
        <w:t>Django</w:t>
      </w:r>
      <w:r>
        <w:rPr>
          <w:rFonts w:ascii="Times New Roman" w:hAnsi="Times New Roman"/>
        </w:rPr>
        <w:t>中使用MySQL进行查询，需安装</w:t>
      </w:r>
      <w:r>
        <w:rPr>
          <w:rFonts w:ascii="Times New Roman" w:hAnsi="Times New Roman"/>
          <w:kern w:val="2"/>
          <w:szCs w:val="21"/>
        </w:rPr>
        <w:t>Django</w:t>
      </w:r>
      <w:r>
        <w:rPr>
          <w:rFonts w:ascii="Times New Roman" w:hAnsi="Times New Roman"/>
        </w:rPr>
        <w:t>-MySQLdb库，该库提供了与MySQL数据库的集成，在路由函数中接收参数数据条数，使用SQL语句执行数据库查询，将查询结果传递给模板进行渲染，以展示</w:t>
      </w:r>
      <w:r>
        <w:rPr>
          <w:rFonts w:hint="eastAsia" w:ascii="Times New Roman" w:hAnsi="Times New Roman"/>
        </w:rPr>
        <w:t>后端</w:t>
      </w:r>
      <w:r>
        <w:rPr>
          <w:rFonts w:ascii="Times New Roman" w:hAnsi="Times New Roman"/>
        </w:rPr>
        <w:t>数据，可视化界面如图4所示。</w:t>
      </w:r>
      <w:commentRangeEnd w:id="33"/>
      <w:r>
        <w:commentReference w:id="33"/>
      </w:r>
    </w:p>
    <w:p w14:paraId="203FEF0A">
      <w:pPr>
        <w:spacing w:line="400" w:lineRule="exact"/>
        <w:ind w:firstLine="502" w:firstLineChars="200"/>
        <w:rPr>
          <w:ins w:id="347" w:author="冬青" w:date="2025-05-01T22:24:49Z"/>
          <w:rFonts w:ascii="Times New Roman" w:hAnsi="Times New Roman"/>
        </w:rPr>
      </w:pPr>
    </w:p>
    <w:p w14:paraId="11052046">
      <w:pPr>
        <w:spacing w:line="400" w:lineRule="exact"/>
        <w:ind w:firstLine="502" w:firstLineChars="200"/>
        <w:rPr>
          <w:ins w:id="348" w:author="冬青" w:date="2025-05-01T22:24:50Z"/>
          <w:rFonts w:ascii="Times New Roman" w:hAnsi="Times New Roman"/>
        </w:rPr>
      </w:pPr>
    </w:p>
    <w:p w14:paraId="4E2EB32F">
      <w:pPr>
        <w:spacing w:line="400" w:lineRule="exact"/>
        <w:ind w:firstLine="502" w:firstLineChars="200"/>
        <w:rPr>
          <w:ins w:id="349" w:author="冬青" w:date="2025-05-01T22:24:50Z"/>
          <w:rFonts w:ascii="Times New Roman" w:hAnsi="Times New Roman"/>
        </w:rPr>
      </w:pPr>
    </w:p>
    <w:p w14:paraId="1404893D">
      <w:pPr>
        <w:spacing w:line="400" w:lineRule="exact"/>
        <w:ind w:firstLine="502" w:firstLineChars="200"/>
        <w:rPr>
          <w:ins w:id="350" w:author="冬青" w:date="2025-05-01T22:24:50Z"/>
          <w:rFonts w:ascii="Times New Roman" w:hAnsi="Times New Roman"/>
        </w:rPr>
      </w:pPr>
    </w:p>
    <w:p w14:paraId="6A3A90E2">
      <w:pPr>
        <w:spacing w:line="400" w:lineRule="exact"/>
        <w:ind w:firstLine="502" w:firstLineChars="200"/>
        <w:rPr>
          <w:ins w:id="351" w:author="冬青" w:date="2025-05-01T22:24:50Z"/>
          <w:rFonts w:ascii="Times New Roman" w:hAnsi="Times New Roman"/>
        </w:rPr>
      </w:pPr>
    </w:p>
    <w:p w14:paraId="5A36C16D">
      <w:pPr>
        <w:spacing w:line="400" w:lineRule="exact"/>
        <w:ind w:firstLine="502" w:firstLineChars="200"/>
        <w:rPr>
          <w:ins w:id="352" w:author="冬青" w:date="2025-05-01T22:24:50Z"/>
          <w:rFonts w:ascii="Times New Roman" w:hAnsi="Times New Roman"/>
        </w:rPr>
      </w:pPr>
    </w:p>
    <w:p w14:paraId="0E347F4C">
      <w:pPr>
        <w:spacing w:line="400" w:lineRule="exact"/>
        <w:ind w:firstLine="502" w:firstLineChars="200"/>
        <w:rPr>
          <w:rFonts w:ascii="Times New Roman" w:hAnsi="Times New Roman"/>
        </w:rPr>
      </w:pPr>
    </w:p>
    <w:p w14:paraId="4D4F6509">
      <w:pPr>
        <w:tabs>
          <w:tab w:val="left" w:pos="377"/>
        </w:tabs>
        <w:spacing w:line="240" w:lineRule="auto"/>
        <w:jc w:val="center"/>
        <w:rPr>
          <w:del w:id="354" w:author="冬青" w:date="2025-05-01T22:25:21Z"/>
          <w:rFonts w:ascii="Times New Roman" w:hAnsi="Times New Roman"/>
        </w:rPr>
        <w:pPrChange w:id="353" w:author="冬青" w:date="2025-05-01T22:25:19Z">
          <w:pPr>
            <w:spacing w:line="400" w:lineRule="exact"/>
          </w:pPr>
        </w:pPrChange>
      </w:pPr>
      <w:r>
        <w:drawing>
          <wp:inline distT="0" distB="0" distL="114300" distR="114300">
            <wp:extent cx="4832985" cy="2748280"/>
            <wp:effectExtent l="0" t="0" r="5715"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5"/>
                    <a:stretch>
                      <a:fillRect/>
                    </a:stretch>
                  </pic:blipFill>
                  <pic:spPr>
                    <a:xfrm>
                      <a:off x="0" y="0"/>
                      <a:ext cx="4832992" cy="2748486"/>
                    </a:xfrm>
                    <a:prstGeom prst="rect">
                      <a:avLst/>
                    </a:prstGeom>
                    <a:noFill/>
                    <a:ln>
                      <a:noFill/>
                    </a:ln>
                  </pic:spPr>
                </pic:pic>
              </a:graphicData>
            </a:graphic>
          </wp:inline>
        </w:drawing>
      </w:r>
    </w:p>
    <w:p w14:paraId="4D4F6509">
      <w:pPr>
        <w:tabs>
          <w:tab w:val="left" w:pos="377"/>
        </w:tabs>
        <w:spacing w:line="240" w:lineRule="auto"/>
        <w:jc w:val="center"/>
        <w:rPr>
          <w:del w:id="356" w:author="冬青" w:date="2025-05-01T22:25:13Z"/>
          <w:rFonts w:ascii="Times New Roman" w:hAnsi="Times New Roman"/>
        </w:rPr>
        <w:pPrChange w:id="355" w:author="冬青" w:date="2025-05-01T22:25:21Z">
          <w:pPr>
            <w:spacing w:line="400" w:lineRule="exact"/>
          </w:pPr>
        </w:pPrChange>
      </w:pPr>
    </w:p>
    <w:p w14:paraId="4D4F6509">
      <w:pPr>
        <w:tabs>
          <w:tab w:val="left" w:pos="377"/>
        </w:tabs>
        <w:spacing w:line="240" w:lineRule="auto"/>
        <w:jc w:val="center"/>
        <w:rPr>
          <w:del w:id="358" w:author="冬青" w:date="2025-05-01T22:25:13Z"/>
          <w:rFonts w:ascii="Times New Roman" w:hAnsi="Times New Roman"/>
        </w:rPr>
        <w:pPrChange w:id="357" w:author="冬青" w:date="2025-05-01T22:25:21Z">
          <w:pPr>
            <w:spacing w:line="400" w:lineRule="exact"/>
          </w:pPr>
        </w:pPrChange>
      </w:pPr>
    </w:p>
    <w:p w14:paraId="4D4F6509">
      <w:pPr>
        <w:tabs>
          <w:tab w:val="left" w:pos="377"/>
        </w:tabs>
        <w:spacing w:line="240" w:lineRule="auto"/>
        <w:jc w:val="center"/>
        <w:rPr>
          <w:del w:id="360" w:author="冬青" w:date="2025-05-01T22:25:13Z"/>
          <w:rFonts w:ascii="Times New Roman" w:hAnsi="Times New Roman"/>
        </w:rPr>
        <w:pPrChange w:id="359" w:author="冬青" w:date="2025-05-01T22:25:21Z">
          <w:pPr>
            <w:spacing w:line="400" w:lineRule="exact"/>
          </w:pPr>
        </w:pPrChange>
      </w:pPr>
      <w:bookmarkStart w:id="35" w:name="_Toc165406694"/>
    </w:p>
    <w:p w14:paraId="4D4F6509">
      <w:pPr>
        <w:tabs>
          <w:tab w:val="left" w:pos="377"/>
        </w:tabs>
        <w:spacing w:line="240" w:lineRule="auto"/>
        <w:jc w:val="center"/>
        <w:rPr>
          <w:del w:id="362" w:author="冬青" w:date="2025-05-01T22:25:13Z"/>
          <w:rFonts w:ascii="Times New Roman" w:hAnsi="Times New Roman"/>
        </w:rPr>
        <w:pPrChange w:id="361" w:author="冬青" w:date="2025-05-01T22:25:21Z">
          <w:pPr>
            <w:spacing w:line="400" w:lineRule="exact"/>
          </w:pPr>
        </w:pPrChange>
      </w:pPr>
    </w:p>
    <w:p w14:paraId="4D4F6509">
      <w:pPr>
        <w:tabs>
          <w:tab w:val="left" w:pos="377"/>
        </w:tabs>
        <w:spacing w:line="240" w:lineRule="auto"/>
        <w:jc w:val="center"/>
        <w:rPr>
          <w:del w:id="364" w:author="冬青" w:date="2025-05-01T22:25:13Z"/>
          <w:rFonts w:ascii="Times New Roman" w:hAnsi="Times New Roman"/>
        </w:rPr>
        <w:pPrChange w:id="363" w:author="冬青" w:date="2025-05-01T22:25:21Z">
          <w:pPr>
            <w:spacing w:line="400" w:lineRule="exact"/>
          </w:pPr>
        </w:pPrChange>
      </w:pPr>
    </w:p>
    <w:p w14:paraId="4D4F6509">
      <w:pPr>
        <w:tabs>
          <w:tab w:val="left" w:pos="377"/>
        </w:tabs>
        <w:spacing w:line="240" w:lineRule="auto"/>
        <w:jc w:val="center"/>
        <w:rPr>
          <w:del w:id="366" w:author="冬青" w:date="2025-05-01T22:25:13Z"/>
          <w:rFonts w:ascii="Times New Roman" w:hAnsi="Times New Roman"/>
        </w:rPr>
        <w:pPrChange w:id="365" w:author="冬青" w:date="2025-05-01T22:25:21Z">
          <w:pPr>
            <w:spacing w:line="400" w:lineRule="exact"/>
          </w:pPr>
        </w:pPrChange>
      </w:pPr>
    </w:p>
    <w:p w14:paraId="4D4F6509">
      <w:pPr>
        <w:tabs>
          <w:tab w:val="left" w:pos="377"/>
        </w:tabs>
        <w:spacing w:line="240" w:lineRule="auto"/>
        <w:jc w:val="center"/>
        <w:rPr>
          <w:del w:id="368" w:author="冬青" w:date="2025-05-01T22:25:13Z"/>
          <w:rFonts w:ascii="Times New Roman" w:hAnsi="Times New Roman"/>
        </w:rPr>
        <w:pPrChange w:id="367" w:author="冬青" w:date="2025-05-01T22:25:21Z">
          <w:pPr>
            <w:spacing w:line="400" w:lineRule="exact"/>
          </w:pPr>
        </w:pPrChange>
      </w:pPr>
    </w:p>
    <w:p w14:paraId="4D4F6509">
      <w:pPr>
        <w:tabs>
          <w:tab w:val="left" w:pos="377"/>
        </w:tabs>
        <w:spacing w:line="240" w:lineRule="auto"/>
        <w:jc w:val="center"/>
        <w:rPr>
          <w:del w:id="370" w:author="冬青" w:date="2025-05-01T22:25:13Z"/>
          <w:rFonts w:ascii="Times New Roman" w:hAnsi="Times New Roman"/>
        </w:rPr>
        <w:pPrChange w:id="369" w:author="冬青" w:date="2025-05-01T22:25:21Z">
          <w:pPr>
            <w:spacing w:line="400" w:lineRule="exact"/>
          </w:pPr>
        </w:pPrChange>
      </w:pPr>
    </w:p>
    <w:p w14:paraId="4D4F6509">
      <w:pPr>
        <w:tabs>
          <w:tab w:val="left" w:pos="377"/>
        </w:tabs>
        <w:spacing w:line="240" w:lineRule="auto"/>
        <w:jc w:val="center"/>
        <w:rPr>
          <w:del w:id="372" w:author="冬青" w:date="2025-05-01T22:25:14Z"/>
          <w:rFonts w:ascii="Times New Roman" w:hAnsi="Times New Roman"/>
        </w:rPr>
        <w:pPrChange w:id="371" w:author="冬青" w:date="2025-05-01T22:25:21Z">
          <w:pPr>
            <w:spacing w:line="400" w:lineRule="exact"/>
          </w:pPr>
        </w:pPrChange>
      </w:pPr>
    </w:p>
    <w:p w14:paraId="4D4F6509">
      <w:pPr>
        <w:tabs>
          <w:tab w:val="left" w:pos="377"/>
        </w:tabs>
        <w:spacing w:line="240" w:lineRule="auto"/>
        <w:ind w:firstLine="0" w:firstLineChars="0"/>
        <w:jc w:val="center"/>
        <w:rPr>
          <w:rFonts w:ascii="黑体" w:hAnsi="黑体" w:eastAsia="黑体" w:cs="黑体"/>
          <w:sz w:val="18"/>
          <w:szCs w:val="18"/>
        </w:rPr>
        <w:pPrChange w:id="373" w:author="冬青" w:date="2025-05-01T22:25:21Z">
          <w:pPr>
            <w:spacing w:line="400" w:lineRule="exact"/>
            <w:ind w:firstLine="382" w:firstLineChars="200"/>
          </w:pPr>
        </w:pPrChange>
      </w:pPr>
    </w:p>
    <w:p w14:paraId="25EACC97">
      <w:pPr>
        <w:tabs>
          <w:tab w:val="left" w:pos="377"/>
        </w:tabs>
        <w:spacing w:line="400" w:lineRule="exact"/>
        <w:ind w:firstLine="0" w:firstLineChars="0"/>
        <w:jc w:val="center"/>
        <w:rPr>
          <w:rFonts w:hint="eastAsia" w:ascii="黑体" w:hAnsi="黑体" w:eastAsia="黑体" w:cs="黑体"/>
          <w:sz w:val="18"/>
          <w:szCs w:val="18"/>
        </w:rPr>
        <w:pPrChange w:id="374" w:author="冬青" w:date="2025-05-01T22:25:26Z">
          <w:pPr>
            <w:spacing w:line="400" w:lineRule="exact"/>
            <w:ind w:firstLine="382" w:firstLineChars="200"/>
          </w:pPr>
        </w:pPrChange>
      </w:pPr>
      <w:r>
        <w:rPr>
          <w:rFonts w:hint="eastAsia" w:ascii="黑体" w:hAnsi="黑体" w:eastAsia="黑体" w:cs="黑体"/>
          <w:sz w:val="18"/>
          <w:szCs w:val="18"/>
        </w:rPr>
        <w:t>图4 主页面</w:t>
      </w:r>
    </w:p>
    <w:p w14:paraId="6013DFE8">
      <w:pPr>
        <w:spacing w:line="400" w:lineRule="exact"/>
        <w:rPr>
          <w:rFonts w:hint="eastAsia" w:ascii="黑体" w:hAnsi="黑体" w:eastAsia="黑体" w:cs="黑体"/>
        </w:rPr>
      </w:pPr>
    </w:p>
    <w:p w14:paraId="3BB77F51">
      <w:pPr>
        <w:spacing w:line="400" w:lineRule="exact"/>
        <w:rPr>
          <w:rFonts w:ascii="Times New Roman" w:hAnsi="Times New Roman"/>
        </w:rPr>
      </w:pPr>
      <w:r>
        <w:rPr>
          <w:rFonts w:hint="eastAsia" w:ascii="黑体" w:hAnsi="黑体" w:eastAsia="黑体" w:cs="黑体"/>
        </w:rPr>
        <w:t xml:space="preserve">4.3  </w:t>
      </w:r>
      <w:bookmarkEnd w:id="35"/>
      <w:r>
        <w:rPr>
          <w:rFonts w:hint="eastAsia" w:ascii="黑体" w:hAnsi="黑体" w:eastAsia="黑体" w:cs="黑体"/>
        </w:rPr>
        <w:t>客户展示页</w:t>
      </w:r>
    </w:p>
    <w:p w14:paraId="0A1178E5">
      <w:pPr>
        <w:pStyle w:val="21"/>
        <w:shd w:val="clear" w:color="auto" w:fill="FFFFFF"/>
        <w:rPr>
          <w:rFonts w:ascii="Times New Roman" w:hAnsi="Times New Roman"/>
        </w:rPr>
      </w:pPr>
      <w:r>
        <w:rPr>
          <w:rFonts w:hint="eastAsia"/>
        </w:rPr>
        <w:tab/>
      </w:r>
      <w:r>
        <w:rPr>
          <w:rFonts w:hint="eastAsia"/>
        </w:rPr>
        <w:t>主界面的第一栏目为国内外大客户信息展示页，其中展示了大客户的客户名，联系电话，地址等等，可以点击编辑按钮实现客户信息的修改，可删除客户；点击增加客户即可在管理界面编辑并添加客户信息到数据库；</w:t>
      </w:r>
      <w:r>
        <w:rPr>
          <w:rFonts w:ascii="Times New Roman" w:hAnsi="Times New Roman"/>
        </w:rPr>
        <w:t>Django</w:t>
      </w:r>
      <w:r>
        <w:rPr>
          <w:rFonts w:hint="eastAsia" w:ascii="Times New Roman" w:hAnsi="Times New Roman"/>
        </w:rPr>
        <w:t>中</w:t>
      </w:r>
      <w:r>
        <w:rPr>
          <w:rFonts w:ascii="Times New Roman" w:hAnsi="Times New Roman"/>
        </w:rPr>
        <w:t>对数据库表的操作</w:t>
      </w:r>
      <w:r>
        <w:rPr>
          <w:rFonts w:hint="eastAsia" w:ascii="Times New Roman" w:hAnsi="Times New Roman"/>
        </w:rPr>
        <w:t>，</w:t>
      </w:r>
      <w:r>
        <w:rPr>
          <w:rFonts w:ascii="Times New Roman" w:hAnsi="Times New Roman"/>
        </w:rPr>
        <w:t>应该都通过 Model对象实现对数据的读写，而不是通过SQL语句。比如，这里我们要获取 customer 表所有记录</w:t>
      </w:r>
      <w:r>
        <w:rPr>
          <w:rFonts w:hint="eastAsia" w:ascii="Times New Roman" w:hAnsi="Times New Roman"/>
        </w:rPr>
        <w:t>，</w:t>
      </w:r>
      <w:r>
        <w:rPr>
          <w:rFonts w:ascii="Times New Roman" w:hAnsi="Times New Roman"/>
        </w:rPr>
        <w:t>该表是和我们前面定义的 Customer 类管理的。Customer.objects.values() 就会返回一个QuerySet 对象，这个对象是Django定义的，在这里它包含所有的Customer 表记录。QuerySet 对象 可以使用 for 循环遍历取出里面所有的元素。每个元素 对应 一条表记录。每条表记录元素都是一个dict对象，其中 每个元素的 key 是表字段名，value是该记录的字段值上面的代码就可以将 每条记录的信息存储到字符串中返回给前端浏览器，可视界面展示</w:t>
      </w:r>
      <w:r>
        <w:drawing>
          <wp:anchor distT="0" distB="0" distL="114300" distR="114300" simplePos="0" relativeHeight="251664384" behindDoc="0" locked="0" layoutInCell="1" allowOverlap="1">
            <wp:simplePos x="0" y="0"/>
            <wp:positionH relativeFrom="margin">
              <wp:posOffset>-175895</wp:posOffset>
            </wp:positionH>
            <wp:positionV relativeFrom="paragraph">
              <wp:posOffset>568325</wp:posOffset>
            </wp:positionV>
            <wp:extent cx="3045460" cy="2182495"/>
            <wp:effectExtent l="0" t="0" r="2540" b="8255"/>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6"/>
                    <a:stretch>
                      <a:fillRect/>
                    </a:stretch>
                  </pic:blipFill>
                  <pic:spPr>
                    <a:xfrm>
                      <a:off x="0" y="0"/>
                      <a:ext cx="3045460" cy="2182495"/>
                    </a:xfrm>
                    <a:prstGeom prst="rect">
                      <a:avLst/>
                    </a:prstGeom>
                    <a:noFill/>
                    <a:ln>
                      <a:noFill/>
                    </a:ln>
                  </pic:spPr>
                </pic:pic>
              </a:graphicData>
            </a:graphic>
          </wp:anchor>
        </w:drawing>
      </w:r>
      <w:r>
        <w:drawing>
          <wp:anchor distT="0" distB="0" distL="114300" distR="114300" simplePos="0" relativeHeight="251665408" behindDoc="0" locked="0" layoutInCell="1" allowOverlap="1">
            <wp:simplePos x="0" y="0"/>
            <wp:positionH relativeFrom="margin">
              <wp:posOffset>2905760</wp:posOffset>
            </wp:positionH>
            <wp:positionV relativeFrom="paragraph">
              <wp:posOffset>584200</wp:posOffset>
            </wp:positionV>
            <wp:extent cx="3013710" cy="2119630"/>
            <wp:effectExtent l="0" t="0" r="0" b="0"/>
            <wp:wrapNone/>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37"/>
                    <a:stretch>
                      <a:fillRect/>
                    </a:stretch>
                  </pic:blipFill>
                  <pic:spPr>
                    <a:xfrm>
                      <a:off x="0" y="0"/>
                      <a:ext cx="3013827" cy="2119505"/>
                    </a:xfrm>
                    <a:prstGeom prst="rect">
                      <a:avLst/>
                    </a:prstGeom>
                    <a:noFill/>
                    <a:ln>
                      <a:noFill/>
                    </a:ln>
                  </pic:spPr>
                </pic:pic>
              </a:graphicData>
            </a:graphic>
          </wp:anchor>
        </w:drawing>
      </w:r>
      <w:r>
        <w:rPr>
          <w:rFonts w:ascii="Times New Roman" w:hAnsi="Times New Roman"/>
        </w:rPr>
        <w:t>如图</w:t>
      </w:r>
      <w:r>
        <w:rPr>
          <w:rFonts w:hint="eastAsia" w:ascii="Times New Roman" w:hAnsi="Times New Roman"/>
        </w:rPr>
        <w:t>5</w:t>
      </w:r>
      <w:r>
        <w:rPr>
          <w:rFonts w:ascii="Times New Roman" w:hAnsi="Times New Roman"/>
        </w:rPr>
        <w:t>所示。</w:t>
      </w:r>
      <w:bookmarkStart w:id="36" w:name="_Toc165406695"/>
    </w:p>
    <w:p w14:paraId="5B57A50F">
      <w:pPr>
        <w:spacing w:line="400" w:lineRule="exact"/>
        <w:ind w:firstLine="502" w:firstLineChars="200"/>
        <w:rPr>
          <w:rFonts w:ascii="Times New Roman" w:hAnsi="Times New Roman"/>
          <w:lang w:val="en-GB"/>
        </w:rPr>
      </w:pPr>
    </w:p>
    <w:p w14:paraId="4C640F4F">
      <w:pPr>
        <w:spacing w:line="400" w:lineRule="exact"/>
        <w:rPr>
          <w:rFonts w:hint="eastAsia" w:ascii="黑体" w:hAnsi="黑体" w:eastAsia="黑体" w:cs="黑体"/>
        </w:rPr>
      </w:pPr>
    </w:p>
    <w:p w14:paraId="35AC21E4">
      <w:pPr>
        <w:spacing w:line="400" w:lineRule="exact"/>
        <w:rPr>
          <w:rFonts w:hint="eastAsia" w:ascii="黑体" w:hAnsi="黑体" w:eastAsia="黑体" w:cs="黑体"/>
        </w:rPr>
      </w:pPr>
    </w:p>
    <w:p w14:paraId="279CF9A7">
      <w:pPr>
        <w:spacing w:line="400" w:lineRule="exact"/>
        <w:rPr>
          <w:rFonts w:hint="eastAsia" w:ascii="黑体" w:hAnsi="黑体" w:eastAsia="黑体" w:cs="黑体"/>
        </w:rPr>
      </w:pPr>
    </w:p>
    <w:p w14:paraId="4C223CA1">
      <w:pPr>
        <w:spacing w:line="400" w:lineRule="exact"/>
        <w:rPr>
          <w:rFonts w:hint="eastAsia" w:ascii="黑体" w:hAnsi="黑体" w:eastAsia="黑体" w:cs="黑体"/>
        </w:rPr>
      </w:pPr>
    </w:p>
    <w:p w14:paraId="587CD8D5">
      <w:pPr>
        <w:spacing w:line="400" w:lineRule="exact"/>
        <w:ind w:firstLine="382" w:firstLineChars="200"/>
        <w:jc w:val="center"/>
        <w:rPr>
          <w:rFonts w:hint="eastAsia" w:ascii="黑体" w:hAnsi="黑体" w:eastAsia="黑体" w:cs="黑体"/>
          <w:sz w:val="18"/>
          <w:szCs w:val="18"/>
        </w:rPr>
      </w:pPr>
    </w:p>
    <w:p w14:paraId="1ADC558A">
      <w:pPr>
        <w:spacing w:line="400" w:lineRule="exact"/>
        <w:rPr>
          <w:rFonts w:ascii="黑体" w:hAnsi="黑体" w:eastAsia="黑体" w:cs="黑体"/>
          <w:sz w:val="18"/>
          <w:szCs w:val="18"/>
        </w:rPr>
      </w:pPr>
    </w:p>
    <w:p w14:paraId="7172BFFF">
      <w:pPr>
        <w:spacing w:line="400" w:lineRule="exact"/>
        <w:rPr>
          <w:rFonts w:ascii="黑体" w:hAnsi="黑体" w:eastAsia="黑体" w:cs="黑体"/>
          <w:sz w:val="18"/>
          <w:szCs w:val="18"/>
        </w:rPr>
      </w:pP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p>
    <w:p w14:paraId="60F93073">
      <w:pPr>
        <w:spacing w:line="400" w:lineRule="exact"/>
        <w:rPr>
          <w:rFonts w:ascii="黑体" w:hAnsi="黑体" w:eastAsia="黑体" w:cs="黑体"/>
          <w:sz w:val="18"/>
          <w:szCs w:val="18"/>
          <w:lang w:val="en-GB"/>
        </w:rPr>
      </w:pP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hint="eastAsia" w:ascii="黑体" w:hAnsi="黑体" w:eastAsia="黑体" w:cs="黑体"/>
          <w:sz w:val="18"/>
          <w:szCs w:val="18"/>
        </w:rPr>
        <w:t>图5  大客户页面</w:t>
      </w:r>
    </w:p>
    <w:p w14:paraId="4DEEA890">
      <w:pPr>
        <w:spacing w:line="400" w:lineRule="exact"/>
        <w:rPr>
          <w:rFonts w:ascii="黑体" w:hAnsi="黑体" w:eastAsia="黑体" w:cs="黑体"/>
        </w:rPr>
      </w:pPr>
      <w:r>
        <w:rPr>
          <w:rFonts w:hint="eastAsia" w:ascii="黑体" w:hAnsi="黑体" w:eastAsia="黑体" w:cs="黑体"/>
        </w:rPr>
        <w:t xml:space="preserve">4.4  </w:t>
      </w:r>
      <w:bookmarkEnd w:id="36"/>
      <w:r>
        <w:rPr>
          <w:rFonts w:hint="eastAsia" w:ascii="黑体" w:hAnsi="黑体" w:eastAsia="黑体" w:cs="黑体"/>
        </w:rPr>
        <w:t>产品展示页</w:t>
      </w:r>
    </w:p>
    <w:p w14:paraId="5A1E3ADC">
      <w:pPr>
        <w:spacing w:line="400" w:lineRule="exact"/>
        <w:rPr>
          <w:rFonts w:hint="eastAsia" w:ascii="黑体" w:hAnsi="黑体" w:eastAsia="黑体" w:cs="黑体"/>
          <w:sz w:val="18"/>
          <w:szCs w:val="18"/>
          <w:lang w:val="en-GB"/>
        </w:rPr>
      </w:pPr>
    </w:p>
    <w:p w14:paraId="0350EEB0">
      <w:pPr>
        <w:tabs>
          <w:tab w:val="clear" w:pos="377"/>
        </w:tabs>
        <w:spacing w:line="400" w:lineRule="exact"/>
      </w:pPr>
      <w:r>
        <w:rPr>
          <w:rFonts w:ascii="Times New Roman" w:hAnsi="Times New Roman"/>
        </w:rPr>
        <w:tab/>
      </w:r>
      <w:r>
        <w:rPr>
          <w:rFonts w:hint="eastAsia"/>
        </w:rPr>
        <w:t>主界面的第二栏目为海外仓货物产品信息展示页，其中展示了产品的信息，相关公司，描述等等，可以点击编辑按钮实现产品信息的修改，可删除产品，点击添加产品即可在管理界面编辑并添加客户信息到数据库；</w:t>
      </w:r>
      <w:r>
        <w:t>具体界面如图</w:t>
      </w:r>
      <w:r>
        <w:rPr>
          <w:rFonts w:hint="eastAsia"/>
        </w:rPr>
        <w:t>6</w:t>
      </w:r>
      <w:r>
        <w:t>所示。</w:t>
      </w:r>
      <w:r>
        <w:rPr>
          <w:rFonts w:hint="eastAsia"/>
        </w:rPr>
        <w:t>其中</w:t>
      </w:r>
      <w:r>
        <w:t>数据库表的操作</w:t>
      </w:r>
      <w:r>
        <w:rPr>
          <w:rFonts w:hint="eastAsia"/>
        </w:rPr>
        <w:t>，</w:t>
      </w:r>
      <w:r>
        <w:t>包括表的定义、表中数据的增删改查，都可以通过 Model 类型的对象进行的。</w:t>
      </w:r>
      <w:r>
        <w:rPr>
          <w:rFonts w:hint="eastAsia"/>
        </w:rPr>
        <w:t>通常在</w:t>
      </w:r>
      <w:r>
        <w:t>Django定义一张数据库的表就是定义一个继承自 django.db.models.Model 的类定义该表中的字段（列）就是定义该类里面的一些属性类的方法就是对该表中数据的处理方法，包括数据的增删改查</w:t>
      </w:r>
      <w:r>
        <w:rPr>
          <w:rFonts w:hint="eastAsia"/>
        </w:rPr>
        <w:t>，</w:t>
      </w:r>
      <w:r>
        <w:t>开发者对数据库的访问，从原来的使用底层的sql 语句，变成面向对象的开发，通过一系列对象的类定义和方法调用就可以操作数据库。这样做极大的简化了应用中的数据库开发，因为无需使用sql语句操作数据库了，提高了开发的效率；屏蔽了不同的数据库访问的底层细节，基本做到了开发好代码后，如果要换数据库</w:t>
      </w:r>
      <w:r>
        <w:rPr>
          <w:rFonts w:hint="eastAsia"/>
        </w:rPr>
        <w:t>，</w:t>
      </w:r>
      <w:r>
        <w:t>几乎不需要改代码，修改几个配置项就可以了</w:t>
      </w:r>
      <w:r>
        <w:rPr>
          <w:rFonts w:hint="eastAsia"/>
        </w:rPr>
        <w:t>。</w:t>
      </w:r>
      <w:r>
        <w:t>这种通过对象操作数据库的方法被称之为 ORM（object relational mapping</w:t>
      </w:r>
      <w:r>
        <w:rPr>
          <w:rFonts w:hint="eastAsia"/>
        </w:rPr>
        <w:t>）</w:t>
      </w:r>
      <w:bookmarkStart w:id="37" w:name="_Toc165406696"/>
    </w:p>
    <w:p w14:paraId="52E19806">
      <w:pPr>
        <w:spacing w:line="400" w:lineRule="exact"/>
        <w:ind w:firstLine="502" w:firstLineChars="200"/>
        <w:rPr>
          <w:rFonts w:ascii="Times New Roman" w:hAnsi="Times New Roman"/>
        </w:rPr>
      </w:pPr>
      <w:r>
        <w:drawing>
          <wp:anchor distT="0" distB="0" distL="114300" distR="114300" simplePos="0" relativeHeight="251667456" behindDoc="1" locked="0" layoutInCell="1" allowOverlap="1">
            <wp:simplePos x="0" y="0"/>
            <wp:positionH relativeFrom="column">
              <wp:posOffset>2921000</wp:posOffset>
            </wp:positionH>
            <wp:positionV relativeFrom="paragraph">
              <wp:posOffset>5715</wp:posOffset>
            </wp:positionV>
            <wp:extent cx="2970530" cy="2139950"/>
            <wp:effectExtent l="0" t="0" r="1270" b="19050"/>
            <wp:wrapNone/>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38"/>
                    <a:stretch>
                      <a:fillRect/>
                    </a:stretch>
                  </pic:blipFill>
                  <pic:spPr>
                    <a:xfrm>
                      <a:off x="0" y="0"/>
                      <a:ext cx="2970530" cy="213995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column">
              <wp:posOffset>-244475</wp:posOffset>
            </wp:positionH>
            <wp:positionV relativeFrom="paragraph">
              <wp:posOffset>2540</wp:posOffset>
            </wp:positionV>
            <wp:extent cx="3093720" cy="2164715"/>
            <wp:effectExtent l="0" t="0" r="5080" b="19685"/>
            <wp:wrapNone/>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39"/>
                    <a:stretch>
                      <a:fillRect/>
                    </a:stretch>
                  </pic:blipFill>
                  <pic:spPr>
                    <a:xfrm>
                      <a:off x="0" y="0"/>
                      <a:ext cx="3093720" cy="2164715"/>
                    </a:xfrm>
                    <a:prstGeom prst="rect">
                      <a:avLst/>
                    </a:prstGeom>
                    <a:noFill/>
                    <a:ln>
                      <a:noFill/>
                    </a:ln>
                  </pic:spPr>
                </pic:pic>
              </a:graphicData>
            </a:graphic>
          </wp:anchor>
        </w:drawing>
      </w:r>
    </w:p>
    <w:p w14:paraId="3391FFF7">
      <w:pPr>
        <w:tabs>
          <w:tab w:val="center" w:pos="4535"/>
        </w:tabs>
        <w:spacing w:line="400" w:lineRule="exact"/>
        <w:ind w:firstLine="502" w:firstLineChars="200"/>
        <w:rPr>
          <w:rFonts w:ascii="Times New Roman" w:hAnsi="Times New Roman"/>
        </w:rPr>
      </w:pPr>
      <w:r>
        <w:rPr>
          <w:rFonts w:hint="eastAsia" w:ascii="Times New Roman" w:hAnsi="Times New Roman"/>
        </w:rPr>
        <w:tab/>
      </w:r>
    </w:p>
    <w:p w14:paraId="031572C9">
      <w:pPr>
        <w:spacing w:line="400" w:lineRule="exact"/>
        <w:ind w:firstLine="502" w:firstLineChars="200"/>
        <w:rPr>
          <w:rFonts w:ascii="Times New Roman" w:hAnsi="Times New Roman"/>
        </w:rPr>
      </w:pPr>
    </w:p>
    <w:p w14:paraId="2CDC19D2">
      <w:pPr>
        <w:spacing w:line="400" w:lineRule="exact"/>
        <w:rPr>
          <w:rFonts w:ascii="Times New Roman" w:hAnsi="Times New Roman"/>
        </w:rPr>
      </w:pPr>
    </w:p>
    <w:p w14:paraId="12D74856">
      <w:pPr>
        <w:spacing w:line="400" w:lineRule="exact"/>
        <w:rPr>
          <w:rFonts w:ascii="Times New Roman" w:hAnsi="Times New Roman"/>
        </w:rPr>
      </w:pPr>
    </w:p>
    <w:p w14:paraId="071DAF66">
      <w:pPr>
        <w:spacing w:line="400" w:lineRule="exact"/>
        <w:rPr>
          <w:rFonts w:ascii="黑体" w:hAnsi="黑体" w:eastAsia="黑体" w:cs="黑体"/>
          <w:sz w:val="18"/>
          <w:szCs w:val="18"/>
        </w:rPr>
      </w:pP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r>
        <w:rPr>
          <w:rFonts w:hint="eastAsia" w:ascii="黑体" w:hAnsi="黑体" w:eastAsia="黑体" w:cs="黑体"/>
          <w:sz w:val="18"/>
          <w:szCs w:val="18"/>
        </w:rPr>
        <w:tab/>
      </w:r>
    </w:p>
    <w:p w14:paraId="05ED12E0">
      <w:pPr>
        <w:spacing w:line="400" w:lineRule="exact"/>
        <w:rPr>
          <w:rFonts w:ascii="黑体" w:hAnsi="黑体" w:eastAsia="黑体" w:cs="黑体"/>
          <w:sz w:val="18"/>
          <w:szCs w:val="18"/>
          <w:lang w:val="en-GB"/>
        </w:rPr>
      </w:pPr>
    </w:p>
    <w:p w14:paraId="67FEC3D0">
      <w:pPr>
        <w:spacing w:line="400" w:lineRule="exact"/>
        <w:rPr>
          <w:rFonts w:hint="eastAsia" w:ascii="黑体" w:hAnsi="黑体" w:eastAsia="黑体" w:cs="黑体"/>
          <w:sz w:val="18"/>
          <w:szCs w:val="18"/>
        </w:rPr>
      </w:pPr>
      <w:r>
        <w:rPr>
          <w:rFonts w:ascii="黑体" w:hAnsi="黑体" w:eastAsia="黑体" w:cs="黑体"/>
          <w:sz w:val="18"/>
          <w:szCs w:val="18"/>
          <w:lang w:val="en-GB"/>
        </w:rPr>
        <w:tab/>
      </w:r>
      <w:r>
        <w:rPr>
          <w:rFonts w:ascii="黑体" w:hAnsi="黑体" w:eastAsia="黑体" w:cs="黑体"/>
          <w:sz w:val="18"/>
          <w:szCs w:val="18"/>
          <w:lang w:val="en-GB"/>
        </w:rPr>
        <w:tab/>
      </w:r>
      <w:r>
        <w:rPr>
          <w:rFonts w:ascii="黑体" w:hAnsi="黑体" w:eastAsia="黑体" w:cs="黑体"/>
          <w:sz w:val="18"/>
          <w:szCs w:val="18"/>
          <w:lang w:val="en-GB"/>
        </w:rPr>
        <w:tab/>
      </w:r>
      <w:r>
        <w:rPr>
          <w:rFonts w:ascii="黑体" w:hAnsi="黑体" w:eastAsia="黑体" w:cs="黑体"/>
          <w:sz w:val="18"/>
          <w:szCs w:val="18"/>
          <w:lang w:val="en-GB"/>
        </w:rPr>
        <w:tab/>
      </w:r>
      <w:r>
        <w:rPr>
          <w:rFonts w:ascii="黑体" w:hAnsi="黑体" w:eastAsia="黑体" w:cs="黑体"/>
          <w:sz w:val="18"/>
          <w:szCs w:val="18"/>
          <w:lang w:val="en-GB"/>
        </w:rPr>
        <w:tab/>
      </w:r>
      <w:r>
        <w:rPr>
          <w:rFonts w:ascii="黑体" w:hAnsi="黑体" w:eastAsia="黑体" w:cs="黑体"/>
          <w:sz w:val="18"/>
          <w:szCs w:val="18"/>
          <w:lang w:val="en-GB"/>
        </w:rPr>
        <w:tab/>
      </w:r>
      <w:r>
        <w:rPr>
          <w:rFonts w:ascii="黑体" w:hAnsi="黑体" w:eastAsia="黑体" w:cs="黑体"/>
          <w:sz w:val="18"/>
          <w:szCs w:val="18"/>
          <w:lang w:val="en-GB"/>
        </w:rPr>
        <w:tab/>
      </w:r>
      <w:r>
        <w:rPr>
          <w:rFonts w:ascii="黑体" w:hAnsi="黑体" w:eastAsia="黑体" w:cs="黑体"/>
          <w:sz w:val="18"/>
          <w:szCs w:val="18"/>
          <w:lang w:val="en-GB"/>
        </w:rPr>
        <w:tab/>
      </w:r>
      <w:r>
        <w:rPr>
          <w:rFonts w:hint="eastAsia" w:ascii="黑体" w:hAnsi="黑体" w:eastAsia="黑体" w:cs="黑体"/>
          <w:sz w:val="18"/>
          <w:szCs w:val="18"/>
        </w:rPr>
        <w:t>图6 海外仓产品页面</w:t>
      </w:r>
    </w:p>
    <w:p w14:paraId="7A3A2BE6">
      <w:pPr>
        <w:spacing w:line="400" w:lineRule="exact"/>
        <w:rPr>
          <w:rFonts w:ascii="黑体" w:hAnsi="黑体" w:eastAsia="黑体" w:cs="黑体"/>
        </w:rPr>
      </w:pPr>
    </w:p>
    <w:p w14:paraId="33AAE1B9">
      <w:pPr>
        <w:spacing w:line="400" w:lineRule="exact"/>
        <w:rPr>
          <w:rFonts w:hint="eastAsia" w:ascii="黑体" w:hAnsi="黑体" w:eastAsia="黑体" w:cs="黑体"/>
        </w:rPr>
      </w:pPr>
      <w:r>
        <w:rPr>
          <w:rFonts w:hint="eastAsia" w:ascii="黑体" w:hAnsi="黑体" w:eastAsia="黑体" w:cs="黑体"/>
        </w:rPr>
        <w:t xml:space="preserve">4.5  </w:t>
      </w:r>
      <w:bookmarkEnd w:id="37"/>
      <w:r>
        <w:rPr>
          <w:rFonts w:hint="eastAsia" w:ascii="黑体" w:hAnsi="黑体" w:eastAsia="黑体" w:cs="黑体"/>
        </w:rPr>
        <w:t>订单页面</w:t>
      </w:r>
    </w:p>
    <w:p w14:paraId="3DA243E8">
      <w:pPr>
        <w:pStyle w:val="21"/>
        <w:shd w:val="clear" w:color="auto" w:fill="FFFFFF"/>
        <w:rPr>
          <w:rFonts w:ascii="Times New Roman" w:hAnsi="Times New Roman"/>
        </w:rPr>
      </w:pPr>
      <w:r>
        <w:rPr>
          <w:rFonts w:hint="eastAsia" w:ascii="Times New Roman" w:hAnsi="Times New Roman"/>
        </w:rPr>
        <w:tab/>
      </w:r>
      <w:r>
        <w:rPr>
          <w:rFonts w:hint="eastAsia"/>
        </w:rPr>
        <w:t>主界面的第三栏目为订单展示页，其中展示了订单的信息，相关公司，描述等等，可以点击编辑按钮实现产品信息的修改，可删除产品；点击添加产品即可在管理界面编辑并添加客户信息到数据库。</w:t>
      </w:r>
      <w:r>
        <w:rPr>
          <w:rFonts w:ascii="Times New Roman" w:hAnsi="Times New Roman"/>
        </w:rPr>
        <w:t>Order表里面一条订单记录的客户对应 Customer表里面的一条客户记录</w:t>
      </w:r>
      <w:r>
        <w:rPr>
          <w:rFonts w:hint="eastAsia" w:ascii="Times New Roman" w:hAnsi="Times New Roman"/>
        </w:rPr>
        <w:t>，</w:t>
      </w:r>
      <w:r>
        <w:rPr>
          <w:rFonts w:ascii="Times New Roman" w:hAnsi="Times New Roman"/>
        </w:rPr>
        <w:t>而</w:t>
      </w:r>
      <w:r>
        <w:rPr>
          <w:rFonts w:hint="eastAsia" w:ascii="Times New Roman" w:hAnsi="Times New Roman"/>
        </w:rPr>
        <w:t>一</w:t>
      </w:r>
      <w:r>
        <w:rPr>
          <w:rFonts w:ascii="Times New Roman" w:hAnsi="Times New Roman"/>
        </w:rPr>
        <w:t>条 Order记录里面的客户是可以对应 Customer 表里面同一个客户记录的，就是一个客户记录可以对应多条订单记录这就是一对多的关系，如下图片表示</w:t>
      </w:r>
      <w:r>
        <w:rPr>
          <w:rFonts w:hint="eastAsia" w:ascii="Times New Roman" w:hAnsi="Times New Roman"/>
        </w:rPr>
        <w:t>订单</w:t>
      </w:r>
      <w:r>
        <w:rPr>
          <w:rFonts w:ascii="Times New Roman" w:hAnsi="Times New Roman"/>
        </w:rPr>
        <w:t>界面如图</w:t>
      </w:r>
      <w:r>
        <w:rPr>
          <w:rFonts w:hint="eastAsia" w:ascii="Times New Roman" w:hAnsi="Times New Roman"/>
        </w:rPr>
        <w:t>7</w:t>
      </w:r>
      <w:r>
        <w:rPr>
          <w:rFonts w:ascii="Times New Roman" w:hAnsi="Times New Roman"/>
        </w:rPr>
        <w:t>所示。这种一对多的关系，数据库中是用外键来表示的。如果一个表中的某个字段是外键，那就意味着这个外键字段的记录的取值，只能是它关联表的某个记录的主键的值。定义表的 Model类的时候，如果没有指定主键字段，migrate 的时候 Django 会为该Model对应的数据库表自动生成一个id字段，作为主键。</w:t>
      </w:r>
    </w:p>
    <w:p w14:paraId="151402FC">
      <w:pPr>
        <w:tabs>
          <w:tab w:val="center" w:pos="4535"/>
          <w:tab w:val="clear" w:pos="377"/>
        </w:tabs>
        <w:spacing w:line="400" w:lineRule="exact"/>
        <w:rPr>
          <w:rFonts w:ascii="Times New Roman" w:hAnsi="Times New Roman"/>
        </w:rPr>
      </w:pPr>
      <w:bookmarkStart w:id="38" w:name="_Toc165406697"/>
      <w:r>
        <w:drawing>
          <wp:anchor distT="0" distB="0" distL="114300" distR="114300" simplePos="0" relativeHeight="251668480" behindDoc="0" locked="0" layoutInCell="1" allowOverlap="1">
            <wp:simplePos x="0" y="0"/>
            <wp:positionH relativeFrom="margin">
              <wp:posOffset>-268605</wp:posOffset>
            </wp:positionH>
            <wp:positionV relativeFrom="paragraph">
              <wp:posOffset>3810</wp:posOffset>
            </wp:positionV>
            <wp:extent cx="3255645" cy="2113915"/>
            <wp:effectExtent l="0" t="0" r="1905" b="635"/>
            <wp:wrapNone/>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40"/>
                    <a:stretch>
                      <a:fillRect/>
                    </a:stretch>
                  </pic:blipFill>
                  <pic:spPr>
                    <a:xfrm>
                      <a:off x="0" y="0"/>
                      <a:ext cx="3255697" cy="2114220"/>
                    </a:xfrm>
                    <a:prstGeom prst="rect">
                      <a:avLst/>
                    </a:prstGeom>
                    <a:noFill/>
                    <a:ln>
                      <a:noFill/>
                    </a:ln>
                  </pic:spPr>
                </pic:pic>
              </a:graphicData>
            </a:graphic>
          </wp:anchor>
        </w:drawing>
      </w:r>
      <w:r>
        <w:drawing>
          <wp:anchor distT="0" distB="0" distL="114300" distR="114300" simplePos="0" relativeHeight="251669504" behindDoc="0" locked="0" layoutInCell="1" allowOverlap="1">
            <wp:simplePos x="0" y="0"/>
            <wp:positionH relativeFrom="margin">
              <wp:posOffset>3031490</wp:posOffset>
            </wp:positionH>
            <wp:positionV relativeFrom="paragraph">
              <wp:posOffset>14605</wp:posOffset>
            </wp:positionV>
            <wp:extent cx="3027045" cy="2092960"/>
            <wp:effectExtent l="0" t="0" r="1905" b="2540"/>
            <wp:wrapNone/>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41"/>
                    <a:stretch>
                      <a:fillRect/>
                    </a:stretch>
                  </pic:blipFill>
                  <pic:spPr>
                    <a:xfrm>
                      <a:off x="0" y="0"/>
                      <a:ext cx="3027174" cy="2093078"/>
                    </a:xfrm>
                    <a:prstGeom prst="rect">
                      <a:avLst/>
                    </a:prstGeom>
                    <a:noFill/>
                    <a:ln>
                      <a:noFill/>
                    </a:ln>
                  </pic:spPr>
                </pic:pic>
              </a:graphicData>
            </a:graphic>
          </wp:anchor>
        </w:drawing>
      </w:r>
      <w:r>
        <w:rPr>
          <w:rFonts w:hint="eastAsia" w:ascii="Times New Roman" w:hAnsi="Times New Roman"/>
        </w:rPr>
        <w:tab/>
      </w:r>
    </w:p>
    <w:p w14:paraId="3BC34002">
      <w:pPr>
        <w:spacing w:line="400" w:lineRule="exact"/>
        <w:rPr>
          <w:rFonts w:ascii="Times New Roman" w:hAnsi="Times New Roman"/>
        </w:rPr>
      </w:pPr>
    </w:p>
    <w:p w14:paraId="4C7B6AFC">
      <w:pPr>
        <w:spacing w:line="400" w:lineRule="exact"/>
        <w:rPr>
          <w:rFonts w:ascii="Times New Roman" w:hAnsi="Times New Roman"/>
        </w:rPr>
      </w:pPr>
      <w:r>
        <w:drawing>
          <wp:inline distT="0" distB="0" distL="114300" distR="114300">
            <wp:extent cx="2832735" cy="1958340"/>
            <wp:effectExtent l="0" t="0" r="12065" b="2286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41"/>
                    <a:stretch>
                      <a:fillRect/>
                    </a:stretch>
                  </pic:blipFill>
                  <pic:spPr>
                    <a:xfrm>
                      <a:off x="0" y="0"/>
                      <a:ext cx="2832735" cy="1958340"/>
                    </a:xfrm>
                    <a:prstGeom prst="rect">
                      <a:avLst/>
                    </a:prstGeom>
                    <a:noFill/>
                    <a:ln>
                      <a:noFill/>
                    </a:ln>
                  </pic:spPr>
                </pic:pic>
              </a:graphicData>
            </a:graphic>
          </wp:inline>
        </w:drawing>
      </w:r>
    </w:p>
    <w:p w14:paraId="35C432B8">
      <w:pPr>
        <w:spacing w:line="400" w:lineRule="exact"/>
        <w:rPr>
          <w:rFonts w:ascii="Times New Roman" w:hAnsi="Times New Roman"/>
        </w:rPr>
      </w:pPr>
    </w:p>
    <w:p w14:paraId="42DA8945">
      <w:pPr>
        <w:spacing w:line="400" w:lineRule="exact"/>
        <w:rPr>
          <w:rFonts w:ascii="Times New Roman" w:hAnsi="Times New Roman"/>
        </w:rPr>
      </w:pPr>
    </w:p>
    <w:p w14:paraId="54D10065">
      <w:pPr>
        <w:spacing w:line="400" w:lineRule="exact"/>
        <w:rPr>
          <w:rFonts w:ascii="Times New Roman" w:hAnsi="Times New Roman"/>
        </w:rPr>
      </w:pPr>
    </w:p>
    <w:p w14:paraId="710904D8">
      <w:pPr>
        <w:spacing w:line="400" w:lineRule="exact"/>
        <w:rPr>
          <w:rFonts w:hint="eastAsia" w:ascii="黑体" w:hAnsi="黑体" w:eastAsia="黑体" w:cs="黑体"/>
          <w:sz w:val="18"/>
          <w:szCs w:val="18"/>
        </w:rPr>
      </w:pPr>
    </w:p>
    <w:p w14:paraId="020BD0BA">
      <w:pPr>
        <w:spacing w:line="400" w:lineRule="exact"/>
        <w:rPr>
          <w:rFonts w:hint="eastAsia" w:ascii="黑体" w:hAnsi="黑体" w:eastAsia="黑体" w:cs="黑体"/>
          <w:sz w:val="18"/>
          <w:szCs w:val="18"/>
        </w:rPr>
      </w:pPr>
    </w:p>
    <w:p w14:paraId="14A09A52">
      <w:pPr>
        <w:spacing w:line="400" w:lineRule="exact"/>
        <w:rPr>
          <w:rFonts w:ascii="黑体" w:hAnsi="黑体" w:eastAsia="黑体" w:cs="黑体"/>
          <w:sz w:val="18"/>
          <w:szCs w:val="18"/>
        </w:rPr>
      </w:pP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p>
    <w:p w14:paraId="1A532599">
      <w:pPr>
        <w:spacing w:line="400" w:lineRule="exact"/>
        <w:rPr>
          <w:rFonts w:hint="eastAsia" w:ascii="黑体" w:hAnsi="黑体" w:eastAsia="黑体" w:cs="黑体"/>
          <w:sz w:val="18"/>
          <w:szCs w:val="18"/>
        </w:rPr>
      </w:pP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ascii="黑体" w:hAnsi="黑体" w:eastAsia="黑体" w:cs="黑体"/>
          <w:sz w:val="18"/>
          <w:szCs w:val="18"/>
        </w:rPr>
        <w:tab/>
      </w:r>
      <w:r>
        <w:rPr>
          <w:rFonts w:hint="eastAsia" w:ascii="黑体" w:hAnsi="黑体" w:eastAsia="黑体" w:cs="黑体"/>
          <w:sz w:val="18"/>
          <w:szCs w:val="18"/>
        </w:rPr>
        <w:t>图7  订单页面</w:t>
      </w:r>
    </w:p>
    <w:p w14:paraId="5CC954AE">
      <w:pPr>
        <w:spacing w:line="400" w:lineRule="exact"/>
        <w:rPr>
          <w:rFonts w:ascii="黑体" w:hAnsi="黑体" w:eastAsia="黑体" w:cs="黑体"/>
        </w:rPr>
      </w:pPr>
      <w:r>
        <w:rPr>
          <w:rFonts w:hint="eastAsia" w:ascii="黑体" w:hAnsi="黑体" w:eastAsia="黑体" w:cs="黑体"/>
        </w:rPr>
        <w:t xml:space="preserve">4.6  </w:t>
      </w:r>
      <w:bookmarkEnd w:id="38"/>
      <w:bookmarkStart w:id="39" w:name="_Toc165406700"/>
      <w:bookmarkStart w:id="40" w:name="_Toc484556221"/>
      <w:bookmarkStart w:id="41" w:name="_Toc485289853"/>
      <w:r>
        <w:rPr>
          <w:rFonts w:hint="eastAsia" w:ascii="黑体" w:hAnsi="黑体" w:eastAsia="黑体" w:cs="黑体"/>
        </w:rPr>
        <w:t>自助海关报关</w:t>
      </w:r>
    </w:p>
    <w:p w14:paraId="2FC9520B">
      <w:pPr>
        <w:tabs>
          <w:tab w:val="clear" w:pos="377"/>
        </w:tabs>
        <w:spacing w:line="400" w:lineRule="exact"/>
        <w:rPr>
          <w:rFonts w:hint="eastAsia" w:ascii="黑体" w:hAnsi="黑体" w:eastAsia="黑体" w:cs="黑体"/>
        </w:rPr>
      </w:pPr>
      <w:r>
        <w:rPr>
          <w:rFonts w:ascii="黑体" w:hAnsi="黑体" w:eastAsia="黑体" w:cs="黑体"/>
        </w:rPr>
        <w:tab/>
      </w:r>
      <w:r>
        <w:rPr>
          <w:rFonts w:hint="eastAsia" w:ascii="黑体" w:hAnsi="黑体" w:eastAsia="黑体" w:cs="黑体"/>
        </w:rPr>
        <w:t>集成deepseek大模型API接口，生成报关相关信息，辅助企业进行海关报关清关相关（待完善）</w:t>
      </w:r>
    </w:p>
    <w:p w14:paraId="684BC1BB">
      <w:pPr>
        <w:tabs>
          <w:tab w:val="clear" w:pos="377"/>
        </w:tabs>
        <w:spacing w:line="400" w:lineRule="exact"/>
        <w:rPr>
          <w:rFonts w:ascii="黑体" w:hAnsi="黑体" w:eastAsia="黑体" w:cs="黑体"/>
        </w:rPr>
      </w:pPr>
    </w:p>
    <w:p w14:paraId="5EEBF1DC">
      <w:pPr>
        <w:tabs>
          <w:tab w:val="clear" w:pos="377"/>
        </w:tabs>
        <w:spacing w:line="400" w:lineRule="exact"/>
        <w:rPr>
          <w:rFonts w:ascii="黑体" w:hAnsi="黑体" w:eastAsia="黑体" w:cs="黑体"/>
        </w:rPr>
      </w:pPr>
    </w:p>
    <w:p w14:paraId="52F8E2DC">
      <w:pPr>
        <w:tabs>
          <w:tab w:val="clear" w:pos="377"/>
        </w:tabs>
        <w:spacing w:line="400" w:lineRule="exact"/>
        <w:rPr>
          <w:rFonts w:ascii="黑体" w:hAnsi="黑体" w:eastAsia="黑体" w:cs="黑体"/>
        </w:rPr>
      </w:pPr>
    </w:p>
    <w:p w14:paraId="4A7D04FC">
      <w:pPr>
        <w:spacing w:line="240" w:lineRule="auto"/>
        <w:rPr>
          <w:ins w:id="376" w:author="冬青" w:date="2025-05-01T22:31:36Z"/>
          <w:rFonts w:ascii="黑体" w:hAnsi="黑体" w:eastAsia="黑体" w:cs="黑体"/>
        </w:rPr>
        <w:pPrChange w:id="375" w:author="冬青" w:date="2025-05-01T22:31:36Z">
          <w:pPr>
            <w:tabs>
              <w:tab w:val="clear" w:pos="377"/>
            </w:tabs>
            <w:spacing w:line="400" w:lineRule="exact"/>
          </w:pPr>
        </w:pPrChange>
      </w:pPr>
      <w:ins w:id="377" w:author="冬青" w:date="2025-05-01T22:31:36Z">
        <w:r>
          <w:rPr>
            <w:rFonts w:ascii="黑体" w:hAnsi="黑体" w:eastAsia="黑体" w:cs="黑体"/>
          </w:rPr>
          <w:br w:type="page"/>
        </w:r>
      </w:ins>
    </w:p>
    <w:p w14:paraId="4B898658">
      <w:pPr>
        <w:tabs>
          <w:tab w:val="clear" w:pos="377"/>
        </w:tabs>
        <w:spacing w:line="400" w:lineRule="exact"/>
        <w:rPr>
          <w:rFonts w:ascii="黑体" w:hAnsi="黑体" w:eastAsia="黑体" w:cs="黑体"/>
        </w:rPr>
      </w:pPr>
    </w:p>
    <w:p w14:paraId="75A9555E">
      <w:pPr>
        <w:spacing w:line="400" w:lineRule="exact"/>
        <w:rPr>
          <w:rFonts w:hint="eastAsia" w:ascii="黑体" w:hAnsi="黑体" w:eastAsia="黑体" w:cs="黑体"/>
        </w:rPr>
      </w:pPr>
      <w:r>
        <w:rPr>
          <w:rFonts w:hint="eastAsia" w:ascii="黑体" w:hAnsi="黑体" w:eastAsia="黑体" w:cs="黑体"/>
        </w:rPr>
        <w:t>5  系统部署</w:t>
      </w:r>
      <w:bookmarkEnd w:id="39"/>
      <w:bookmarkEnd w:id="40"/>
      <w:bookmarkEnd w:id="41"/>
      <w:bookmarkStart w:id="42" w:name="_Toc485289854"/>
      <w:bookmarkStart w:id="43" w:name="_Toc484556222"/>
      <w:bookmarkStart w:id="44" w:name="_Toc165406701"/>
    </w:p>
    <w:p w14:paraId="7C3CE451">
      <w:pPr>
        <w:spacing w:line="400" w:lineRule="exact"/>
        <w:rPr>
          <w:rFonts w:hint="eastAsia" w:ascii="黑体" w:hAnsi="黑体" w:eastAsia="黑体" w:cs="黑体"/>
        </w:rPr>
      </w:pPr>
      <w:r>
        <w:rPr>
          <w:rFonts w:hint="eastAsia" w:ascii="黑体" w:hAnsi="黑体" w:eastAsia="黑体" w:cs="黑体"/>
        </w:rPr>
        <w:t>5.1</w:t>
      </w:r>
      <w:bookmarkEnd w:id="42"/>
      <w:bookmarkEnd w:id="43"/>
      <w:r>
        <w:rPr>
          <w:rFonts w:hint="eastAsia" w:ascii="黑体" w:hAnsi="黑体" w:eastAsia="黑体" w:cs="黑体"/>
        </w:rPr>
        <w:t xml:space="preserve">  </w:t>
      </w:r>
      <w:bookmarkEnd w:id="44"/>
      <w:bookmarkStart w:id="45" w:name="_Toc165406702"/>
      <w:r>
        <w:rPr>
          <w:rFonts w:hint="eastAsia" w:ascii="黑体" w:hAnsi="黑体" w:eastAsia="黑体" w:cs="黑体"/>
        </w:rPr>
        <w:t>系统接口</w:t>
      </w:r>
    </w:p>
    <w:p w14:paraId="766A77E9">
      <w:pPr>
        <w:spacing w:line="400" w:lineRule="exact"/>
        <w:rPr>
          <w:rFonts w:hint="eastAsia" w:ascii="黑体" w:hAnsi="黑体" w:eastAsia="黑体" w:cs="黑体"/>
        </w:rPr>
      </w:pPr>
      <w:commentRangeStart w:id="34"/>
      <w:r>
        <w:rPr>
          <w:rFonts w:hint="eastAsia" w:ascii="黑体" w:hAnsi="黑体" w:eastAsia="黑体" w:cs="黑体"/>
        </w:rPr>
        <w:t>登录响应消息</w:t>
      </w:r>
    </w:p>
    <w:p w14:paraId="6D871044">
      <w:pPr>
        <w:spacing w:line="400" w:lineRule="exact"/>
        <w:rPr>
          <w:rFonts w:hint="eastAsia" w:ascii="黑体" w:hAnsi="黑体" w:eastAsia="黑体" w:cs="黑体"/>
        </w:rPr>
      </w:pPr>
      <w:bookmarkStart w:id="46" w:name="__codelineno-1-1"/>
      <w:bookmarkEnd w:id="46"/>
      <w:r>
        <w:rPr>
          <w:rFonts w:ascii="黑体" w:hAnsi="黑体" w:eastAsia="黑体" w:cs="黑体"/>
        </w:rPr>
        <w:t>HTTP/1.1 200 OK</w:t>
      </w:r>
    </w:p>
    <w:p w14:paraId="7187ECD2">
      <w:pPr>
        <w:spacing w:line="400" w:lineRule="exact"/>
        <w:rPr>
          <w:rFonts w:hint="eastAsia" w:ascii="黑体" w:hAnsi="黑体" w:eastAsia="黑体" w:cs="黑体"/>
        </w:rPr>
      </w:pPr>
      <w:bookmarkStart w:id="47" w:name="__codelineno-1-2"/>
      <w:bookmarkEnd w:id="47"/>
      <w:r>
        <w:rPr>
          <w:rFonts w:ascii="黑体" w:hAnsi="黑体" w:eastAsia="黑体" w:cs="黑体"/>
        </w:rPr>
        <w:t>Content-Type: application/json</w:t>
      </w:r>
    </w:p>
    <w:p w14:paraId="132FDE7C">
      <w:pPr>
        <w:spacing w:line="400" w:lineRule="exact"/>
        <w:rPr>
          <w:rFonts w:hint="eastAsia" w:ascii="黑体" w:hAnsi="黑体" w:eastAsia="黑体" w:cs="黑体"/>
        </w:rPr>
      </w:pPr>
      <w:r>
        <w:rPr>
          <w:rFonts w:hint="eastAsia" w:ascii="黑体" w:hAnsi="黑体" w:eastAsia="黑体" w:cs="黑体"/>
        </w:rPr>
        <w:t>列出客户</w:t>
      </w:r>
    </w:p>
    <w:p w14:paraId="70FCFB1F">
      <w:pPr>
        <w:spacing w:line="400" w:lineRule="exact"/>
        <w:rPr>
          <w:rFonts w:hint="eastAsia" w:ascii="黑体" w:hAnsi="黑体" w:eastAsia="黑体" w:cs="黑体"/>
        </w:rPr>
      </w:pPr>
      <w:r>
        <w:rPr>
          <w:rFonts w:hint="eastAsia" w:ascii="黑体" w:hAnsi="黑体" w:eastAsia="黑体" w:cs="黑体"/>
          <w:b/>
          <w:bCs/>
        </w:rPr>
        <w:t>请求消息</w:t>
      </w:r>
    </w:p>
    <w:p w14:paraId="343ACFF8">
      <w:pPr>
        <w:spacing w:line="400" w:lineRule="exact"/>
        <w:rPr>
          <w:rFonts w:hint="eastAsia" w:ascii="黑体" w:hAnsi="黑体" w:eastAsia="黑体" w:cs="黑体"/>
        </w:rPr>
      </w:pPr>
      <w:bookmarkStart w:id="48" w:name="__codelineno-4-1"/>
      <w:bookmarkEnd w:id="48"/>
      <w:r>
        <w:rPr>
          <w:rFonts w:ascii="黑体" w:hAnsi="黑体" w:eastAsia="黑体" w:cs="黑体"/>
        </w:rPr>
        <w:t>GET  /api/mgr/customers  HTTP/1.1</w:t>
      </w:r>
    </w:p>
    <w:p w14:paraId="1003041F">
      <w:pPr>
        <w:spacing w:line="400" w:lineRule="exact"/>
        <w:rPr>
          <w:rFonts w:hint="eastAsia" w:ascii="黑体" w:hAnsi="黑体" w:eastAsia="黑体" w:cs="黑体"/>
          <w:b/>
          <w:bCs/>
        </w:rPr>
      </w:pPr>
      <w:r>
        <w:rPr>
          <w:rFonts w:hint="eastAsia" w:ascii="黑体" w:hAnsi="黑体" w:eastAsia="黑体" w:cs="黑体"/>
          <w:b/>
          <w:bCs/>
        </w:rPr>
        <w:t>响应消息</w:t>
      </w:r>
    </w:p>
    <w:p w14:paraId="518D60C2">
      <w:pPr>
        <w:spacing w:line="400" w:lineRule="exact"/>
        <w:rPr>
          <w:rFonts w:hint="eastAsia" w:ascii="黑体" w:hAnsi="黑体" w:eastAsia="黑体" w:cs="黑体"/>
        </w:rPr>
      </w:pPr>
      <w:r>
        <w:rPr>
          <w:rFonts w:ascii="黑体" w:hAnsi="黑体" w:eastAsia="黑体" w:cs="黑体"/>
        </w:rPr>
        <w:t>HTTP/1.1 200 OK</w:t>
      </w:r>
    </w:p>
    <w:p w14:paraId="6C7AE531">
      <w:pPr>
        <w:spacing w:line="400" w:lineRule="exact"/>
        <w:rPr>
          <w:rFonts w:hint="eastAsia" w:ascii="黑体" w:hAnsi="黑体" w:eastAsia="黑体" w:cs="黑体"/>
        </w:rPr>
      </w:pPr>
      <w:r>
        <w:rPr>
          <w:rFonts w:ascii="黑体" w:hAnsi="黑体" w:eastAsia="黑体" w:cs="黑体"/>
        </w:rPr>
        <w:t>Content-Type: application/json</w:t>
      </w:r>
    </w:p>
    <w:p w14:paraId="1BC9A835">
      <w:pPr>
        <w:spacing w:line="400" w:lineRule="exact"/>
        <w:rPr>
          <w:rFonts w:hint="eastAsia" w:ascii="黑体" w:hAnsi="黑体" w:eastAsia="黑体" w:cs="黑体"/>
        </w:rPr>
      </w:pPr>
      <w:r>
        <w:rPr>
          <w:rFonts w:hint="eastAsia" w:ascii="黑体" w:hAnsi="黑体" w:eastAsia="黑体" w:cs="黑体"/>
        </w:rPr>
        <w:t>添加一个客户</w:t>
      </w:r>
    </w:p>
    <w:p w14:paraId="5FBFE53C">
      <w:pPr>
        <w:spacing w:line="400" w:lineRule="exact"/>
        <w:rPr>
          <w:rFonts w:hint="eastAsia" w:ascii="黑体" w:hAnsi="黑体" w:eastAsia="黑体" w:cs="黑体"/>
          <w:b/>
          <w:bCs/>
        </w:rPr>
      </w:pPr>
      <w:r>
        <w:rPr>
          <w:rFonts w:hint="eastAsia" w:ascii="黑体" w:hAnsi="黑体" w:eastAsia="黑体" w:cs="黑体"/>
          <w:b/>
          <w:bCs/>
        </w:rPr>
        <w:t>请求消息</w:t>
      </w:r>
    </w:p>
    <w:p w14:paraId="5FCA234F">
      <w:pPr>
        <w:spacing w:line="400" w:lineRule="exact"/>
        <w:rPr>
          <w:rFonts w:hint="eastAsia" w:ascii="黑体" w:hAnsi="黑体" w:eastAsia="黑体" w:cs="黑体"/>
        </w:rPr>
      </w:pPr>
      <w:bookmarkStart w:id="49" w:name="__codelineno-8-1"/>
      <w:bookmarkEnd w:id="49"/>
      <w:r>
        <w:rPr>
          <w:rFonts w:ascii="黑体" w:hAnsi="黑体" w:eastAsia="黑体" w:cs="黑体"/>
        </w:rPr>
        <w:t>POST  /api/mgr/customers  HTTP/1.1</w:t>
      </w:r>
    </w:p>
    <w:p w14:paraId="68B978D8">
      <w:pPr>
        <w:spacing w:line="400" w:lineRule="exact"/>
        <w:rPr>
          <w:rFonts w:hint="eastAsia" w:ascii="黑体" w:hAnsi="黑体" w:eastAsia="黑体" w:cs="黑体"/>
        </w:rPr>
      </w:pPr>
      <w:bookmarkStart w:id="50" w:name="__codelineno-8-2"/>
      <w:bookmarkEnd w:id="50"/>
      <w:r>
        <w:rPr>
          <w:rFonts w:ascii="黑体" w:hAnsi="黑体" w:eastAsia="黑体" w:cs="黑体"/>
        </w:rPr>
        <w:t>Content-Type: application/json</w:t>
      </w:r>
    </w:p>
    <w:p w14:paraId="4B1A5C60">
      <w:pPr>
        <w:spacing w:line="400" w:lineRule="exact"/>
        <w:rPr>
          <w:rFonts w:hint="eastAsia" w:ascii="黑体" w:hAnsi="黑体" w:eastAsia="黑体" w:cs="黑体"/>
          <w:b/>
          <w:bCs/>
        </w:rPr>
      </w:pPr>
      <w:r>
        <w:rPr>
          <w:rFonts w:hint="eastAsia" w:ascii="黑体" w:hAnsi="黑体" w:eastAsia="黑体" w:cs="黑体"/>
          <w:b/>
          <w:bCs/>
        </w:rPr>
        <w:t>响应消息</w:t>
      </w:r>
    </w:p>
    <w:p w14:paraId="4D56A5A4">
      <w:pPr>
        <w:spacing w:line="400" w:lineRule="exact"/>
        <w:rPr>
          <w:rFonts w:hint="eastAsia" w:ascii="黑体" w:hAnsi="黑体" w:eastAsia="黑体" w:cs="黑体"/>
        </w:rPr>
      </w:pPr>
      <w:bookmarkStart w:id="51" w:name="__codelineno-10-1"/>
      <w:bookmarkEnd w:id="51"/>
      <w:r>
        <w:rPr>
          <w:rFonts w:ascii="黑体" w:hAnsi="黑体" w:eastAsia="黑体" w:cs="黑体"/>
        </w:rPr>
        <w:t>HTTP/1.1 200 OK</w:t>
      </w:r>
    </w:p>
    <w:p w14:paraId="101D6B75">
      <w:pPr>
        <w:spacing w:line="400" w:lineRule="exact"/>
        <w:rPr>
          <w:rFonts w:hint="eastAsia" w:ascii="黑体" w:hAnsi="黑体" w:eastAsia="黑体" w:cs="黑体"/>
        </w:rPr>
      </w:pPr>
      <w:bookmarkStart w:id="52" w:name="__codelineno-10-2"/>
      <w:bookmarkEnd w:id="52"/>
      <w:r>
        <w:rPr>
          <w:rFonts w:ascii="黑体" w:hAnsi="黑体" w:eastAsia="黑体" w:cs="黑体"/>
        </w:rPr>
        <w:t>Content-Type: application/json</w:t>
      </w:r>
    </w:p>
    <w:p w14:paraId="1E4A82FE">
      <w:pPr>
        <w:spacing w:line="400" w:lineRule="exact"/>
        <w:rPr>
          <w:rFonts w:hint="eastAsia" w:ascii="黑体" w:hAnsi="黑体" w:eastAsia="黑体" w:cs="黑体"/>
        </w:rPr>
      </w:pPr>
      <w:r>
        <w:rPr>
          <w:rFonts w:hint="eastAsia" w:ascii="黑体" w:hAnsi="黑体" w:eastAsia="黑体" w:cs="黑体"/>
        </w:rPr>
        <w:t>修改客户信息</w:t>
      </w:r>
    </w:p>
    <w:p w14:paraId="2B9000BF">
      <w:pPr>
        <w:spacing w:line="400" w:lineRule="exact"/>
        <w:rPr>
          <w:rFonts w:hint="eastAsia" w:ascii="黑体" w:hAnsi="黑体" w:eastAsia="黑体" w:cs="黑体"/>
          <w:b/>
          <w:bCs/>
        </w:rPr>
      </w:pPr>
      <w:r>
        <w:rPr>
          <w:rFonts w:hint="eastAsia" w:ascii="黑体" w:hAnsi="黑体" w:eastAsia="黑体" w:cs="黑体"/>
          <w:b/>
          <w:bCs/>
        </w:rPr>
        <w:t>请求消息</w:t>
      </w:r>
    </w:p>
    <w:p w14:paraId="4E797B40">
      <w:pPr>
        <w:spacing w:line="400" w:lineRule="exact"/>
        <w:rPr>
          <w:rFonts w:hint="eastAsia" w:ascii="黑体" w:hAnsi="黑体" w:eastAsia="黑体" w:cs="黑体"/>
        </w:rPr>
      </w:pPr>
      <w:bookmarkStart w:id="53" w:name="__codelineno-13-1"/>
      <w:bookmarkEnd w:id="53"/>
      <w:r>
        <w:rPr>
          <w:rFonts w:ascii="黑体" w:hAnsi="黑体" w:eastAsia="黑体" w:cs="黑体"/>
        </w:rPr>
        <w:t>PUT  /api/mgr/customers  HTTP/1.1</w:t>
      </w:r>
    </w:p>
    <w:p w14:paraId="257A1441">
      <w:pPr>
        <w:spacing w:line="400" w:lineRule="exact"/>
        <w:rPr>
          <w:rFonts w:hint="eastAsia" w:ascii="黑体" w:hAnsi="黑体" w:eastAsia="黑体" w:cs="黑体"/>
        </w:rPr>
      </w:pPr>
      <w:bookmarkStart w:id="54" w:name="__codelineno-13-2"/>
      <w:bookmarkEnd w:id="54"/>
      <w:r>
        <w:rPr>
          <w:rFonts w:ascii="黑体" w:hAnsi="黑体" w:eastAsia="黑体" w:cs="黑体"/>
        </w:rPr>
        <w:t>Content-Type: application/json</w:t>
      </w:r>
    </w:p>
    <w:p w14:paraId="70A84882">
      <w:pPr>
        <w:spacing w:line="400" w:lineRule="exact"/>
        <w:rPr>
          <w:rFonts w:hint="eastAsia" w:ascii="黑体" w:hAnsi="黑体" w:eastAsia="黑体" w:cs="黑体"/>
          <w:b/>
          <w:bCs/>
        </w:rPr>
      </w:pPr>
      <w:r>
        <w:rPr>
          <w:rFonts w:hint="eastAsia" w:ascii="黑体" w:hAnsi="黑体" w:eastAsia="黑体" w:cs="黑体"/>
          <w:b/>
          <w:bCs/>
        </w:rPr>
        <w:t>响应消息</w:t>
      </w:r>
    </w:p>
    <w:p w14:paraId="02F29BCA">
      <w:pPr>
        <w:spacing w:line="400" w:lineRule="exact"/>
        <w:rPr>
          <w:rFonts w:hint="eastAsia" w:ascii="黑体" w:hAnsi="黑体" w:eastAsia="黑体" w:cs="黑体"/>
        </w:rPr>
      </w:pPr>
      <w:bookmarkStart w:id="55" w:name="__codelineno-15-1"/>
      <w:bookmarkEnd w:id="55"/>
      <w:r>
        <w:rPr>
          <w:rFonts w:ascii="黑体" w:hAnsi="黑体" w:eastAsia="黑体" w:cs="黑体"/>
        </w:rPr>
        <w:t>HTTP/1.1 200 OK</w:t>
      </w:r>
    </w:p>
    <w:p w14:paraId="304F51E6">
      <w:pPr>
        <w:spacing w:line="400" w:lineRule="exact"/>
        <w:rPr>
          <w:rFonts w:hint="eastAsia" w:ascii="黑体" w:hAnsi="黑体" w:eastAsia="黑体" w:cs="黑体"/>
        </w:rPr>
      </w:pPr>
      <w:bookmarkStart w:id="56" w:name="__codelineno-15-2"/>
      <w:bookmarkEnd w:id="56"/>
      <w:r>
        <w:rPr>
          <w:rFonts w:ascii="黑体" w:hAnsi="黑体" w:eastAsia="黑体" w:cs="黑体"/>
        </w:rPr>
        <w:t>Content-Type: application/json</w:t>
      </w:r>
    </w:p>
    <w:p w14:paraId="3FFEA542">
      <w:pPr>
        <w:spacing w:line="400" w:lineRule="exact"/>
        <w:rPr>
          <w:rFonts w:hint="eastAsia" w:ascii="黑体" w:hAnsi="黑体" w:eastAsia="黑体" w:cs="黑体"/>
        </w:rPr>
      </w:pPr>
      <w:r>
        <w:rPr>
          <w:rFonts w:hint="eastAsia" w:ascii="黑体" w:hAnsi="黑体" w:eastAsia="黑体" w:cs="黑体"/>
        </w:rPr>
        <w:t>删除客户信息</w:t>
      </w:r>
    </w:p>
    <w:p w14:paraId="2716ABF8">
      <w:pPr>
        <w:spacing w:line="400" w:lineRule="exact"/>
        <w:rPr>
          <w:rFonts w:hint="eastAsia" w:ascii="黑体" w:hAnsi="黑体" w:eastAsia="黑体" w:cs="黑体"/>
          <w:b/>
          <w:bCs/>
        </w:rPr>
      </w:pPr>
      <w:r>
        <w:rPr>
          <w:rFonts w:hint="eastAsia" w:ascii="黑体" w:hAnsi="黑体" w:eastAsia="黑体" w:cs="黑体"/>
          <w:b/>
          <w:bCs/>
        </w:rPr>
        <w:t>请求消息</w:t>
      </w:r>
    </w:p>
    <w:p w14:paraId="2BD01E83">
      <w:pPr>
        <w:spacing w:line="400" w:lineRule="exact"/>
        <w:rPr>
          <w:rFonts w:hint="eastAsia" w:ascii="黑体" w:hAnsi="黑体" w:eastAsia="黑体" w:cs="黑体"/>
        </w:rPr>
      </w:pPr>
      <w:bookmarkStart w:id="57" w:name="__codelineno-18-1"/>
      <w:bookmarkEnd w:id="57"/>
      <w:r>
        <w:rPr>
          <w:rFonts w:ascii="黑体" w:hAnsi="黑体" w:eastAsia="黑体" w:cs="黑体"/>
        </w:rPr>
        <w:t>DELETE  /api/mgr/customers  HTTP/1.1</w:t>
      </w:r>
    </w:p>
    <w:p w14:paraId="6A2F6420">
      <w:pPr>
        <w:spacing w:line="400" w:lineRule="exact"/>
        <w:rPr>
          <w:rFonts w:hint="eastAsia" w:ascii="黑体" w:hAnsi="黑体" w:eastAsia="黑体" w:cs="黑体"/>
        </w:rPr>
      </w:pPr>
      <w:bookmarkStart w:id="58" w:name="__codelineno-18-2"/>
      <w:bookmarkEnd w:id="58"/>
      <w:r>
        <w:rPr>
          <w:rFonts w:ascii="黑体" w:hAnsi="黑体" w:eastAsia="黑体" w:cs="黑体"/>
        </w:rPr>
        <w:t>Content-Type:   application/json</w:t>
      </w:r>
    </w:p>
    <w:p w14:paraId="41A08FCE">
      <w:pPr>
        <w:spacing w:line="400" w:lineRule="exact"/>
        <w:rPr>
          <w:rFonts w:hint="eastAsia" w:ascii="黑体" w:hAnsi="黑体" w:eastAsia="黑体" w:cs="黑体"/>
          <w:b/>
          <w:bCs/>
        </w:rPr>
      </w:pPr>
      <w:r>
        <w:rPr>
          <w:rFonts w:hint="eastAsia" w:ascii="黑体" w:hAnsi="黑体" w:eastAsia="黑体" w:cs="黑体"/>
          <w:b/>
          <w:bCs/>
        </w:rPr>
        <w:t>响应消息</w:t>
      </w:r>
    </w:p>
    <w:p w14:paraId="47B9AE39">
      <w:pPr>
        <w:spacing w:line="400" w:lineRule="exact"/>
        <w:rPr>
          <w:rFonts w:hint="eastAsia" w:ascii="黑体" w:hAnsi="黑体" w:eastAsia="黑体" w:cs="黑体"/>
        </w:rPr>
      </w:pPr>
      <w:bookmarkStart w:id="59" w:name="__codelineno-20-1"/>
      <w:bookmarkEnd w:id="59"/>
      <w:r>
        <w:rPr>
          <w:rFonts w:ascii="黑体" w:hAnsi="黑体" w:eastAsia="黑体" w:cs="黑体"/>
        </w:rPr>
        <w:t>HTTP/1.1 200 OK</w:t>
      </w:r>
    </w:p>
    <w:p w14:paraId="395D9920">
      <w:pPr>
        <w:spacing w:line="400" w:lineRule="exact"/>
        <w:rPr>
          <w:rFonts w:hint="eastAsia" w:ascii="黑体" w:hAnsi="黑体" w:eastAsia="黑体" w:cs="黑体"/>
        </w:rPr>
      </w:pPr>
      <w:bookmarkStart w:id="60" w:name="__codelineno-20-2"/>
      <w:bookmarkEnd w:id="60"/>
      <w:r>
        <w:rPr>
          <w:rFonts w:ascii="黑体" w:hAnsi="黑体" w:eastAsia="黑体" w:cs="黑体"/>
        </w:rPr>
        <w:t>Content-Type: application/json</w:t>
      </w:r>
    </w:p>
    <w:p w14:paraId="2162132B">
      <w:pPr>
        <w:spacing w:line="400" w:lineRule="exact"/>
        <w:rPr>
          <w:rFonts w:hint="eastAsia" w:ascii="黑体" w:hAnsi="黑体" w:eastAsia="黑体" w:cs="黑体"/>
        </w:rPr>
      </w:pPr>
      <w:r>
        <w:rPr>
          <w:rFonts w:hint="eastAsia" w:ascii="黑体" w:hAnsi="黑体" w:eastAsia="黑体" w:cs="黑体"/>
        </w:rPr>
        <w:t>列出订单</w:t>
      </w:r>
    </w:p>
    <w:p w14:paraId="4A860F9E">
      <w:pPr>
        <w:spacing w:line="400" w:lineRule="exact"/>
        <w:rPr>
          <w:rFonts w:hint="eastAsia" w:ascii="黑体" w:hAnsi="黑体" w:eastAsia="黑体" w:cs="黑体"/>
          <w:b/>
          <w:bCs/>
        </w:rPr>
      </w:pPr>
      <w:r>
        <w:rPr>
          <w:rFonts w:hint="eastAsia" w:ascii="黑体" w:hAnsi="黑体" w:eastAsia="黑体" w:cs="黑体"/>
          <w:b/>
          <w:bCs/>
        </w:rPr>
        <w:t>请求消息</w:t>
      </w:r>
    </w:p>
    <w:p w14:paraId="141206AE">
      <w:pPr>
        <w:spacing w:line="400" w:lineRule="exact"/>
        <w:rPr>
          <w:rFonts w:hint="eastAsia" w:ascii="黑体" w:hAnsi="黑体" w:eastAsia="黑体" w:cs="黑体"/>
        </w:rPr>
      </w:pPr>
      <w:bookmarkStart w:id="61" w:name="__codelineno-42-1"/>
      <w:bookmarkEnd w:id="61"/>
      <w:r>
        <w:rPr>
          <w:rFonts w:ascii="黑体" w:hAnsi="黑体" w:eastAsia="黑体" w:cs="黑体"/>
        </w:rPr>
        <w:t>GET  /api/mgr/orders  HTTP/1.1</w:t>
      </w:r>
    </w:p>
    <w:p w14:paraId="7FD50132">
      <w:pPr>
        <w:spacing w:line="400" w:lineRule="exact"/>
        <w:rPr>
          <w:rFonts w:hint="eastAsia" w:ascii="黑体" w:hAnsi="黑体" w:eastAsia="黑体" w:cs="黑体"/>
          <w:b/>
          <w:bCs/>
        </w:rPr>
      </w:pPr>
      <w:r>
        <w:rPr>
          <w:rFonts w:hint="eastAsia" w:ascii="黑体" w:hAnsi="黑体" w:eastAsia="黑体" w:cs="黑体"/>
          <w:b/>
          <w:bCs/>
        </w:rPr>
        <w:t>响应消息</w:t>
      </w:r>
    </w:p>
    <w:p w14:paraId="299BE901">
      <w:pPr>
        <w:spacing w:line="400" w:lineRule="exact"/>
        <w:rPr>
          <w:rFonts w:hint="eastAsia" w:ascii="黑体" w:hAnsi="黑体" w:eastAsia="黑体" w:cs="黑体"/>
        </w:rPr>
      </w:pPr>
      <w:bookmarkStart w:id="62" w:name="__codelineno-43-1"/>
      <w:bookmarkEnd w:id="62"/>
      <w:r>
        <w:rPr>
          <w:rFonts w:ascii="黑体" w:hAnsi="黑体" w:eastAsia="黑体" w:cs="黑体"/>
        </w:rPr>
        <w:t>HTTP/1.1 200 OK</w:t>
      </w:r>
    </w:p>
    <w:p w14:paraId="5D469F5B">
      <w:pPr>
        <w:spacing w:line="400" w:lineRule="exact"/>
        <w:rPr>
          <w:rFonts w:hint="eastAsia" w:ascii="黑体" w:hAnsi="黑体" w:eastAsia="黑体" w:cs="黑体"/>
        </w:rPr>
      </w:pPr>
      <w:bookmarkStart w:id="63" w:name="__codelineno-43-2"/>
      <w:bookmarkEnd w:id="63"/>
      <w:r>
        <w:rPr>
          <w:rFonts w:ascii="黑体" w:hAnsi="黑体" w:eastAsia="黑体" w:cs="黑体"/>
        </w:rPr>
        <w:t>Content-Type: application/json</w:t>
      </w:r>
    </w:p>
    <w:p w14:paraId="69A12C08">
      <w:pPr>
        <w:spacing w:line="400" w:lineRule="exact"/>
        <w:rPr>
          <w:rFonts w:hint="eastAsia" w:ascii="黑体" w:hAnsi="黑体" w:eastAsia="黑体" w:cs="黑体"/>
        </w:rPr>
      </w:pPr>
      <w:r>
        <w:rPr>
          <w:rFonts w:hint="eastAsia" w:ascii="黑体" w:hAnsi="黑体" w:eastAsia="黑体" w:cs="黑体"/>
        </w:rPr>
        <w:t>添加一个订单</w:t>
      </w:r>
    </w:p>
    <w:p w14:paraId="672329DD">
      <w:pPr>
        <w:spacing w:line="400" w:lineRule="exact"/>
        <w:rPr>
          <w:rFonts w:hint="eastAsia" w:ascii="黑体" w:hAnsi="黑体" w:eastAsia="黑体" w:cs="黑体"/>
          <w:b/>
          <w:bCs/>
        </w:rPr>
      </w:pPr>
      <w:r>
        <w:rPr>
          <w:rFonts w:hint="eastAsia" w:ascii="黑体" w:hAnsi="黑体" w:eastAsia="黑体" w:cs="黑体"/>
          <w:b/>
          <w:bCs/>
        </w:rPr>
        <w:t>请求消息</w:t>
      </w:r>
    </w:p>
    <w:p w14:paraId="4B09DFE5">
      <w:pPr>
        <w:spacing w:line="400" w:lineRule="exact"/>
        <w:rPr>
          <w:rFonts w:hint="eastAsia" w:ascii="黑体" w:hAnsi="黑体" w:eastAsia="黑体" w:cs="黑体"/>
        </w:rPr>
      </w:pPr>
      <w:bookmarkStart w:id="64" w:name="__codelineno-46-1"/>
      <w:bookmarkEnd w:id="64"/>
      <w:r>
        <w:rPr>
          <w:rFonts w:ascii="黑体" w:hAnsi="黑体" w:eastAsia="黑体" w:cs="黑体"/>
        </w:rPr>
        <w:t>POST  /api/mgr/orders  HTTP/1.1</w:t>
      </w:r>
    </w:p>
    <w:p w14:paraId="54DF4183">
      <w:pPr>
        <w:spacing w:line="400" w:lineRule="exact"/>
        <w:rPr>
          <w:rFonts w:hint="eastAsia" w:ascii="黑体" w:hAnsi="黑体" w:eastAsia="黑体" w:cs="黑体"/>
        </w:rPr>
      </w:pPr>
      <w:bookmarkStart w:id="65" w:name="__codelineno-46-2"/>
      <w:bookmarkEnd w:id="65"/>
      <w:r>
        <w:rPr>
          <w:rFonts w:ascii="黑体" w:hAnsi="黑体" w:eastAsia="黑体" w:cs="黑体"/>
        </w:rPr>
        <w:t>Content-Type:   application/json</w:t>
      </w:r>
    </w:p>
    <w:p w14:paraId="43451761">
      <w:pPr>
        <w:spacing w:line="400" w:lineRule="exact"/>
        <w:rPr>
          <w:rFonts w:hint="eastAsia" w:ascii="黑体" w:hAnsi="黑体" w:eastAsia="黑体" w:cs="黑体"/>
          <w:b/>
          <w:bCs/>
        </w:rPr>
      </w:pPr>
      <w:r>
        <w:rPr>
          <w:rFonts w:hint="eastAsia" w:ascii="黑体" w:hAnsi="黑体" w:eastAsia="黑体" w:cs="黑体"/>
          <w:b/>
          <w:bCs/>
        </w:rPr>
        <w:t>响应消息</w:t>
      </w:r>
    </w:p>
    <w:p w14:paraId="4C9EBE4D">
      <w:pPr>
        <w:spacing w:line="400" w:lineRule="exact"/>
        <w:rPr>
          <w:rFonts w:hint="eastAsia" w:ascii="黑体" w:hAnsi="黑体" w:eastAsia="黑体" w:cs="黑体"/>
        </w:rPr>
      </w:pPr>
      <w:bookmarkStart w:id="66" w:name="__codelineno-48-1"/>
      <w:bookmarkEnd w:id="66"/>
      <w:r>
        <w:rPr>
          <w:rFonts w:ascii="黑体" w:hAnsi="黑体" w:eastAsia="黑体" w:cs="黑体"/>
        </w:rPr>
        <w:t>HTTP/1.1 200 OK</w:t>
      </w:r>
    </w:p>
    <w:p w14:paraId="00F7768E">
      <w:pPr>
        <w:spacing w:line="400" w:lineRule="exact"/>
        <w:rPr>
          <w:rFonts w:hint="eastAsia" w:ascii="黑体" w:hAnsi="黑体" w:eastAsia="黑体" w:cs="黑体"/>
        </w:rPr>
      </w:pPr>
      <w:bookmarkStart w:id="67" w:name="__codelineno-48-2"/>
      <w:bookmarkEnd w:id="67"/>
      <w:r>
        <w:rPr>
          <w:rFonts w:ascii="黑体" w:hAnsi="黑体" w:eastAsia="黑体" w:cs="黑体"/>
        </w:rPr>
        <w:t>Content-Type: application/json</w:t>
      </w:r>
    </w:p>
    <w:p w14:paraId="31FB30C6">
      <w:pPr>
        <w:spacing w:line="400" w:lineRule="exact"/>
        <w:rPr>
          <w:rFonts w:hint="eastAsia" w:ascii="黑体" w:hAnsi="黑体" w:eastAsia="黑体" w:cs="黑体"/>
        </w:rPr>
      </w:pPr>
      <w:r>
        <w:rPr>
          <w:rFonts w:hint="eastAsia" w:ascii="黑体" w:hAnsi="黑体" w:eastAsia="黑体" w:cs="黑体"/>
        </w:rPr>
        <w:t>删除订单</w:t>
      </w:r>
    </w:p>
    <w:p w14:paraId="0C8AFBD7">
      <w:pPr>
        <w:spacing w:line="400" w:lineRule="exact"/>
        <w:rPr>
          <w:rFonts w:hint="eastAsia" w:ascii="黑体" w:hAnsi="黑体" w:eastAsia="黑体" w:cs="黑体"/>
          <w:b/>
          <w:bCs/>
        </w:rPr>
      </w:pPr>
      <w:r>
        <w:rPr>
          <w:rFonts w:hint="eastAsia" w:ascii="黑体" w:hAnsi="黑体" w:eastAsia="黑体" w:cs="黑体"/>
          <w:b/>
          <w:bCs/>
        </w:rPr>
        <w:t>请求消息</w:t>
      </w:r>
    </w:p>
    <w:p w14:paraId="4AEC2DC3">
      <w:pPr>
        <w:spacing w:line="400" w:lineRule="exact"/>
        <w:rPr>
          <w:rFonts w:hint="eastAsia" w:ascii="黑体" w:hAnsi="黑体" w:eastAsia="黑体" w:cs="黑体"/>
        </w:rPr>
      </w:pPr>
      <w:bookmarkStart w:id="68" w:name="__codelineno-51-1"/>
      <w:bookmarkEnd w:id="68"/>
      <w:r>
        <w:rPr>
          <w:rFonts w:ascii="黑体" w:hAnsi="黑体" w:eastAsia="黑体" w:cs="黑体"/>
        </w:rPr>
        <w:t>DELETE  /api/mgr/orders  HTTP/1.1</w:t>
      </w:r>
    </w:p>
    <w:p w14:paraId="61A476B1">
      <w:pPr>
        <w:spacing w:line="400" w:lineRule="exact"/>
        <w:rPr>
          <w:rFonts w:hint="eastAsia" w:ascii="黑体" w:hAnsi="黑体" w:eastAsia="黑体" w:cs="黑体"/>
        </w:rPr>
      </w:pPr>
      <w:bookmarkStart w:id="69" w:name="__codelineno-51-2"/>
      <w:bookmarkEnd w:id="69"/>
      <w:r>
        <w:rPr>
          <w:rFonts w:ascii="黑体" w:hAnsi="黑体" w:eastAsia="黑体" w:cs="黑体"/>
        </w:rPr>
        <w:t>Content-Type:   application/json</w:t>
      </w:r>
    </w:p>
    <w:p w14:paraId="3083FA6C">
      <w:pPr>
        <w:spacing w:line="400" w:lineRule="exact"/>
        <w:rPr>
          <w:rFonts w:hint="eastAsia" w:ascii="黑体" w:hAnsi="黑体" w:eastAsia="黑体" w:cs="黑体"/>
          <w:b/>
          <w:bCs/>
        </w:rPr>
      </w:pPr>
      <w:r>
        <w:rPr>
          <w:rFonts w:hint="eastAsia" w:ascii="黑体" w:hAnsi="黑体" w:eastAsia="黑体" w:cs="黑体"/>
          <w:b/>
          <w:bCs/>
        </w:rPr>
        <w:t>响应消息</w:t>
      </w:r>
    </w:p>
    <w:p w14:paraId="522AD05C">
      <w:pPr>
        <w:spacing w:line="400" w:lineRule="exact"/>
        <w:rPr>
          <w:rFonts w:hint="eastAsia" w:ascii="黑体" w:hAnsi="黑体" w:eastAsia="黑体" w:cs="黑体"/>
        </w:rPr>
      </w:pPr>
      <w:bookmarkStart w:id="70" w:name="__codelineno-53-1"/>
      <w:bookmarkEnd w:id="70"/>
      <w:r>
        <w:rPr>
          <w:rFonts w:ascii="黑体" w:hAnsi="黑体" w:eastAsia="黑体" w:cs="黑体"/>
        </w:rPr>
        <w:t>HTTP/1.1 200 OK</w:t>
      </w:r>
    </w:p>
    <w:p w14:paraId="4F882C11">
      <w:pPr>
        <w:spacing w:line="400" w:lineRule="exact"/>
        <w:rPr>
          <w:rFonts w:hint="eastAsia" w:ascii="黑体" w:hAnsi="黑体" w:eastAsia="黑体" w:cs="黑体"/>
        </w:rPr>
      </w:pPr>
      <w:bookmarkStart w:id="71" w:name="__codelineno-53-2"/>
      <w:bookmarkEnd w:id="71"/>
      <w:r>
        <w:rPr>
          <w:rFonts w:ascii="黑体" w:hAnsi="黑体" w:eastAsia="黑体" w:cs="黑体"/>
        </w:rPr>
        <w:t>Content-Type: application/json</w:t>
      </w:r>
      <w:commentRangeEnd w:id="34"/>
      <w:r>
        <w:commentReference w:id="34"/>
      </w:r>
    </w:p>
    <w:p w14:paraId="489C0441">
      <w:pPr>
        <w:spacing w:line="400" w:lineRule="exact"/>
        <w:rPr>
          <w:rFonts w:hint="eastAsia" w:ascii="黑体" w:hAnsi="黑体" w:eastAsia="黑体" w:cs="黑体"/>
        </w:rPr>
      </w:pPr>
    </w:p>
    <w:p w14:paraId="245C169E">
      <w:pPr>
        <w:spacing w:line="400" w:lineRule="exact"/>
        <w:rPr>
          <w:rFonts w:hint="eastAsia" w:ascii="黑体" w:hAnsi="黑体" w:eastAsia="黑体" w:cs="黑体"/>
        </w:rPr>
      </w:pPr>
      <w:r>
        <w:rPr>
          <w:rFonts w:hint="eastAsia" w:ascii="黑体" w:hAnsi="黑体" w:eastAsia="黑体" w:cs="黑体"/>
        </w:rPr>
        <w:t>5.2  系统开发与部署</w:t>
      </w:r>
      <w:bookmarkEnd w:id="45"/>
    </w:p>
    <w:p w14:paraId="7BDC7F8A">
      <w:pPr>
        <w:spacing w:line="400" w:lineRule="exact"/>
        <w:ind w:firstLine="502" w:firstLineChars="200"/>
        <w:rPr>
          <w:rFonts w:ascii="Times New Roman" w:hAnsi="Times New Roman"/>
        </w:rPr>
      </w:pPr>
      <w:bookmarkStart w:id="72" w:name="_Toc484556226"/>
      <w:commentRangeStart w:id="35"/>
      <w:r>
        <w:rPr>
          <w:rFonts w:ascii="Times New Roman" w:hAnsi="Times New Roman"/>
        </w:rPr>
        <w:t>本课题基于B/S架构,采用vscode开发环境和Python编程语言,系统后台开发采用django开发框架,通过mysql数据库驱动访问数据库,系统前端使用react,elementui,对结果进行可视化展示，系统部署环境采</w:t>
      </w:r>
      <w:r>
        <w:rPr>
          <w:rFonts w:hint="eastAsia" w:ascii="Times New Roman" w:hAnsi="Times New Roman"/>
        </w:rPr>
        <w:t>用</w:t>
      </w:r>
      <w:r>
        <w:rPr>
          <w:rFonts w:ascii="Times New Roman" w:hAnsi="Times New Roman"/>
        </w:rPr>
        <w:t>macos操作系统，MySQL数据库版本</w:t>
      </w:r>
      <w:r>
        <w:rPr>
          <w:rFonts w:hint="eastAsia" w:ascii="Times New Roman" w:hAnsi="Times New Roman"/>
        </w:rPr>
        <w:t>8.0.19</w:t>
      </w:r>
      <w:r>
        <w:rPr>
          <w:rFonts w:ascii="Times New Roman" w:hAnsi="Times New Roman"/>
        </w:rPr>
        <w:t>，django版本1.1.2，Python版本3.</w:t>
      </w:r>
      <w:r>
        <w:rPr>
          <w:rFonts w:hint="eastAsia" w:ascii="Times New Roman" w:hAnsi="Times New Roman"/>
        </w:rPr>
        <w:t>12</w:t>
      </w:r>
      <w:r>
        <w:rPr>
          <w:rFonts w:ascii="Times New Roman" w:hAnsi="Times New Roman"/>
        </w:rPr>
        <w:t>。</w:t>
      </w:r>
      <w:bookmarkEnd w:id="72"/>
      <w:commentRangeEnd w:id="35"/>
      <w:bookmarkStart w:id="73" w:name="_Toc165406703"/>
      <w:r>
        <w:commentReference w:id="35"/>
      </w:r>
    </w:p>
    <w:p w14:paraId="60FB39A7">
      <w:pPr>
        <w:spacing w:line="240" w:lineRule="auto"/>
        <w:ind w:firstLine="0" w:firstLineChars="0"/>
        <w:rPr>
          <w:ins w:id="379" w:author="冬青" w:date="2025-05-01T22:35:00Z"/>
          <w:rFonts w:hint="eastAsia" w:ascii="黑体" w:hAnsi="黑体" w:eastAsia="黑体" w:cs="黑体"/>
        </w:rPr>
        <w:pPrChange w:id="378" w:author="冬青" w:date="2025-05-01T22:35:00Z">
          <w:pPr>
            <w:spacing w:line="400" w:lineRule="exact"/>
            <w:ind w:firstLine="502" w:firstLineChars="200"/>
          </w:pPr>
        </w:pPrChange>
      </w:pPr>
      <w:ins w:id="380" w:author="冬青" w:date="2025-05-01T22:35:00Z">
        <w:r>
          <w:rPr>
            <w:rFonts w:hint="eastAsia" w:ascii="黑体" w:hAnsi="黑体" w:eastAsia="黑体" w:cs="黑体"/>
          </w:rPr>
          <w:br w:type="page"/>
        </w:r>
      </w:ins>
    </w:p>
    <w:p w14:paraId="5682CFD5">
      <w:pPr>
        <w:spacing w:line="400" w:lineRule="exact"/>
        <w:ind w:firstLine="502" w:firstLineChars="200"/>
        <w:rPr>
          <w:rFonts w:hint="eastAsia" w:ascii="黑体" w:hAnsi="黑体" w:eastAsia="黑体" w:cs="黑体"/>
        </w:rPr>
      </w:pPr>
    </w:p>
    <w:p w14:paraId="5515D0A9">
      <w:pPr>
        <w:spacing w:line="400" w:lineRule="exact"/>
        <w:rPr>
          <w:rFonts w:hint="eastAsia" w:ascii="黑体" w:hAnsi="黑体" w:eastAsia="黑体" w:cs="黑体"/>
        </w:rPr>
      </w:pPr>
      <w:r>
        <w:rPr>
          <w:rFonts w:hint="eastAsia" w:ascii="黑体" w:hAnsi="黑体" w:eastAsia="黑体" w:cs="黑体"/>
        </w:rPr>
        <w:t>6  结论与展望</w:t>
      </w:r>
      <w:bookmarkEnd w:id="73"/>
      <w:bookmarkStart w:id="74" w:name="_Toc484556229"/>
    </w:p>
    <w:p w14:paraId="71297282">
      <w:pPr>
        <w:spacing w:line="400" w:lineRule="exact"/>
        <w:ind w:firstLine="502" w:firstLineChars="200"/>
        <w:rPr>
          <w:ins w:id="381" w:author="冬青" w:date="2025-05-01T22:35:50Z"/>
          <w:rFonts w:hint="eastAsia" w:ascii="Times New Roman" w:hAnsi="Times New Roman"/>
          <w:lang w:val="en-US" w:eastAsia="zh-CN"/>
        </w:rPr>
      </w:pPr>
      <w:ins w:id="382" w:author="冬青" w:date="2025-05-01T22:35:28Z">
        <w:r>
          <w:rPr>
            <w:rFonts w:hint="eastAsia" w:ascii="Times New Roman" w:hAnsi="Times New Roman"/>
          </w:rPr>
          <w:t>针对惠发食品等几家国内企业的出海贸易需求，设计基于</w:t>
        </w:r>
      </w:ins>
      <w:ins w:id="383" w:author="冬青" w:date="2025-05-01T22:35:28Z">
        <w:r>
          <w:rPr>
            <w:rFonts w:ascii="Times New Roman" w:hAnsi="Times New Roman"/>
          </w:rPr>
          <w:t>B2B</w:t>
        </w:r>
      </w:ins>
      <w:ins w:id="384" w:author="冬青" w:date="2025-05-01T22:35:28Z">
        <w:r>
          <w:rPr>
            <w:rFonts w:hint="eastAsia" w:ascii="Times New Roman" w:hAnsi="Times New Roman"/>
          </w:rPr>
          <w:t>模式的海外仓储服务平台，</w:t>
        </w:r>
      </w:ins>
      <w:ins w:id="385" w:author="冬青" w:date="2025-05-01T22:35:28Z">
        <w:commentRangeStart w:id="36"/>
        <w:r>
          <w:rPr>
            <w:rFonts w:ascii="Times New Roman" w:hAnsi="Times New Roman"/>
          </w:rPr>
          <w:t>建立跨境贸易服务数字化模型，提出基于知识图谱的海关编码智能匹配算法，</w:t>
        </w:r>
        <w:commentRangeEnd w:id="36"/>
      </w:ins>
      <w:r>
        <w:commentReference w:id="36"/>
      </w:r>
      <w:ins w:id="386" w:author="冬青" w:date="2025-05-01T22:35:28Z">
        <w:r>
          <w:rPr>
            <w:rFonts w:ascii="Times New Roman" w:hAnsi="Times New Roman"/>
          </w:rPr>
          <w:t>推进贸易合规研究范式</w:t>
        </w:r>
      </w:ins>
      <w:ins w:id="387" w:author="冬青" w:date="2025-05-01T22:35:28Z">
        <w:r>
          <w:rPr>
            <w:rFonts w:hint="eastAsia" w:ascii="Times New Roman" w:hAnsi="Times New Roman"/>
            <w:lang w:eastAsia="zh-CN"/>
          </w:rPr>
          <w:t>，</w:t>
        </w:r>
      </w:ins>
      <w:ins w:id="388" w:author="冬青" w:date="2025-05-01T22:35:28Z">
        <w:r>
          <w:rPr>
            <w:rFonts w:ascii="Times New Roman" w:hAnsi="Times New Roman"/>
          </w:rPr>
          <w:t>构建跨境支付风险量化评估体系</w:t>
        </w:r>
      </w:ins>
      <w:ins w:id="389" w:author="冬青" w:date="2025-05-01T22:35:28Z">
        <w:r>
          <w:rPr>
            <w:rFonts w:hint="eastAsia" w:ascii="Times New Roman" w:hAnsi="Times New Roman"/>
            <w:lang w:eastAsia="zh-CN"/>
          </w:rPr>
          <w:t>，</w:t>
        </w:r>
      </w:ins>
      <w:ins w:id="390" w:author="冬青" w:date="2025-05-01T22:35:28Z">
        <w:r>
          <w:rPr>
            <w:rFonts w:hint="eastAsia" w:ascii="Times New Roman" w:hAnsi="Times New Roman"/>
          </w:rPr>
          <w:t>提供便利的海关申报服务和海外货物仓储服务</w:t>
        </w:r>
      </w:ins>
      <w:ins w:id="391" w:author="冬青" w:date="2025-05-01T22:35:28Z">
        <w:r>
          <w:rPr>
            <w:rFonts w:hint="eastAsia" w:ascii="Times New Roman" w:hAnsi="Times New Roman"/>
            <w:lang w:eastAsia="zh-CN"/>
          </w:rPr>
          <w:t>，</w:t>
        </w:r>
      </w:ins>
      <w:ins w:id="392" w:author="冬青" w:date="2025-05-01T22:35:28Z">
        <w:r>
          <w:rPr>
            <w:rFonts w:hint="eastAsia" w:ascii="Times New Roman" w:hAnsi="Times New Roman"/>
            <w:lang w:val="en-US" w:eastAsia="zh-CN"/>
          </w:rPr>
          <w:t>压缩清关时间在72小时内，提升资金周转效率50%以上。</w:t>
        </w:r>
      </w:ins>
    </w:p>
    <w:p w14:paraId="40F2C33A">
      <w:pPr>
        <w:spacing w:line="400" w:lineRule="exact"/>
        <w:ind w:firstLine="502" w:firstLineChars="200"/>
        <w:rPr>
          <w:del w:id="393" w:author="冬青" w:date="2025-05-01T22:39:22Z"/>
          <w:rFonts w:ascii="Times New Roman" w:hAnsi="Times New Roman"/>
        </w:rPr>
      </w:pPr>
      <w:ins w:id="394" w:author="冬青" w:date="2025-05-01T22:35:51Z">
        <w:r>
          <w:rPr>
            <w:rFonts w:hint="eastAsia" w:ascii="Times New Roman" w:hAnsi="Times New Roman"/>
          </w:rPr>
          <w:t>具体</w:t>
        </w:r>
      </w:ins>
      <w:ins w:id="395" w:author="冬青" w:date="2025-05-01T22:37:15Z">
        <w:r>
          <w:rPr>
            <w:rFonts w:hint="eastAsia" w:ascii="Times New Roman" w:hAnsi="Times New Roman"/>
            <w:lang w:val="en-US" w:eastAsia="zh-CN"/>
          </w:rPr>
          <w:t>实现的功能</w:t>
        </w:r>
      </w:ins>
      <w:ins w:id="396" w:author="冬青" w:date="2025-05-01T22:37:24Z">
        <w:r>
          <w:rPr>
            <w:rFonts w:hint="eastAsia" w:ascii="Times New Roman" w:hAnsi="Times New Roman"/>
            <w:lang w:val="en-US" w:eastAsia="zh-CN"/>
          </w:rPr>
          <w:t>包括</w:t>
        </w:r>
      </w:ins>
      <w:ins w:id="397" w:author="冬青" w:date="2025-05-01T22:35:51Z">
        <w:r>
          <w:rPr>
            <w:rFonts w:hint="eastAsia" w:ascii="Times New Roman" w:hAnsi="Times New Roman"/>
          </w:rPr>
          <w:t>我方管理员登入系统管理企业信息和订单信息，对商品信息实现增删查改，对接海关申报系统自助报关清关，查看订单信息订单跟踪订单货物；企业进入浏览产品信息，大批采购，接入</w:t>
        </w:r>
      </w:ins>
      <w:ins w:id="398" w:author="冬青" w:date="2025-05-01T22:35:51Z">
        <w:r>
          <w:rPr>
            <w:rFonts w:ascii="Times New Roman" w:hAnsi="Times New Roman"/>
            <w:lang w:val="en-GB"/>
          </w:rPr>
          <w:t>deepseek</w:t>
        </w:r>
      </w:ins>
      <w:ins w:id="399" w:author="冬青" w:date="2025-05-01T22:35:51Z">
        <w:r>
          <w:rPr>
            <w:rFonts w:hint="eastAsia" w:ascii="Times New Roman" w:hAnsi="Times New Roman"/>
            <w:lang w:val="en-GB"/>
          </w:rPr>
          <w:t>大模型</w:t>
        </w:r>
      </w:ins>
      <w:ins w:id="400" w:author="冬青" w:date="2025-05-01T22:35:51Z">
        <w:r>
          <w:rPr>
            <w:rFonts w:hint="eastAsia" w:ascii="Times New Roman" w:hAnsi="Times New Roman"/>
          </w:rPr>
          <w:t>接口</w:t>
        </w:r>
      </w:ins>
      <w:ins w:id="401" w:author="冬青" w:date="2025-05-01T22:35:51Z">
        <w:r>
          <w:rPr>
            <w:rFonts w:hint="eastAsia" w:ascii="Times New Roman" w:hAnsi="Times New Roman"/>
            <w:lang w:val="en-GB"/>
          </w:rPr>
          <w:t>辅助智慧报关</w:t>
        </w:r>
      </w:ins>
      <w:ins w:id="402" w:author="冬青" w:date="2025-05-01T22:37:47Z">
        <w:r>
          <w:rPr>
            <w:rFonts w:hint="eastAsia" w:ascii="Times New Roman" w:hAnsi="Times New Roman"/>
            <w:lang w:val="en-GB" w:eastAsia="zh-CN"/>
          </w:rPr>
          <w:t>，</w:t>
        </w:r>
      </w:ins>
      <w:ins w:id="403" w:author="冬青" w:date="2025-05-01T22:37:59Z">
        <w:r>
          <w:rPr>
            <w:rFonts w:hint="eastAsia" w:ascii="Times New Roman" w:hAnsi="Times New Roman"/>
            <w:lang w:val="en-US" w:eastAsia="zh-CN"/>
          </w:rPr>
          <w:t>在</w:t>
        </w:r>
      </w:ins>
      <w:ins w:id="404" w:author="冬青" w:date="2025-05-01T22:35:51Z">
        <w:r>
          <w:rPr>
            <w:rFonts w:ascii="Times New Roman" w:hAnsi="Times New Roman"/>
          </w:rPr>
          <w:t>实践应用层面</w:t>
        </w:r>
      </w:ins>
      <w:ins w:id="405" w:author="冬青" w:date="2025-05-01T22:38:20Z">
        <w:r>
          <w:rPr>
            <w:rFonts w:hint="eastAsia" w:ascii="Times New Roman" w:hAnsi="Times New Roman"/>
            <w:lang w:val="en-US" w:eastAsia="zh-CN"/>
          </w:rPr>
          <w:t>达到可用性，</w:t>
        </w:r>
      </w:ins>
      <w:ins w:id="406" w:author="冬青" w:date="2025-05-01T22:35:51Z">
        <w:r>
          <w:rPr>
            <w:rFonts w:ascii="Times New Roman" w:hAnsi="Times New Roman"/>
          </w:rPr>
          <w:t>以惠发食品为例，年度订单处理量可达1200TEU，物流成本降低22%，资金回笼周期从45天缩短至T+1。</w:t>
        </w:r>
      </w:ins>
      <w:del w:id="407" w:author="冬青" w:date="2025-05-01T22:39:22Z">
        <w:r>
          <w:rPr>
            <w:rFonts w:ascii="Times New Roman" w:hAnsi="Times New Roman"/>
          </w:rPr>
          <w:delText>本项目不仅重构了传统跨境贸易的基础设施，更通过技术创新与模式融合，为“中国制造”走向全球开辟了智能化通道。未来，随着5G、量子计算等技术的突破</w:delText>
        </w:r>
      </w:del>
      <w:del w:id="408" w:author="冬青" w:date="2025-05-01T22:39:22Z">
        <w:r>
          <w:rPr>
            <w:rFonts w:hint="eastAsia" w:ascii="Times New Roman" w:hAnsi="Times New Roman"/>
          </w:rPr>
          <w:delText>，</w:delText>
        </w:r>
      </w:del>
      <w:del w:id="409" w:author="冬青" w:date="2025-05-01T22:39:22Z">
        <w:r>
          <w:rPr>
            <w:rFonts w:ascii="Times New Roman" w:hAnsi="Times New Roman"/>
          </w:rPr>
          <w:delText>海外仓将演变为数字贸易的核心枢纽，持续推动全球供应链向高效、弹性、可持续方向进化。建议企业紧抓政策红利，加速与平台生态的深度融合，共同绘制“买全球、卖全球”的新蓝图。为电商企业管理者提供决策支持。整个项目涵盖了数据处理、数据库存储、和数据可视化等关键功能，展示了Python在构建实用且功能强大的应用程序方面的能力。</w:delText>
        </w:r>
      </w:del>
    </w:p>
    <w:p w14:paraId="3C386E20">
      <w:pPr>
        <w:spacing w:line="400" w:lineRule="exact"/>
        <w:ind w:firstLine="502" w:firstLineChars="200"/>
        <w:rPr>
          <w:rFonts w:ascii="Times New Roman" w:hAnsi="Times New Roman"/>
        </w:rPr>
        <w:sectPr>
          <w:headerReference r:id="rId25" w:type="default"/>
          <w:footerReference r:id="rId27" w:type="default"/>
          <w:headerReference r:id="rId26" w:type="even"/>
          <w:footerReference r:id="rId28" w:type="even"/>
          <w:pgSz w:w="11905" w:h="16838"/>
          <w:pgMar w:top="1701" w:right="1417" w:bottom="1701" w:left="1417" w:header="1361" w:footer="1020" w:gutter="0"/>
          <w:cols w:space="0" w:num="1"/>
          <w:docGrid w:type="linesAndChars" w:linePitch="383" w:charSpace="2451"/>
        </w:sectPr>
      </w:pPr>
      <w:del w:id="410" w:author="冬青" w:date="2025-05-01T22:39:22Z">
        <w:r>
          <w:rPr>
            <w:rFonts w:ascii="Times New Roman" w:hAnsi="Times New Roman"/>
          </w:rPr>
          <w:delText>本课题虽然采用了先进流行的技术框架，但实践中还需考虑其他影响因素来完善系统，以提高时效性和数据质量，给用户提供更好的推荐服务。由于时间有限、自身水平不足等各方面的原因，系统其他方面还有些不足需要完善，敬请各位专家、老师和读者批评指正。</w:delText>
        </w:r>
      </w:del>
    </w:p>
    <w:p w14:paraId="5BE5843C">
      <w:pPr>
        <w:pStyle w:val="2"/>
        <w:spacing w:before="0" w:after="0" w:line="400" w:lineRule="exact"/>
        <w:ind w:firstLine="0" w:firstLineChars="0"/>
        <w:rPr>
          <w:rFonts w:ascii="Times New Roman" w:hAnsi="Times New Roman" w:eastAsia="黑体"/>
          <w:b w:val="0"/>
          <w:bCs w:val="0"/>
          <w:sz w:val="32"/>
          <w:szCs w:val="32"/>
        </w:rPr>
      </w:pPr>
      <w:bookmarkStart w:id="75" w:name="_Toc165406704"/>
      <w:bookmarkStart w:id="76" w:name="_Toc485289861"/>
      <w:r>
        <w:rPr>
          <w:rFonts w:hint="eastAsia" w:ascii="Times New Roman" w:hAnsi="Times New Roman" w:eastAsia="黑体"/>
          <w:b w:val="0"/>
          <w:bCs w:val="0"/>
          <w:sz w:val="32"/>
          <w:szCs w:val="32"/>
        </w:rPr>
        <w:t>致    谢</w:t>
      </w:r>
      <w:bookmarkEnd w:id="74"/>
      <w:bookmarkEnd w:id="75"/>
      <w:bookmarkEnd w:id="76"/>
    </w:p>
    <w:p w14:paraId="0F0EDDFF"/>
    <w:p w14:paraId="48673E34">
      <w:pPr>
        <w:spacing w:line="400" w:lineRule="exact"/>
        <w:ind w:firstLine="442" w:firstLineChars="200"/>
        <w:rPr>
          <w:rFonts w:hint="eastAsia" w:ascii="楷体" w:hAnsi="楷体" w:eastAsia="楷体" w:cs="楷体"/>
          <w:sz w:val="21"/>
          <w:szCs w:val="21"/>
        </w:rPr>
      </w:pPr>
      <w:bookmarkStart w:id="77" w:name="_Toc484556230"/>
      <w:r>
        <w:rPr>
          <w:rFonts w:hint="eastAsia" w:ascii="楷体" w:hAnsi="楷体" w:eastAsia="楷体" w:cs="楷体"/>
          <w:sz w:val="21"/>
          <w:szCs w:val="21"/>
        </w:rPr>
        <w:t>在这篇论文完成之际，我想向</w:t>
      </w:r>
      <w:del w:id="411" w:author="冬青" w:date="2025-05-01T22:40:31Z">
        <w:r>
          <w:rPr>
            <w:rFonts w:hint="default" w:ascii="楷体" w:hAnsi="楷体" w:eastAsia="楷体" w:cs="楷体"/>
            <w:sz w:val="21"/>
            <w:szCs w:val="21"/>
            <w:lang w:val="en-US"/>
          </w:rPr>
          <w:delText>你们</w:delText>
        </w:r>
      </w:del>
      <w:ins w:id="412" w:author="冬青" w:date="2025-05-01T22:40:32Z">
        <w:r>
          <w:rPr>
            <w:rFonts w:hint="eastAsia" w:ascii="楷体" w:hAnsi="楷体" w:eastAsia="楷体" w:cs="楷体"/>
            <w:sz w:val="21"/>
            <w:szCs w:val="21"/>
            <w:lang w:val="en-US" w:eastAsia="zh-CN"/>
          </w:rPr>
          <w:t>给予我</w:t>
        </w:r>
      </w:ins>
      <w:ins w:id="413" w:author="冬青" w:date="2025-05-01T22:40:37Z">
        <w:r>
          <w:rPr>
            <w:rFonts w:hint="eastAsia" w:ascii="楷体" w:hAnsi="楷体" w:eastAsia="楷体" w:cs="楷体"/>
            <w:sz w:val="21"/>
            <w:szCs w:val="21"/>
            <w:lang w:val="en-US" w:eastAsia="zh-CN"/>
          </w:rPr>
          <w:t>帮助</w:t>
        </w:r>
      </w:ins>
      <w:ins w:id="414" w:author="冬青" w:date="2025-05-01T22:40:38Z">
        <w:r>
          <w:rPr>
            <w:rFonts w:hint="eastAsia" w:ascii="楷体" w:hAnsi="楷体" w:eastAsia="楷体" w:cs="楷体"/>
            <w:sz w:val="21"/>
            <w:szCs w:val="21"/>
            <w:lang w:val="en-US" w:eastAsia="zh-CN"/>
          </w:rPr>
          <w:t>的人</w:t>
        </w:r>
      </w:ins>
      <w:r>
        <w:rPr>
          <w:rFonts w:hint="eastAsia" w:ascii="楷体" w:hAnsi="楷体" w:eastAsia="楷体" w:cs="楷体"/>
          <w:sz w:val="21"/>
          <w:szCs w:val="21"/>
        </w:rPr>
        <w:t>表达我最衷心的感谢和敬意。</w:t>
      </w:r>
      <w:del w:id="415" w:author="冬青" w:date="2025-05-01T22:40:43Z">
        <w:r>
          <w:rPr>
            <w:rFonts w:hint="eastAsia" w:ascii="楷体" w:hAnsi="楷体" w:eastAsia="楷体" w:cs="楷体"/>
            <w:sz w:val="21"/>
            <w:szCs w:val="21"/>
          </w:rPr>
          <w:delText>在整个毕设过程中，你们给予了我悉心的指导、支持和鼓励，是你们的帮助让我能够顺利完成这项工作</w:delText>
        </w:r>
      </w:del>
      <w:del w:id="416" w:author="冬青" w:date="2025-05-01T22:40:44Z">
        <w:r>
          <w:rPr>
            <w:rFonts w:hint="eastAsia" w:ascii="楷体" w:hAnsi="楷体" w:eastAsia="楷体" w:cs="楷体"/>
            <w:sz w:val="21"/>
            <w:szCs w:val="21"/>
          </w:rPr>
          <w:delText>。</w:delText>
        </w:r>
      </w:del>
    </w:p>
    <w:p w14:paraId="3BCA1E11">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首先，我要特别感谢我的毕设指导</w:t>
      </w:r>
      <w:ins w:id="417" w:author="冬青" w:date="2025-05-01T22:40:55Z">
        <w:r>
          <w:rPr>
            <w:rFonts w:hint="eastAsia" w:ascii="楷体" w:hAnsi="楷体" w:eastAsia="楷体" w:cs="楷体"/>
            <w:sz w:val="21"/>
            <w:szCs w:val="21"/>
            <w:lang w:val="en-US" w:eastAsia="zh-CN"/>
          </w:rPr>
          <w:t>教师</w:t>
        </w:r>
      </w:ins>
      <w:r>
        <w:rPr>
          <w:rFonts w:hint="eastAsia" w:ascii="楷体" w:hAnsi="楷体" w:eastAsia="楷体" w:cs="楷体"/>
          <w:sz w:val="21"/>
          <w:szCs w:val="21"/>
        </w:rPr>
        <w:t>王</w:t>
      </w:r>
      <w:del w:id="418" w:author="冬青" w:date="2025-05-01T22:40:01Z">
        <w:r>
          <w:rPr>
            <w:rFonts w:hint="default" w:ascii="楷体" w:hAnsi="楷体" w:eastAsia="楷体" w:cs="楷体"/>
            <w:sz w:val="21"/>
            <w:szCs w:val="21"/>
            <w:lang w:val="en-US"/>
          </w:rPr>
          <w:delText>东</w:delText>
        </w:r>
      </w:del>
      <w:ins w:id="419" w:author="冬青" w:date="2025-05-01T22:40:02Z">
        <w:r>
          <w:rPr>
            <w:rFonts w:hint="eastAsia" w:ascii="楷体" w:hAnsi="楷体" w:eastAsia="楷体" w:cs="楷体"/>
            <w:sz w:val="21"/>
            <w:szCs w:val="21"/>
            <w:lang w:val="en-US" w:eastAsia="zh-CN"/>
          </w:rPr>
          <w:t>冬</w:t>
        </w:r>
      </w:ins>
      <w:r>
        <w:rPr>
          <w:rFonts w:hint="eastAsia" w:ascii="楷体" w:hAnsi="楷体" w:eastAsia="楷体" w:cs="楷体"/>
          <w:sz w:val="21"/>
          <w:szCs w:val="21"/>
        </w:rPr>
        <w:t>青</w:t>
      </w:r>
      <w:del w:id="420" w:author="冬青" w:date="2025-05-01T22:40:51Z">
        <w:r>
          <w:rPr>
            <w:rFonts w:hint="default" w:ascii="楷体" w:hAnsi="楷体" w:eastAsia="楷体" w:cs="楷体"/>
            <w:sz w:val="21"/>
            <w:szCs w:val="21"/>
            <w:lang w:val="en-US"/>
          </w:rPr>
          <w:delText>教授</w:delText>
        </w:r>
      </w:del>
      <w:ins w:id="421" w:author="冬青" w:date="2025-05-01T22:40:51Z">
        <w:r>
          <w:rPr>
            <w:rFonts w:hint="eastAsia" w:ascii="楷体" w:hAnsi="楷体" w:eastAsia="楷体" w:cs="楷体"/>
            <w:sz w:val="21"/>
            <w:szCs w:val="21"/>
            <w:lang w:val="en-US" w:eastAsia="zh-CN"/>
          </w:rPr>
          <w:t>老师</w:t>
        </w:r>
      </w:ins>
      <w:r>
        <w:rPr>
          <w:rFonts w:hint="eastAsia" w:ascii="楷体" w:hAnsi="楷体" w:eastAsia="楷体" w:cs="楷体"/>
          <w:sz w:val="21"/>
          <w:szCs w:val="21"/>
        </w:rPr>
        <w:t>。</w:t>
      </w:r>
      <w:del w:id="422" w:author="冬青" w:date="2025-05-01T22:41:52Z">
        <w:r>
          <w:rPr>
            <w:rFonts w:hint="eastAsia" w:ascii="楷体" w:hAnsi="楷体" w:eastAsia="楷体" w:cs="楷体"/>
            <w:sz w:val="21"/>
            <w:szCs w:val="21"/>
          </w:rPr>
          <w:delText>您在整个毕设过程中一直给予我无私的指导和鼓励。</w:delText>
        </w:r>
      </w:del>
      <w:r>
        <w:rPr>
          <w:rFonts w:hint="eastAsia" w:ascii="楷体" w:hAnsi="楷体" w:eastAsia="楷体" w:cs="楷体"/>
          <w:sz w:val="21"/>
          <w:szCs w:val="21"/>
        </w:rPr>
        <w:t>从选题阶段到论文修改，</w:t>
      </w:r>
      <w:del w:id="423" w:author="冬青" w:date="2025-05-01T22:41:08Z">
        <w:r>
          <w:rPr>
            <w:rFonts w:hint="eastAsia" w:ascii="楷体" w:hAnsi="楷体" w:eastAsia="楷体" w:cs="楷体"/>
            <w:sz w:val="21"/>
            <w:szCs w:val="21"/>
          </w:rPr>
          <w:delText>您</w:delText>
        </w:r>
      </w:del>
      <w:r>
        <w:rPr>
          <w:rFonts w:hint="eastAsia" w:ascii="楷体" w:hAnsi="楷体" w:eastAsia="楷体" w:cs="楷体"/>
          <w:sz w:val="21"/>
          <w:szCs w:val="21"/>
        </w:rPr>
        <w:t>都给予了我宝贵的建议和指导。您的专业知识和丰富经验让我受益匪浅，</w:t>
      </w:r>
      <w:ins w:id="424" w:author="冬青" w:date="2025-05-01T22:42:00Z">
        <w:r>
          <w:rPr>
            <w:rFonts w:hint="eastAsia" w:ascii="楷体" w:hAnsi="楷体" w:eastAsia="楷体" w:cs="楷体"/>
            <w:sz w:val="21"/>
            <w:szCs w:val="21"/>
            <w:lang w:val="en-US" w:eastAsia="zh-CN"/>
          </w:rPr>
          <w:t>让我</w:t>
        </w:r>
      </w:ins>
      <w:bookmarkStart w:id="79" w:name="_GoBack"/>
      <w:bookmarkEnd w:id="79"/>
      <w:r>
        <w:rPr>
          <w:rFonts w:hint="eastAsia" w:ascii="楷体" w:hAnsi="楷体" w:eastAsia="楷体" w:cs="楷体"/>
          <w:sz w:val="21"/>
          <w:szCs w:val="21"/>
        </w:rPr>
        <w:t>我学到了许多关于研究方法和学术写作的技巧。感谢您对我的悉心指导和耐心教导，我会倍加珍惜并运用在今后的学习和工作中。</w:t>
      </w:r>
    </w:p>
    <w:p w14:paraId="53F04F76">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其次，我要感谢帮助过我的同学们。你们在我遇到困难时给予了我无私的帮助和支持。无论是讨论问题、互相借阅资料还是互相激励，你们的存在让这段论文写作的旅程更加愉快和充实。感谢你们的友谊和合作，没有你们的支持，我无法顺利完成毕业论文。</w:t>
      </w:r>
    </w:p>
    <w:p w14:paraId="4525412D">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此外，我还要感谢我的专业老师们。您们在课堂上传授的知识为我在毕设中的研究提供了坚实的基础。您们严谨的治学态度和渊博的学识给予了我深刻的影响，让我对所学领域有了更深入的认识。您们的教诲将成为我在未来学习和工作中的宝贵财富。</w:t>
      </w:r>
    </w:p>
    <w:p w14:paraId="414236FC">
      <w:pPr>
        <w:spacing w:line="400" w:lineRule="exact"/>
        <w:ind w:firstLine="442" w:firstLineChars="200"/>
        <w:rPr>
          <w:rFonts w:hint="eastAsia" w:ascii="楷体" w:hAnsi="楷体" w:eastAsia="楷体" w:cs="楷体"/>
          <w:sz w:val="21"/>
          <w:szCs w:val="21"/>
        </w:rPr>
      </w:pPr>
      <w:r>
        <w:rPr>
          <w:rFonts w:hint="eastAsia" w:ascii="楷体" w:hAnsi="楷体" w:eastAsia="楷体" w:cs="楷体"/>
          <w:sz w:val="21"/>
          <w:szCs w:val="21"/>
        </w:rPr>
        <w:t>最后，我要向我的家人和朋友表达我的感激之情。你们一直以来对我的支持和鼓励是我前进的动力。在我遇到困难和挫折时，你们给予了我无限的勇气和信心。感谢你们的理解和支持，让我能够专注于论文的撰写和研究工作。</w:t>
      </w:r>
    </w:p>
    <w:p w14:paraId="24444102">
      <w:pPr>
        <w:spacing w:line="400" w:lineRule="exact"/>
        <w:ind w:firstLine="442" w:firstLineChars="200"/>
        <w:rPr>
          <w:rFonts w:hint="eastAsia" w:ascii="楷体" w:hAnsi="楷体" w:eastAsia="楷体" w:cs="楷体"/>
          <w:sz w:val="21"/>
          <w:szCs w:val="21"/>
        </w:rPr>
        <w:sectPr>
          <w:pgSz w:w="11905" w:h="16838"/>
          <w:pgMar w:top="1701" w:right="1417" w:bottom="1701" w:left="1417" w:header="1361" w:footer="1020" w:gutter="0"/>
          <w:cols w:space="0" w:num="1"/>
          <w:docGrid w:type="linesAndChars" w:linePitch="383" w:charSpace="2451"/>
        </w:sectPr>
      </w:pPr>
      <w:r>
        <w:rPr>
          <w:rFonts w:hint="eastAsia" w:ascii="楷体" w:hAnsi="楷体" w:eastAsia="楷体" w:cs="楷体"/>
          <w:sz w:val="21"/>
          <w:szCs w:val="21"/>
        </w:rPr>
        <w:t>再次感谢所有给予我帮助和支持的人们。这篇论文的完成离不开你们的支持和鼓励。我将会继续努力充实自己，在所学领域取得更多的成就。感谢你们的陪伴和帮助，让我度过了这段难忘的论文写作时光。</w:t>
      </w:r>
    </w:p>
    <w:bookmarkEnd w:id="77"/>
    <w:p w14:paraId="697EACEF">
      <w:pPr>
        <w:pStyle w:val="2"/>
        <w:spacing w:before="0" w:after="0" w:line="400" w:lineRule="exact"/>
        <w:ind w:firstLine="0" w:firstLineChars="0"/>
        <w:rPr>
          <w:rFonts w:hint="eastAsia"/>
          <w:sz w:val="24"/>
          <w:szCs w:val="24"/>
        </w:rPr>
      </w:pPr>
      <w:bookmarkStart w:id="78" w:name="_Toc101967466"/>
      <w:r>
        <w:rPr>
          <w:rFonts w:hint="eastAsia" w:ascii="黑体" w:hAnsi="黑体" w:eastAsia="黑体"/>
          <w:b w:val="0"/>
          <w:sz w:val="24"/>
          <w:szCs w:val="24"/>
        </w:rPr>
        <w:t>参  考  文  献</w:t>
      </w:r>
      <w:bookmarkEnd w:id="78"/>
    </w:p>
    <w:p w14:paraId="3BBD4A68">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顾海斌.基于大规模电商数据的用户消费行为分析方法研究[D].吉林大学,2024.</w:t>
      </w:r>
    </w:p>
    <w:p w14:paraId="67DC3BBD">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董云琪.基于用户行为时变特征的电商网站品牌推荐研究[D].湖南大学,2024.</w:t>
      </w:r>
    </w:p>
    <w:p w14:paraId="06ECB833">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张子实.电子商务平台基于用户行为数据的消费预测研究[D].北京邮电大学,2018.</w:t>
      </w:r>
    </w:p>
    <w:p w14:paraId="42633DA4">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范俊广.基于用户行为的日志分析系统的研究[D].吉林大学,2024.</w:t>
      </w:r>
    </w:p>
    <w:p w14:paraId="7440907F">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周翔,张鹏翼,王军.移动购物用户信息浏览特征及对购买的影响研究——基于移动电商APP点击流日志的分析[J].现代图书情报技术, 2018, 002(004):1-9.</w:t>
      </w:r>
    </w:p>
    <w:p w14:paraId="6BF442C2">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原康.基于GTM的增强型跨境电商服务平台的分析与设计[J].2024(04):04-30.</w:t>
      </w:r>
    </w:p>
    <w:p w14:paraId="14B1F89A">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邓重斌.基于SWOT理论的东南亚跨境电商平台探究分析———以Shopee为例[J].市场周刊·理论版, 2021(44):2.</w:t>
      </w:r>
    </w:p>
    <w:p w14:paraId="4F5B267A">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兰旭辉,熊家军,邓刚.基于MySQL的应用程序设计[J].计算机工程与设计, 2004, 25(3):</w:t>
      </w:r>
    </w:p>
    <w:p w14:paraId="76E00895">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Widenius M,Axmark D,Dubois P.Mysql Reference Manual[M].O'Reilly &amp; Associates, Inc.2002.</w:t>
      </w:r>
    </w:p>
    <w:p w14:paraId="0BB63C69">
      <w:pPr>
        <w:pStyle w:val="47"/>
        <w:numPr>
          <w:ilvl w:val="0"/>
          <w:numId w:val="5"/>
        </w:numPr>
        <w:wordWrap w:val="0"/>
        <w:autoSpaceDN w:val="0"/>
        <w:spacing w:line="400" w:lineRule="exact"/>
        <w:ind w:left="420" w:hanging="420"/>
        <w:textAlignment w:val="baseline"/>
        <w:rPr>
          <w:rFonts w:hint="eastAsia" w:ascii="楷体" w:hAnsi="楷体" w:eastAsia="楷体" w:cs="楷体"/>
        </w:rPr>
      </w:pPr>
      <w:r>
        <w:rPr>
          <w:rFonts w:hint="eastAsia" w:ascii="楷体" w:hAnsi="楷体" w:eastAsia="楷体" w:cs="楷体"/>
        </w:rPr>
        <w:t>杜波依斯 P,DuBios P.MySQL网络数据库指南[M].机械工业出版社,2000.</w:t>
      </w:r>
    </w:p>
    <w:p w14:paraId="69383A6B">
      <w:pPr>
        <w:rPr>
          <w:rFonts w:hint="eastAsia" w:ascii="楷体" w:hAnsi="楷体" w:eastAsia="楷体" w:cs="楷体"/>
        </w:rPr>
      </w:pPr>
      <w:r>
        <w:rPr>
          <w:rFonts w:ascii="楷体" w:hAnsi="楷体" w:eastAsia="楷体" w:cs="楷体"/>
        </w:rPr>
        <w:br w:type="page"/>
      </w:r>
    </w:p>
    <w:p w14:paraId="2D261681">
      <w:pPr>
        <w:widowControl w:val="0"/>
        <w:spacing w:line="400" w:lineRule="exact"/>
        <w:jc w:val="center"/>
        <w:rPr>
          <w:rFonts w:hint="eastAsia" w:ascii="楷体" w:hAnsi="楷体" w:eastAsia="楷体" w:cs="楷体"/>
          <w:sz w:val="21"/>
          <w:szCs w:val="21"/>
        </w:rPr>
      </w:pPr>
      <w:r>
        <w:rPr>
          <w:rFonts w:hint="eastAsia" w:ascii="黑体" w:hAnsi="宋体" w:eastAsia="黑体" w:cs="黑体"/>
          <w:kern w:val="2"/>
          <w:lang w:bidi="ar"/>
        </w:rPr>
        <w:t>附    录</w:t>
      </w:r>
    </w:p>
    <w:sectPr>
      <w:pgSz w:w="11905" w:h="16838"/>
      <w:pgMar w:top="1701" w:right="1417" w:bottom="1701" w:left="1417" w:header="1361" w:footer="1020" w:gutter="0"/>
      <w:cols w:space="0" w:num="1"/>
      <w:docGrid w:type="linesAndChars" w:linePitch="383" w:charSpace="245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冬青" w:date="2025-04-28T11:55:38Z" w:initials="">
    <w:p w14:paraId="0D7EA2FF">
      <w:pPr>
        <w:pStyle w:val="7"/>
        <w:rPr>
          <w:rFonts w:hint="default" w:eastAsia="宋体"/>
          <w:lang w:val="en-US" w:eastAsia="zh-CN"/>
        </w:rPr>
      </w:pPr>
      <w:r>
        <w:rPr>
          <w:rFonts w:hint="eastAsia"/>
          <w:lang w:val="en-US" w:eastAsia="zh-CN"/>
        </w:rPr>
        <w:t>论文格式有新模板了，要按照新模板的格式修改</w:t>
      </w:r>
    </w:p>
  </w:comment>
  <w:comment w:id="1" w:author="冬青" w:date="2025-05-01T21:25:48Z" w:initials="">
    <w:p w14:paraId="51939124">
      <w:pPr>
        <w:pStyle w:val="7"/>
        <w:rPr>
          <w:rFonts w:hint="default" w:eastAsia="宋体"/>
          <w:lang w:val="en-US" w:eastAsia="zh-CN"/>
        </w:rPr>
      </w:pPr>
      <w:r>
        <w:rPr>
          <w:rFonts w:hint="eastAsia"/>
          <w:lang w:val="en-US" w:eastAsia="zh-CN"/>
        </w:rPr>
        <w:t>摘要内容可能后面还会调整，英文摘要等最终定终稿时在修改，</w:t>
      </w:r>
    </w:p>
  </w:comment>
  <w:comment w:id="2" w:author="冬青" w:date="2025-05-01T21:26:51Z" w:initials="">
    <w:p w14:paraId="02261FED">
      <w:pPr>
        <w:pStyle w:val="7"/>
        <w:rPr>
          <w:rFonts w:hint="default" w:eastAsia="宋体"/>
          <w:lang w:val="en-US" w:eastAsia="zh-CN"/>
        </w:rPr>
      </w:pPr>
      <w:r>
        <w:rPr>
          <w:rFonts w:hint="eastAsia"/>
          <w:lang w:val="en-US" w:eastAsia="zh-CN"/>
        </w:rPr>
        <w:t>引用来源标注</w:t>
      </w:r>
    </w:p>
  </w:comment>
  <w:comment w:id="3" w:author="冬青" w:date="2025-05-01T21:27:09Z" w:initials="">
    <w:p w14:paraId="5C6B64C7">
      <w:pPr>
        <w:pStyle w:val="7"/>
        <w:rPr>
          <w:rFonts w:hint="eastAsia" w:eastAsia="宋体"/>
          <w:lang w:val="en-US" w:eastAsia="zh-CN"/>
        </w:rPr>
      </w:pPr>
      <w:r>
        <w:rPr>
          <w:rFonts w:hint="eastAsia"/>
          <w:lang w:val="en-US" w:eastAsia="zh-CN"/>
        </w:rPr>
        <w:t>引用来源标注</w:t>
      </w:r>
    </w:p>
  </w:comment>
  <w:comment w:id="4" w:author="冬青" w:date="2025-05-01T21:29:01Z" w:initials="">
    <w:p w14:paraId="78BC1FD6">
      <w:pPr>
        <w:pStyle w:val="7"/>
        <w:rPr>
          <w:rFonts w:hint="default" w:eastAsia="宋体"/>
          <w:lang w:val="en-US" w:eastAsia="zh-CN"/>
        </w:rPr>
      </w:pPr>
      <w:r>
        <w:rPr>
          <w:rFonts w:hint="eastAsia"/>
          <w:lang w:val="en-US" w:eastAsia="zh-CN"/>
        </w:rPr>
        <w:t>意义不大，建议删掉</w:t>
      </w:r>
    </w:p>
  </w:comment>
  <w:comment w:id="5" w:author="冬青" w:date="2025-05-01T22:05:35Z" w:initials="">
    <w:p w14:paraId="463BE97B">
      <w:pPr>
        <w:pStyle w:val="7"/>
        <w:rPr>
          <w:rFonts w:hint="eastAsia" w:eastAsia="宋体"/>
          <w:lang w:val="en-US" w:eastAsia="zh-CN"/>
        </w:rPr>
      </w:pPr>
      <w:r>
        <w:rPr>
          <w:rFonts w:hint="eastAsia"/>
          <w:lang w:val="en-US" w:eastAsia="zh-CN"/>
        </w:rPr>
        <w:t>引用标注</w:t>
      </w:r>
    </w:p>
  </w:comment>
  <w:comment w:id="6" w:author="冬青" w:date="2025-05-01T22:05:47Z" w:initials="">
    <w:p w14:paraId="08EF8975">
      <w:pPr>
        <w:pStyle w:val="7"/>
        <w:rPr>
          <w:rFonts w:hint="eastAsia" w:eastAsia="宋体"/>
          <w:lang w:val="en-US" w:eastAsia="zh-CN"/>
        </w:rPr>
      </w:pPr>
      <w:r>
        <w:rPr>
          <w:rFonts w:hint="eastAsia"/>
          <w:lang w:val="en-US" w:eastAsia="zh-CN"/>
        </w:rPr>
        <w:t>引用标注</w:t>
      </w:r>
    </w:p>
  </w:comment>
  <w:comment w:id="7" w:author="冬青" w:date="2025-05-01T22:05:57Z" w:initials="">
    <w:p w14:paraId="28D2D405">
      <w:pPr>
        <w:pStyle w:val="7"/>
        <w:rPr>
          <w:rFonts w:hint="eastAsia" w:eastAsia="宋体"/>
          <w:lang w:val="en-US" w:eastAsia="zh-CN"/>
        </w:rPr>
      </w:pPr>
      <w:r>
        <w:rPr>
          <w:rFonts w:hint="eastAsia"/>
          <w:lang w:val="en-US" w:eastAsia="zh-CN"/>
        </w:rPr>
        <w:t>引用标注</w:t>
      </w:r>
    </w:p>
    <w:p w14:paraId="1C3F2476">
      <w:pPr>
        <w:pStyle w:val="7"/>
      </w:pPr>
    </w:p>
  </w:comment>
  <w:comment w:id="8" w:author="冬青" w:date="2025-05-01T22:06:08Z" w:initials="">
    <w:p w14:paraId="320EB55D">
      <w:pPr>
        <w:pStyle w:val="7"/>
        <w:rPr>
          <w:rFonts w:hint="eastAsia" w:eastAsia="宋体"/>
          <w:lang w:val="en-US" w:eastAsia="zh-CN"/>
        </w:rPr>
      </w:pPr>
      <w:r>
        <w:rPr>
          <w:rFonts w:hint="eastAsia"/>
          <w:lang w:val="en-US" w:eastAsia="zh-CN"/>
        </w:rPr>
        <w:t>引用标注</w:t>
      </w:r>
    </w:p>
    <w:p w14:paraId="50ECDD7B">
      <w:pPr>
        <w:pStyle w:val="7"/>
      </w:pPr>
    </w:p>
  </w:comment>
  <w:comment w:id="9" w:author="冬青" w:date="2025-05-01T22:06:14Z" w:initials="">
    <w:p w14:paraId="4CB88D3B">
      <w:pPr>
        <w:pStyle w:val="7"/>
        <w:rPr>
          <w:rFonts w:hint="eastAsia" w:eastAsia="宋体"/>
          <w:lang w:val="en-US" w:eastAsia="zh-CN"/>
        </w:rPr>
      </w:pPr>
      <w:r>
        <w:rPr>
          <w:rFonts w:hint="eastAsia"/>
          <w:lang w:val="en-US" w:eastAsia="zh-CN"/>
        </w:rPr>
        <w:t>引用标注</w:t>
      </w:r>
    </w:p>
    <w:p w14:paraId="0AABFB72">
      <w:pPr>
        <w:pStyle w:val="7"/>
      </w:pPr>
    </w:p>
  </w:comment>
  <w:comment w:id="10" w:author="冬青" w:date="2025-05-01T22:06:18Z" w:initials="">
    <w:p w14:paraId="232B36D3">
      <w:pPr>
        <w:pStyle w:val="7"/>
        <w:rPr>
          <w:rFonts w:hint="eastAsia" w:eastAsia="宋体"/>
          <w:lang w:val="en-US" w:eastAsia="zh-CN"/>
        </w:rPr>
      </w:pPr>
      <w:r>
        <w:rPr>
          <w:rFonts w:hint="eastAsia"/>
          <w:lang w:val="en-US" w:eastAsia="zh-CN"/>
        </w:rPr>
        <w:t>引用标注</w:t>
      </w:r>
    </w:p>
    <w:p w14:paraId="557B861D">
      <w:pPr>
        <w:pStyle w:val="7"/>
      </w:pPr>
    </w:p>
  </w:comment>
  <w:comment w:id="11" w:author="冬青" w:date="2025-05-01T22:06:23Z" w:initials="">
    <w:p w14:paraId="5DB4A42B">
      <w:pPr>
        <w:pStyle w:val="7"/>
        <w:rPr>
          <w:rFonts w:hint="eastAsia" w:eastAsia="宋体"/>
          <w:lang w:val="en-US" w:eastAsia="zh-CN"/>
        </w:rPr>
      </w:pPr>
      <w:r>
        <w:rPr>
          <w:rFonts w:hint="eastAsia"/>
          <w:lang w:val="en-US" w:eastAsia="zh-CN"/>
        </w:rPr>
        <w:t>引用标注</w:t>
      </w:r>
    </w:p>
    <w:p w14:paraId="67CE2D97">
      <w:pPr>
        <w:pStyle w:val="7"/>
      </w:pPr>
    </w:p>
  </w:comment>
  <w:comment w:id="12" w:author="冬青" w:date="2025-05-01T22:06:41Z" w:initials="">
    <w:p w14:paraId="67C0C169">
      <w:pPr>
        <w:pStyle w:val="7"/>
        <w:rPr>
          <w:rFonts w:hint="eastAsia" w:eastAsia="宋体"/>
          <w:lang w:val="en-US" w:eastAsia="zh-CN"/>
        </w:rPr>
      </w:pPr>
      <w:r>
        <w:rPr>
          <w:rFonts w:hint="eastAsia"/>
          <w:lang w:val="en-US" w:eastAsia="zh-CN"/>
        </w:rPr>
        <w:t>引用标注</w:t>
      </w:r>
    </w:p>
    <w:p w14:paraId="7CBEA18B">
      <w:pPr>
        <w:pStyle w:val="7"/>
      </w:pPr>
    </w:p>
  </w:comment>
  <w:comment w:id="13" w:author="冬青" w:date="2025-05-01T22:06:47Z" w:initials="">
    <w:p w14:paraId="1C90E6B4">
      <w:pPr>
        <w:pStyle w:val="7"/>
        <w:rPr>
          <w:rFonts w:hint="eastAsia" w:eastAsia="宋体"/>
          <w:lang w:val="en-US" w:eastAsia="zh-CN"/>
        </w:rPr>
      </w:pPr>
      <w:r>
        <w:rPr>
          <w:rFonts w:hint="eastAsia"/>
          <w:lang w:val="en-US" w:eastAsia="zh-CN"/>
        </w:rPr>
        <w:t>引用标注</w:t>
      </w:r>
    </w:p>
    <w:p w14:paraId="19E6F878">
      <w:pPr>
        <w:pStyle w:val="7"/>
      </w:pPr>
    </w:p>
  </w:comment>
  <w:comment w:id="14" w:author="冬青" w:date="2025-05-01T22:06:55Z" w:initials="">
    <w:p w14:paraId="3F45E010">
      <w:pPr>
        <w:pStyle w:val="7"/>
        <w:rPr>
          <w:rFonts w:hint="eastAsia" w:eastAsia="宋体"/>
          <w:lang w:val="en-US" w:eastAsia="zh-CN"/>
        </w:rPr>
      </w:pPr>
      <w:r>
        <w:rPr>
          <w:rFonts w:hint="eastAsia"/>
          <w:lang w:val="en-US" w:eastAsia="zh-CN"/>
        </w:rPr>
        <w:t>引用标注</w:t>
      </w:r>
    </w:p>
    <w:p w14:paraId="697B8D29">
      <w:pPr>
        <w:pStyle w:val="7"/>
      </w:pPr>
    </w:p>
  </w:comment>
  <w:comment w:id="15" w:author="冬青" w:date="2025-05-01T22:07:00Z" w:initials="">
    <w:p w14:paraId="5C86A0DA">
      <w:pPr>
        <w:pStyle w:val="7"/>
        <w:rPr>
          <w:rFonts w:hint="eastAsia" w:eastAsia="宋体"/>
          <w:lang w:val="en-US" w:eastAsia="zh-CN"/>
        </w:rPr>
      </w:pPr>
      <w:r>
        <w:rPr>
          <w:rFonts w:hint="eastAsia"/>
          <w:lang w:val="en-US" w:eastAsia="zh-CN"/>
        </w:rPr>
        <w:t>引用标注</w:t>
      </w:r>
    </w:p>
    <w:p w14:paraId="07324E5F">
      <w:pPr>
        <w:pStyle w:val="7"/>
      </w:pPr>
    </w:p>
  </w:comment>
  <w:comment w:id="16" w:author="冬青" w:date="2025-05-01T22:07:05Z" w:initials="">
    <w:p w14:paraId="0E44D221">
      <w:pPr>
        <w:pStyle w:val="7"/>
        <w:rPr>
          <w:rFonts w:hint="eastAsia" w:eastAsia="宋体"/>
          <w:lang w:val="en-US" w:eastAsia="zh-CN"/>
        </w:rPr>
      </w:pPr>
      <w:r>
        <w:rPr>
          <w:rFonts w:hint="eastAsia"/>
          <w:lang w:val="en-US" w:eastAsia="zh-CN"/>
        </w:rPr>
        <w:t>引用标注</w:t>
      </w:r>
    </w:p>
    <w:p w14:paraId="65124039">
      <w:pPr>
        <w:pStyle w:val="7"/>
      </w:pPr>
    </w:p>
  </w:comment>
  <w:comment w:id="17" w:author="冬青" w:date="2025-05-01T22:07:09Z" w:initials="">
    <w:p w14:paraId="10B8E793">
      <w:pPr>
        <w:pStyle w:val="7"/>
        <w:rPr>
          <w:rFonts w:hint="eastAsia" w:eastAsia="宋体"/>
          <w:lang w:val="en-US" w:eastAsia="zh-CN"/>
        </w:rPr>
      </w:pPr>
      <w:r>
        <w:rPr>
          <w:rFonts w:hint="eastAsia"/>
          <w:lang w:val="en-US" w:eastAsia="zh-CN"/>
        </w:rPr>
        <w:t>引用标注</w:t>
      </w:r>
    </w:p>
    <w:p w14:paraId="5F67C17B">
      <w:pPr>
        <w:pStyle w:val="7"/>
      </w:pPr>
    </w:p>
  </w:comment>
  <w:comment w:id="18" w:author="冬青" w:date="2025-05-01T22:07:15Z" w:initials="">
    <w:p w14:paraId="51FC87AE">
      <w:pPr>
        <w:pStyle w:val="7"/>
        <w:rPr>
          <w:rFonts w:hint="eastAsia" w:eastAsia="宋体"/>
          <w:lang w:val="en-US" w:eastAsia="zh-CN"/>
        </w:rPr>
      </w:pPr>
      <w:r>
        <w:rPr>
          <w:rFonts w:hint="eastAsia"/>
          <w:lang w:val="en-US" w:eastAsia="zh-CN"/>
        </w:rPr>
        <w:t>引用标注</w:t>
      </w:r>
    </w:p>
    <w:p w14:paraId="74CE8750">
      <w:pPr>
        <w:pStyle w:val="7"/>
      </w:pPr>
    </w:p>
  </w:comment>
  <w:comment w:id="19" w:author="冬青" w:date="2025-05-01T22:07:41Z" w:initials="">
    <w:p w14:paraId="3356554E">
      <w:pPr>
        <w:pStyle w:val="7"/>
        <w:rPr>
          <w:rFonts w:hint="eastAsia" w:eastAsia="宋体"/>
          <w:lang w:val="en-US" w:eastAsia="zh-CN"/>
        </w:rPr>
      </w:pPr>
      <w:r>
        <w:rPr>
          <w:rFonts w:hint="eastAsia"/>
          <w:lang w:val="en-US" w:eastAsia="zh-CN"/>
        </w:rPr>
        <w:t>引用标注</w:t>
      </w:r>
    </w:p>
    <w:p w14:paraId="2312861E">
      <w:pPr>
        <w:pStyle w:val="7"/>
      </w:pPr>
    </w:p>
  </w:comment>
  <w:comment w:id="20" w:author="冬青" w:date="2025-05-01T22:07:47Z" w:initials="">
    <w:p w14:paraId="2D02FD85">
      <w:pPr>
        <w:pStyle w:val="7"/>
        <w:rPr>
          <w:rFonts w:hint="eastAsia" w:eastAsia="宋体"/>
          <w:lang w:val="en-US" w:eastAsia="zh-CN"/>
        </w:rPr>
      </w:pPr>
      <w:r>
        <w:rPr>
          <w:rFonts w:hint="eastAsia"/>
          <w:lang w:val="en-US" w:eastAsia="zh-CN"/>
        </w:rPr>
        <w:t>引用标注</w:t>
      </w:r>
    </w:p>
    <w:p w14:paraId="1D7C6F03">
      <w:pPr>
        <w:pStyle w:val="7"/>
      </w:pPr>
    </w:p>
  </w:comment>
  <w:comment w:id="21" w:author="冬青" w:date="2025-05-01T21:48:10Z" w:initials="">
    <w:p w14:paraId="46391006">
      <w:pPr>
        <w:pStyle w:val="7"/>
        <w:rPr>
          <w:rFonts w:hint="default" w:eastAsia="宋体"/>
          <w:lang w:val="en-US" w:eastAsia="zh-CN"/>
        </w:rPr>
      </w:pPr>
      <w:r>
        <w:rPr>
          <w:rFonts w:hint="eastAsia"/>
          <w:lang w:val="en-US" w:eastAsia="zh-CN"/>
        </w:rPr>
        <w:t>每章分页，方便排版</w:t>
      </w:r>
    </w:p>
  </w:comment>
  <w:comment w:id="22" w:author="冬青" w:date="2025-05-01T21:54:22Z" w:initials="">
    <w:p w14:paraId="5D7B596A">
      <w:pPr>
        <w:pStyle w:val="7"/>
        <w:rPr>
          <w:rFonts w:hint="eastAsia"/>
          <w:lang w:val="en-US" w:eastAsia="zh-CN"/>
        </w:rPr>
      </w:pPr>
      <w:r>
        <w:rPr>
          <w:rFonts w:hint="eastAsia"/>
          <w:lang w:val="en-US" w:eastAsia="zh-CN"/>
        </w:rPr>
        <w:t>操作可行性一般是指项目落地的可操作性，而不是指用户操作系统这个操作，或者修改，或者干脆别要这段了</w:t>
      </w:r>
    </w:p>
    <w:p w14:paraId="485DBA99">
      <w:pPr>
        <w:pStyle w:val="7"/>
        <w:rPr>
          <w:rFonts w:hint="default"/>
          <w:lang w:val="en-US" w:eastAsia="zh-CN"/>
        </w:rPr>
      </w:pPr>
    </w:p>
  </w:comment>
  <w:comment w:id="23" w:author="冬青" w:date="2025-05-01T22:05:00Z" w:initials="">
    <w:p w14:paraId="3CBA29E6">
      <w:pPr>
        <w:pStyle w:val="7"/>
        <w:rPr>
          <w:rFonts w:hint="default" w:eastAsia="宋体"/>
          <w:lang w:val="en-US" w:eastAsia="zh-CN"/>
        </w:rPr>
      </w:pPr>
      <w:r>
        <w:rPr>
          <w:rFonts w:hint="eastAsia"/>
          <w:lang w:val="en-US" w:eastAsia="zh-CN"/>
        </w:rPr>
        <w:t>这一届的内容最好能提供参考依据，做引用标注</w:t>
      </w:r>
    </w:p>
  </w:comment>
  <w:comment w:id="25" w:author="冬青" w:date="2025-05-01T22:13:44Z" w:initials="">
    <w:p w14:paraId="29D6126C">
      <w:pPr>
        <w:pStyle w:val="7"/>
        <w:rPr>
          <w:rFonts w:hint="default" w:eastAsia="宋体"/>
          <w:lang w:val="en-US" w:eastAsia="zh-CN"/>
        </w:rPr>
      </w:pPr>
      <w:r>
        <w:rPr>
          <w:rFonts w:hint="eastAsia"/>
          <w:lang w:val="en-US" w:eastAsia="zh-CN"/>
        </w:rPr>
        <w:t>就是这样的引用，前面没有做标注，按照我的提示坐上类似的标注</w:t>
      </w:r>
    </w:p>
  </w:comment>
  <w:comment w:id="24" w:author="冬青" w:date="2025-05-01T22:14:50Z" w:initials="">
    <w:p w14:paraId="63435398">
      <w:pPr>
        <w:pStyle w:val="7"/>
        <w:rPr>
          <w:rFonts w:hint="default" w:eastAsia="宋体"/>
          <w:lang w:val="en-US" w:eastAsia="zh-CN"/>
        </w:rPr>
      </w:pPr>
      <w:r>
        <w:rPr>
          <w:rFonts w:hint="eastAsia"/>
          <w:lang w:val="en-US" w:eastAsia="zh-CN"/>
        </w:rPr>
        <w:t>这一段放在技术框架那一节吧，就是介绍使用了哪些技术，然后到了设计这一章，就不再赘述实用的技术介绍了，直接设计就可以了。</w:t>
      </w:r>
    </w:p>
  </w:comment>
  <w:comment w:id="26" w:author="冬青" w:date="2025-05-01T22:16:11Z" w:initials="">
    <w:p w14:paraId="75DFC3C6">
      <w:pPr>
        <w:pStyle w:val="7"/>
        <w:rPr>
          <w:rFonts w:hint="default" w:eastAsia="宋体"/>
          <w:lang w:val="en-US" w:eastAsia="zh-CN"/>
        </w:rPr>
      </w:pPr>
      <w:r>
        <w:rPr>
          <w:rFonts w:hint="eastAsia"/>
          <w:lang w:val="en-US" w:eastAsia="zh-CN"/>
        </w:rPr>
        <w:t>这一章，先介绍一下总体的设计，然后再具体说明。总体设计就是设计了多少张表，表之间的关系等。另外因为前面对业务员逻辑介绍的不够，看到这里对系统要干什么其实还是不太明白，最好能在需求哪一章介绍一下大致的业务流程等</w:t>
      </w:r>
    </w:p>
  </w:comment>
  <w:comment w:id="27" w:author="冬青" w:date="2025-05-01T22:17:32Z" w:initials="">
    <w:p w14:paraId="06370A06">
      <w:pPr>
        <w:pStyle w:val="7"/>
        <w:rPr>
          <w:rFonts w:hint="default" w:eastAsia="宋体"/>
          <w:lang w:val="en-US" w:eastAsia="zh-CN"/>
        </w:rPr>
      </w:pPr>
      <w:r>
        <w:rPr>
          <w:rFonts w:hint="eastAsia"/>
          <w:lang w:val="en-US" w:eastAsia="zh-CN"/>
        </w:rPr>
        <w:t>少了第三条线，表4也是</w:t>
      </w:r>
    </w:p>
  </w:comment>
  <w:comment w:id="28" w:author="冬青" w:date="2025-05-01T22:18:56Z" w:initials="">
    <w:p w14:paraId="3D4814CC">
      <w:pPr>
        <w:pStyle w:val="7"/>
        <w:rPr>
          <w:rFonts w:hint="default" w:eastAsia="宋体"/>
          <w:lang w:val="en-US" w:eastAsia="zh-CN"/>
        </w:rPr>
      </w:pPr>
      <w:r>
        <w:rPr>
          <w:rFonts w:hint="eastAsia"/>
          <w:lang w:val="en-US" w:eastAsia="zh-CN"/>
        </w:rPr>
        <w:t>这段内容得重写一下，这里不用大篇幅介绍前后端分离架构，如果想介绍，还是放在2.3技术框架里去介绍，这里只说系统采用前后端分离设计，前端采用的是什么技术（可以不具体，但不用说不是我们开发的这句话了）——，然后可以介绍一下接口文档的内容（可以具体也可以简单说，只要和你的设计对应上就可以），</w:t>
      </w:r>
    </w:p>
  </w:comment>
  <w:comment w:id="29" w:author="冬青" w:date="2025-05-01T22:23:15Z" w:initials="">
    <w:p w14:paraId="730C877B">
      <w:pPr>
        <w:pStyle w:val="7"/>
        <w:rPr>
          <w:rFonts w:hint="default" w:eastAsia="宋体"/>
          <w:lang w:val="en-US" w:eastAsia="zh-CN"/>
        </w:rPr>
      </w:pPr>
      <w:r>
        <w:rPr>
          <w:rFonts w:hint="eastAsia"/>
          <w:lang w:val="en-US" w:eastAsia="zh-CN"/>
        </w:rPr>
        <w:t>整体描述不是很清楚，重新整理一下</w:t>
      </w:r>
    </w:p>
  </w:comment>
  <w:comment w:id="30" w:author="冬青" w:date="2025-05-01T22:23:36Z" w:initials="">
    <w:p w14:paraId="637ACC21">
      <w:pPr>
        <w:pStyle w:val="7"/>
        <w:rPr>
          <w:rFonts w:hint="default" w:eastAsia="宋体"/>
          <w:lang w:val="en-US" w:eastAsia="zh-CN"/>
        </w:rPr>
      </w:pPr>
      <w:r>
        <w:rPr>
          <w:rFonts w:hint="eastAsia"/>
          <w:lang w:val="en-US" w:eastAsia="zh-CN"/>
        </w:rPr>
        <w:t>这里也是，这些技术介绍都放在前面进行介绍，后面这里，只说明你是怎么用的就可以了</w:t>
      </w:r>
    </w:p>
  </w:comment>
  <w:comment w:id="31" w:author="冬青" w:date="2025-05-01T22:28:07Z" w:initials="">
    <w:p w14:paraId="7CF22BF4">
      <w:pPr>
        <w:pStyle w:val="7"/>
        <w:rPr>
          <w:rFonts w:hint="default" w:eastAsia="宋体"/>
          <w:lang w:val="en-US" w:eastAsia="zh-CN"/>
        </w:rPr>
      </w:pPr>
      <w:r>
        <w:rPr>
          <w:rFonts w:hint="eastAsia"/>
          <w:lang w:val="en-US" w:eastAsia="zh-CN"/>
        </w:rPr>
        <w:t>句末用句号</w:t>
      </w:r>
    </w:p>
  </w:comment>
  <w:comment w:id="32" w:author="冬青" w:date="2025-05-01T22:26:18Z" w:initials="">
    <w:p w14:paraId="7F2991BE">
      <w:pPr>
        <w:pStyle w:val="7"/>
        <w:rPr>
          <w:rFonts w:hint="eastAsia"/>
          <w:lang w:val="en-US" w:eastAsia="zh-CN"/>
        </w:rPr>
      </w:pPr>
      <w:r>
        <w:rPr>
          <w:rFonts w:hint="eastAsia"/>
          <w:lang w:val="en-US" w:eastAsia="zh-CN"/>
        </w:rPr>
        <w:t>图的环绕模式选嵌入式，然后这一行的行间距选择单倍行距，图标题还要一行英文，另外居中时注意取消首行空两格。</w:t>
      </w:r>
    </w:p>
    <w:p w14:paraId="7B0F33A4">
      <w:pPr>
        <w:pStyle w:val="7"/>
        <w:rPr>
          <w:rFonts w:hint="eastAsia"/>
          <w:lang w:val="en-US" w:eastAsia="zh-CN"/>
        </w:rPr>
      </w:pPr>
      <w:r>
        <w:rPr>
          <w:rFonts w:hint="eastAsia"/>
          <w:lang w:val="en-US" w:eastAsia="zh-CN"/>
        </w:rPr>
        <w:t>后面所有的图参照这个修改，</w:t>
      </w:r>
    </w:p>
    <w:p w14:paraId="3E77D43B">
      <w:pPr>
        <w:pStyle w:val="7"/>
        <w:rPr>
          <w:rFonts w:hint="default"/>
          <w:lang w:val="en-US" w:eastAsia="zh-CN"/>
        </w:rPr>
      </w:pPr>
    </w:p>
  </w:comment>
  <w:comment w:id="33" w:author="冬青" w:date="2025-05-01T22:29:05Z" w:initials="">
    <w:p w14:paraId="1CC2B8ED">
      <w:pPr>
        <w:pStyle w:val="7"/>
        <w:rPr>
          <w:rFonts w:hint="default" w:eastAsia="宋体"/>
          <w:lang w:val="en-US" w:eastAsia="zh-CN"/>
        </w:rPr>
      </w:pPr>
      <w:r>
        <w:rPr>
          <w:rFonts w:hint="eastAsia"/>
          <w:lang w:val="en-US" w:eastAsia="zh-CN"/>
        </w:rPr>
        <w:t>这段介绍，最好能把相应的代码段（要少而精，不要放多余的代码）放上，代码段可以用文本框的方式，把代码段放在框内作为图来引用说明</w:t>
      </w:r>
    </w:p>
  </w:comment>
  <w:comment w:id="34" w:author="冬青" w:date="2025-05-01T22:31:51Z" w:initials="">
    <w:p w14:paraId="3C807046">
      <w:pPr>
        <w:pStyle w:val="7"/>
        <w:rPr>
          <w:rFonts w:hint="eastAsia"/>
          <w:lang w:val="en-US" w:eastAsia="zh-CN"/>
        </w:rPr>
      </w:pPr>
      <w:r>
        <w:rPr>
          <w:rFonts w:hint="eastAsia"/>
          <w:lang w:val="en-US" w:eastAsia="zh-CN"/>
        </w:rPr>
        <w:t>这部分，可以用文本框的方式作为图，然后用文字进行说明，如果过大，可以分类用两个文本框或者更多来分列说明</w:t>
      </w:r>
    </w:p>
    <w:p w14:paraId="26CE5150">
      <w:pPr>
        <w:pStyle w:val="7"/>
        <w:rPr>
          <w:rFonts w:hint="default"/>
          <w:lang w:val="en-US" w:eastAsia="zh-CN"/>
        </w:rPr>
      </w:pPr>
      <w:r>
        <w:rPr>
          <w:rFonts w:hint="eastAsia"/>
          <w:lang w:val="en-US" w:eastAsia="zh-CN"/>
        </w:rPr>
        <w:t>论文还是要用中文清楚地说明</w:t>
      </w:r>
    </w:p>
  </w:comment>
  <w:comment w:id="35" w:author="冬青" w:date="2025-05-01T22:33:35Z" w:initials="">
    <w:p w14:paraId="7D3A0E17">
      <w:pPr>
        <w:pStyle w:val="7"/>
        <w:rPr>
          <w:rFonts w:hint="eastAsia"/>
          <w:lang w:val="en-US" w:eastAsia="zh-CN"/>
        </w:rPr>
      </w:pPr>
      <w:r>
        <w:rPr>
          <w:rFonts w:hint="eastAsia"/>
          <w:lang w:val="en-US" w:eastAsia="zh-CN"/>
        </w:rPr>
        <w:t>这里应该放在前面说，比如放在系统实现这一章</w:t>
      </w:r>
    </w:p>
    <w:p w14:paraId="7F8D795F">
      <w:pPr>
        <w:pStyle w:val="7"/>
        <w:rPr>
          <w:rFonts w:hint="default"/>
          <w:lang w:val="en-US" w:eastAsia="zh-CN"/>
        </w:rPr>
      </w:pPr>
      <w:r>
        <w:rPr>
          <w:rFonts w:hint="eastAsia"/>
          <w:lang w:val="en-US" w:eastAsia="zh-CN"/>
        </w:rPr>
        <w:t>开发和部署分开，</w:t>
      </w:r>
    </w:p>
  </w:comment>
  <w:comment w:id="36" w:author="冬青" w:date="2025-05-01T22:36:24Z" w:initials="">
    <w:p w14:paraId="698261D8">
      <w:pPr>
        <w:pStyle w:val="7"/>
        <w:rPr>
          <w:rFonts w:hint="default" w:eastAsia="宋体"/>
          <w:lang w:val="en-US" w:eastAsia="zh-CN"/>
        </w:rPr>
      </w:pPr>
      <w:r>
        <w:rPr>
          <w:rFonts w:hint="eastAsia"/>
          <w:lang w:val="en-US" w:eastAsia="zh-CN"/>
        </w:rPr>
        <w:t>这个模型和匹配算法在实现部分和设计部分都没有提到呢，如果有的话，建议写上，比较出彩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7EA2FF" w15:done="0"/>
  <w15:commentEx w15:paraId="51939124" w15:done="0"/>
  <w15:commentEx w15:paraId="02261FED" w15:done="0"/>
  <w15:commentEx w15:paraId="5C6B64C7" w15:done="0"/>
  <w15:commentEx w15:paraId="78BC1FD6" w15:done="0"/>
  <w15:commentEx w15:paraId="463BE97B" w15:done="0"/>
  <w15:commentEx w15:paraId="08EF8975" w15:done="0"/>
  <w15:commentEx w15:paraId="1C3F2476" w15:done="0"/>
  <w15:commentEx w15:paraId="50ECDD7B" w15:done="0"/>
  <w15:commentEx w15:paraId="0AABFB72" w15:done="0"/>
  <w15:commentEx w15:paraId="557B861D" w15:done="0"/>
  <w15:commentEx w15:paraId="67CE2D97" w15:done="0"/>
  <w15:commentEx w15:paraId="7CBEA18B" w15:done="0"/>
  <w15:commentEx w15:paraId="19E6F878" w15:done="0"/>
  <w15:commentEx w15:paraId="697B8D29" w15:done="0"/>
  <w15:commentEx w15:paraId="07324E5F" w15:done="0"/>
  <w15:commentEx w15:paraId="65124039" w15:done="0"/>
  <w15:commentEx w15:paraId="5F67C17B" w15:done="0"/>
  <w15:commentEx w15:paraId="74CE8750" w15:done="0"/>
  <w15:commentEx w15:paraId="2312861E" w15:done="0"/>
  <w15:commentEx w15:paraId="1D7C6F03" w15:done="0"/>
  <w15:commentEx w15:paraId="46391006" w15:done="0"/>
  <w15:commentEx w15:paraId="485DBA99" w15:done="0"/>
  <w15:commentEx w15:paraId="3CBA29E6" w15:done="0"/>
  <w15:commentEx w15:paraId="29D6126C" w15:done="0"/>
  <w15:commentEx w15:paraId="63435398" w15:done="0"/>
  <w15:commentEx w15:paraId="75DFC3C6" w15:done="0"/>
  <w15:commentEx w15:paraId="06370A06" w15:done="0"/>
  <w15:commentEx w15:paraId="3D4814CC" w15:done="0"/>
  <w15:commentEx w15:paraId="730C877B" w15:done="0"/>
  <w15:commentEx w15:paraId="637ACC21" w15:done="0"/>
  <w15:commentEx w15:paraId="7CF22BF4" w15:done="0"/>
  <w15:commentEx w15:paraId="3E77D43B" w15:done="0"/>
  <w15:commentEx w15:paraId="1CC2B8ED" w15:done="0"/>
  <w15:commentEx w15:paraId="26CE5150" w15:done="0"/>
  <w15:commentEx w15:paraId="7F8D795F" w15:done="0"/>
  <w15:commentEx w15:paraId="698261D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Mongolian Baiti">
    <w:panose1 w:val="03000500000000000000"/>
    <w:charset w:val="00"/>
    <w:family w:val="script"/>
    <w:pitch w:val="default"/>
    <w:sig w:usb0="80000023" w:usb1="00000000" w:usb2="00020000" w:usb3="00000000" w:csb0="00000001" w:csb1="00000000"/>
  </w:font>
  <w:font w:name="Helvetica Neue">
    <w:altName w:val="Sylfaen"/>
    <w:panose1 w:val="00000000000000000000"/>
    <w:charset w:val="00"/>
    <w:family w:val="auto"/>
    <w:pitch w:val="default"/>
    <w:sig w:usb0="00000000" w:usb1="00000000" w:usb2="00000010" w:usb3="00000000" w:csb0="00000000" w:csb1="00000000"/>
  </w:font>
  <w:font w:name="Sylfaen">
    <w:panose1 w:val="010A0502050306030303"/>
    <w:charset w:val="00"/>
    <w:family w:val="auto"/>
    <w:pitch w:val="default"/>
    <w:sig w:usb0="040006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BF2DA7">
    <w:pPr>
      <w:pStyle w:val="14"/>
      <w:ind w:firstLine="360"/>
      <w:jc w:val="center"/>
    </w:pPr>
    <w:sdt>
      <w:sdtPr>
        <w:id w:val="-1"/>
        <w:showingPlcHdr/>
      </w:sdtPr>
      <w:sdtContent>
        <w:r>
          <w:t xml:space="preserve">     </w:t>
        </w:r>
      </w:sdtContent>
    </w:sdt>
  </w:p>
  <w:p w14:paraId="494720C8">
    <w:pPr>
      <w:tabs>
        <w:tab w:val="left" w:pos="3180"/>
      </w:tabs>
      <w:ind w:firstLine="480"/>
    </w:pPr>
    <w:r>
      <w:tab/>
    </w:r>
  </w:p>
  <w:p w14:paraId="48C16C93"/>
  <w:p w14:paraId="3F6F2E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27036">
    <w:pPr>
      <w:pStyle w:val="14"/>
      <w:ind w:firstLine="360"/>
    </w:pPr>
  </w:p>
  <w:p w14:paraId="23678AD4"/>
  <w:p w14:paraId="5645BE3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CD65E6">
    <w:pPr>
      <w:pStyle w:val="14"/>
      <w:ind w:firstLine="360"/>
    </w:pPr>
  </w:p>
  <w:p w14:paraId="12CB1B46"/>
  <w:p w14:paraId="14E2038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AA8AB">
    <w:pPr>
      <w:tabs>
        <w:tab w:val="left" w:pos="3180"/>
      </w:tabs>
      <w:ind w:firstLine="48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6195EC">
    <w:pPr>
      <w:pStyle w:val="14"/>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447E604">
    <w:pPr>
      <w:pStyle w:val="14"/>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4131DC">
    <w:pPr>
      <w:tabs>
        <w:tab w:val="left" w:pos="3180"/>
      </w:tabs>
      <w:ind w:firstLine="48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EE3F37">
    <w:pPr>
      <w:pStyle w:val="1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6580C1">
    <w:pPr>
      <w:pStyle w:val="15"/>
      <w:pBdr>
        <w:bottom w:val="none" w:color="auto" w:sz="0" w:space="1"/>
      </w:pBdr>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C5E848"/>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313589E">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电商中的母婴类消费行为分析及预测研究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0B02BA7">
    <w:pPr>
      <w:pStyle w:val="15"/>
      <w:ind w:firstLine="36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7DC75B">
    <w:pPr>
      <w:pStyle w:val="15"/>
      <w:ind w:firstLine="420"/>
      <w:rPr>
        <w:rFonts w:eastAsia="黑体"/>
      </w:rPr>
    </w:pPr>
    <w:r>
      <w:rPr>
        <w:rFonts w:hint="eastAsia" w:ascii="黑体" w:eastAsia="黑体"/>
        <w:sz w:val="21"/>
        <w:szCs w:val="21"/>
      </w:rPr>
      <w:t>内蒙古农业大学本科生毕业论文</w:t>
    </w:r>
    <w:r>
      <w:rPr>
        <w:rFonts w:hint="eastAsia" w:eastAsia="黑体"/>
      </w:rPr>
      <w:t xml:space="preserve"> </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9CB677">
    <w:pPr>
      <w:pBdr>
        <w:bottom w:val="single" w:color="auto" w:sz="4" w:space="0"/>
      </w:pBdr>
      <w:adjustRightInd w:val="0"/>
      <w:snapToGrid w:val="0"/>
      <w:jc w:val="center"/>
      <w:rPr>
        <w:rFonts w:hint="eastAsia" w:ascii="黑体" w:hAnsi="黑体" w:eastAsia="黑体" w:cs="黑体"/>
        <w:sz w:val="21"/>
        <w:szCs w:val="21"/>
      </w:rPr>
    </w:pPr>
    <w:r>
      <w:rPr>
        <w:rFonts w:hint="eastAsia" w:ascii="黑体" w:hAnsi="黑体" w:eastAsia="黑体" w:cs="黑体"/>
        <w:sz w:val="21"/>
        <w:szCs w:val="21"/>
      </w:rPr>
      <w:t>B2B模式下海外仓储服务平台研究</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B45BAA">
    <w:pPr>
      <w:pStyle w:val="15"/>
      <w:pBdr>
        <w:bottom w:val="none" w:color="auto" w:sz="0" w:space="0"/>
      </w:pBdr>
      <w:ind w:firstLine="360"/>
    </w:pPr>
  </w:p>
  <w:p w14:paraId="332D56D6"/>
  <w:p w14:paraId="6D690D8E"/>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87F010">
    <w:pPr>
      <w:pStyle w:val="15"/>
      <w:ind w:firstLine="360"/>
    </w:pPr>
  </w:p>
  <w:p w14:paraId="47116B3B"/>
  <w:p w14:paraId="024B92F9"/>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3D8D51">
    <w:pPr>
      <w:pStyle w:val="15"/>
      <w:pBdr>
        <w:bottom w:val="none" w:color="auto" w:sz="0" w:space="1"/>
      </w:pBdr>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809CC8">
    <w:pPr>
      <w:pStyle w:val="15"/>
      <w:pBdr>
        <w:bottom w:val="none" w:color="auto" w:sz="0" w:space="0"/>
      </w:pBdr>
      <w:ind w:firstLine="360"/>
    </w:pPr>
  </w:p>
  <w:p w14:paraId="390B84DD"/>
  <w:p w14:paraId="09F4F4D2"/>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D2B54C">
    <w:pPr>
      <w:pStyle w:val="15"/>
      <w:pBdr>
        <w:bottom w:val="none" w:color="auto" w:sz="0" w:space="1"/>
      </w:pBdr>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2B8BA0">
    <w:pPr>
      <w:pStyle w:val="15"/>
      <w:pBdr>
        <w:bottom w:val="none" w:color="auto" w:sz="0" w:space="0"/>
      </w:pBdr>
      <w:ind w:firstLine="360"/>
    </w:pPr>
  </w:p>
  <w:p w14:paraId="5E985FDA"/>
  <w:p w14:paraId="16A20929"/>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4BE10E">
    <w:pPr>
      <w:pStyle w:val="15"/>
      <w:pBdr>
        <w:bottom w:val="none" w:color="auto" w:sz="0" w:space="1"/>
      </w:pBdr>
      <w:tabs>
        <w:tab w:val="center" w:pos="4466"/>
        <w:tab w:val="left" w:pos="5526"/>
      </w:tabs>
      <w:ind w:firstLine="360"/>
      <w:jc w:val="left"/>
    </w:pPr>
    <w:r>
      <w:rPr>
        <w:rFonts w:hint="eastAsia"/>
      </w:rPr>
      <w:tab/>
    </w:r>
    <w:r>
      <w:rPr>
        <w:rFonts w:hint="eastAsia"/>
      </w:rPr>
      <w:tab/>
    </w:r>
    <w:r>
      <w:rPr>
        <w:rFonts w:hint="eastAsia"/>
      </w:rPr>
      <w:tab/>
    </w:r>
    <w:r>
      <w:rPr>
        <w:rFonts w:hint="eastAsia"/>
      </w:rPr>
      <w:tab/>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E51B95">
    <w:pPr>
      <w:pStyle w:val="15"/>
      <w:pBdr>
        <w:bottom w:val="none" w:color="auto" w:sz="0" w:space="0"/>
      </w:pBdr>
      <w:ind w:firstLine="360"/>
    </w:pPr>
  </w:p>
  <w:p w14:paraId="4C5FECEF"/>
  <w:p w14:paraId="1711637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C24031"/>
    <w:multiLevelType w:val="singleLevel"/>
    <w:tmpl w:val="AFC24031"/>
    <w:lvl w:ilvl="0" w:tentative="0">
      <w:start w:val="1"/>
      <w:numFmt w:val="decimal"/>
      <w:suff w:val="nothing"/>
      <w:lvlText w:val="（%1）"/>
      <w:lvlJc w:val="left"/>
    </w:lvl>
  </w:abstractNum>
  <w:abstractNum w:abstractNumId="1">
    <w:nsid w:val="E3208022"/>
    <w:multiLevelType w:val="singleLevel"/>
    <w:tmpl w:val="E3208022"/>
    <w:lvl w:ilvl="0" w:tentative="0">
      <w:start w:val="1"/>
      <w:numFmt w:val="decimal"/>
      <w:lvlText w:val="%1"/>
      <w:lvlJc w:val="left"/>
      <w:pPr>
        <w:tabs>
          <w:tab w:val="left" w:pos="420"/>
        </w:tabs>
        <w:ind w:left="0" w:firstLine="0"/>
      </w:pPr>
      <w:rPr>
        <w:rFonts w:hint="default" w:ascii="楷体" w:hAnsi="楷体" w:eastAsia="楷体" w:cs="楷体"/>
        <w:sz w:val="21"/>
        <w:szCs w:val="21"/>
      </w:rPr>
    </w:lvl>
  </w:abstractNum>
  <w:abstractNum w:abstractNumId="2">
    <w:nsid w:val="E5265374"/>
    <w:multiLevelType w:val="singleLevel"/>
    <w:tmpl w:val="E5265374"/>
    <w:lvl w:ilvl="0" w:tentative="0">
      <w:start w:val="1"/>
      <w:numFmt w:val="decimal"/>
      <w:suff w:val="nothing"/>
      <w:lvlText w:val="（%1）"/>
      <w:lvlJc w:val="left"/>
    </w:lvl>
  </w:abstractNum>
  <w:abstractNum w:abstractNumId="3">
    <w:nsid w:val="514B77B0"/>
    <w:multiLevelType w:val="singleLevel"/>
    <w:tmpl w:val="514B77B0"/>
    <w:lvl w:ilvl="0" w:tentative="0">
      <w:start w:val="1"/>
      <w:numFmt w:val="decimal"/>
      <w:suff w:val="nothing"/>
      <w:lvlText w:val="（%1）"/>
      <w:lvlJc w:val="left"/>
    </w:lvl>
  </w:abstractNum>
  <w:abstractNum w:abstractNumId="4">
    <w:nsid w:val="712FCD2E"/>
    <w:multiLevelType w:val="singleLevel"/>
    <w:tmpl w:val="712FCD2E"/>
    <w:lvl w:ilvl="0" w:tentative="0">
      <w:start w:val="1"/>
      <w:numFmt w:val="decimal"/>
      <w:suff w:val="nothing"/>
      <w:lvlText w:val="（%1）"/>
      <w:lvlJc w:val="left"/>
    </w:lvl>
  </w:abstractNum>
  <w:num w:numId="1">
    <w:abstractNumId w:val="3"/>
  </w:num>
  <w:num w:numId="2">
    <w:abstractNumId w:val="0"/>
  </w:num>
  <w:num w:numId="3">
    <w:abstractNumId w:val="4"/>
  </w:num>
  <w:num w:numId="4">
    <w:abstractNumId w:val="2"/>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冬青">
    <w15:presenceInfo w15:providerId="WPS Office" w15:userId="30330458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trackRevisions w:val="1"/>
  <w:documentProtection w:enforcement="0"/>
  <w:defaultTabStop w:val="502"/>
  <w:evenAndOddHeaders w:val="1"/>
  <w:drawingGridHorizontalSpacing w:val="126"/>
  <w:drawingGridVerticalSpacing w:val="19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MyNzhhOTU1NTQ5ZGM4MDdkMTdhNTNlMTFjYTZhOTQifQ=="/>
  </w:docVars>
  <w:rsids>
    <w:rsidRoot w:val="002F6D40"/>
    <w:rsid w:val="00024760"/>
    <w:rsid w:val="00025969"/>
    <w:rsid w:val="000348F8"/>
    <w:rsid w:val="00034F9A"/>
    <w:rsid w:val="00041CB1"/>
    <w:rsid w:val="00042D36"/>
    <w:rsid w:val="00044E2C"/>
    <w:rsid w:val="00044F53"/>
    <w:rsid w:val="00051F13"/>
    <w:rsid w:val="00084681"/>
    <w:rsid w:val="0008726B"/>
    <w:rsid w:val="0009090E"/>
    <w:rsid w:val="00092F09"/>
    <w:rsid w:val="00095200"/>
    <w:rsid w:val="0009590A"/>
    <w:rsid w:val="000A2A79"/>
    <w:rsid w:val="000B2169"/>
    <w:rsid w:val="000D3F12"/>
    <w:rsid w:val="000D63F8"/>
    <w:rsid w:val="000E0A54"/>
    <w:rsid w:val="000E6B59"/>
    <w:rsid w:val="000E7E39"/>
    <w:rsid w:val="000F38A0"/>
    <w:rsid w:val="001021DA"/>
    <w:rsid w:val="00102212"/>
    <w:rsid w:val="00112267"/>
    <w:rsid w:val="00150C06"/>
    <w:rsid w:val="00152748"/>
    <w:rsid w:val="00153998"/>
    <w:rsid w:val="001634F4"/>
    <w:rsid w:val="00177F85"/>
    <w:rsid w:val="00186B21"/>
    <w:rsid w:val="00197B1C"/>
    <w:rsid w:val="001A1E44"/>
    <w:rsid w:val="001B25E1"/>
    <w:rsid w:val="001B6E86"/>
    <w:rsid w:val="001C22B3"/>
    <w:rsid w:val="001C3672"/>
    <w:rsid w:val="001C3822"/>
    <w:rsid w:val="001D05FE"/>
    <w:rsid w:val="001D3A78"/>
    <w:rsid w:val="001D7D67"/>
    <w:rsid w:val="001E5570"/>
    <w:rsid w:val="001F1980"/>
    <w:rsid w:val="001F3536"/>
    <w:rsid w:val="001F50F4"/>
    <w:rsid w:val="002000F9"/>
    <w:rsid w:val="002005D5"/>
    <w:rsid w:val="002014F8"/>
    <w:rsid w:val="002019FD"/>
    <w:rsid w:val="00202200"/>
    <w:rsid w:val="00203921"/>
    <w:rsid w:val="00204562"/>
    <w:rsid w:val="00206728"/>
    <w:rsid w:val="002121F0"/>
    <w:rsid w:val="00214CED"/>
    <w:rsid w:val="00216B1E"/>
    <w:rsid w:val="00224E20"/>
    <w:rsid w:val="002259DF"/>
    <w:rsid w:val="0023042C"/>
    <w:rsid w:val="00236285"/>
    <w:rsid w:val="0025061E"/>
    <w:rsid w:val="00273808"/>
    <w:rsid w:val="00284E4F"/>
    <w:rsid w:val="00287A5D"/>
    <w:rsid w:val="00290647"/>
    <w:rsid w:val="00290F82"/>
    <w:rsid w:val="002934F3"/>
    <w:rsid w:val="002A2C72"/>
    <w:rsid w:val="002A4BB8"/>
    <w:rsid w:val="002B55D6"/>
    <w:rsid w:val="002C156E"/>
    <w:rsid w:val="002C1ABE"/>
    <w:rsid w:val="002C246C"/>
    <w:rsid w:val="002D1FD2"/>
    <w:rsid w:val="002D3587"/>
    <w:rsid w:val="002D5EAF"/>
    <w:rsid w:val="002D6450"/>
    <w:rsid w:val="002D668E"/>
    <w:rsid w:val="002E4200"/>
    <w:rsid w:val="002F6D40"/>
    <w:rsid w:val="003000B5"/>
    <w:rsid w:val="00303539"/>
    <w:rsid w:val="003111BA"/>
    <w:rsid w:val="00316064"/>
    <w:rsid w:val="003267EA"/>
    <w:rsid w:val="0033174B"/>
    <w:rsid w:val="0033486C"/>
    <w:rsid w:val="0034378C"/>
    <w:rsid w:val="00344F1A"/>
    <w:rsid w:val="0034642B"/>
    <w:rsid w:val="003551E0"/>
    <w:rsid w:val="00377DC6"/>
    <w:rsid w:val="00380AD9"/>
    <w:rsid w:val="00394CC7"/>
    <w:rsid w:val="003A189D"/>
    <w:rsid w:val="003A2932"/>
    <w:rsid w:val="003A6252"/>
    <w:rsid w:val="003A6BEB"/>
    <w:rsid w:val="003A6C77"/>
    <w:rsid w:val="003B3C1B"/>
    <w:rsid w:val="003B63AF"/>
    <w:rsid w:val="003B6A84"/>
    <w:rsid w:val="003C5A6F"/>
    <w:rsid w:val="003D3546"/>
    <w:rsid w:val="003E287E"/>
    <w:rsid w:val="003F1C6E"/>
    <w:rsid w:val="003F270A"/>
    <w:rsid w:val="003F30D9"/>
    <w:rsid w:val="00406D39"/>
    <w:rsid w:val="00411AE2"/>
    <w:rsid w:val="00411FC9"/>
    <w:rsid w:val="004269C6"/>
    <w:rsid w:val="0044181F"/>
    <w:rsid w:val="0044603A"/>
    <w:rsid w:val="00454FF6"/>
    <w:rsid w:val="00455000"/>
    <w:rsid w:val="00460C8F"/>
    <w:rsid w:val="004754E8"/>
    <w:rsid w:val="004755D9"/>
    <w:rsid w:val="0047766A"/>
    <w:rsid w:val="00487A3C"/>
    <w:rsid w:val="004A14A2"/>
    <w:rsid w:val="004B46E6"/>
    <w:rsid w:val="004C303A"/>
    <w:rsid w:val="004C6C4C"/>
    <w:rsid w:val="004C7772"/>
    <w:rsid w:val="004C7EF6"/>
    <w:rsid w:val="004E4D2A"/>
    <w:rsid w:val="004E7527"/>
    <w:rsid w:val="004E75BB"/>
    <w:rsid w:val="004F16B8"/>
    <w:rsid w:val="004F1F24"/>
    <w:rsid w:val="004F256A"/>
    <w:rsid w:val="004F45BC"/>
    <w:rsid w:val="00503D69"/>
    <w:rsid w:val="00505ADB"/>
    <w:rsid w:val="00511EBB"/>
    <w:rsid w:val="0051289B"/>
    <w:rsid w:val="00526628"/>
    <w:rsid w:val="00530C5A"/>
    <w:rsid w:val="00532B90"/>
    <w:rsid w:val="00534C26"/>
    <w:rsid w:val="00534D66"/>
    <w:rsid w:val="00546995"/>
    <w:rsid w:val="0054795B"/>
    <w:rsid w:val="00551DB9"/>
    <w:rsid w:val="00552056"/>
    <w:rsid w:val="0055499E"/>
    <w:rsid w:val="00555780"/>
    <w:rsid w:val="005756D8"/>
    <w:rsid w:val="005855BC"/>
    <w:rsid w:val="00591424"/>
    <w:rsid w:val="00592F13"/>
    <w:rsid w:val="005A0B45"/>
    <w:rsid w:val="005A27E2"/>
    <w:rsid w:val="005A3B43"/>
    <w:rsid w:val="005A521C"/>
    <w:rsid w:val="005B02C6"/>
    <w:rsid w:val="005B5397"/>
    <w:rsid w:val="005C0A6C"/>
    <w:rsid w:val="005C25AA"/>
    <w:rsid w:val="005C4EDE"/>
    <w:rsid w:val="005C5B48"/>
    <w:rsid w:val="005D04EE"/>
    <w:rsid w:val="005D069F"/>
    <w:rsid w:val="005D6A0D"/>
    <w:rsid w:val="005D74BA"/>
    <w:rsid w:val="005E5130"/>
    <w:rsid w:val="005F3029"/>
    <w:rsid w:val="005F4243"/>
    <w:rsid w:val="005F49E4"/>
    <w:rsid w:val="00602F47"/>
    <w:rsid w:val="00605E94"/>
    <w:rsid w:val="00611053"/>
    <w:rsid w:val="006114DB"/>
    <w:rsid w:val="00612679"/>
    <w:rsid w:val="006225BB"/>
    <w:rsid w:val="006227BC"/>
    <w:rsid w:val="00630110"/>
    <w:rsid w:val="006308FC"/>
    <w:rsid w:val="00636058"/>
    <w:rsid w:val="006503A8"/>
    <w:rsid w:val="0065107F"/>
    <w:rsid w:val="00652294"/>
    <w:rsid w:val="00652484"/>
    <w:rsid w:val="00655989"/>
    <w:rsid w:val="006733A4"/>
    <w:rsid w:val="00692088"/>
    <w:rsid w:val="006A21BB"/>
    <w:rsid w:val="006C0372"/>
    <w:rsid w:val="006C7E6B"/>
    <w:rsid w:val="00700C68"/>
    <w:rsid w:val="007023E5"/>
    <w:rsid w:val="007059B7"/>
    <w:rsid w:val="00715A4C"/>
    <w:rsid w:val="00716F1E"/>
    <w:rsid w:val="007228DE"/>
    <w:rsid w:val="00730338"/>
    <w:rsid w:val="00730FF4"/>
    <w:rsid w:val="00755227"/>
    <w:rsid w:val="00757EE5"/>
    <w:rsid w:val="00760998"/>
    <w:rsid w:val="00762C68"/>
    <w:rsid w:val="00764EAB"/>
    <w:rsid w:val="00786D71"/>
    <w:rsid w:val="00791A32"/>
    <w:rsid w:val="00791DF1"/>
    <w:rsid w:val="007951B4"/>
    <w:rsid w:val="007A58F4"/>
    <w:rsid w:val="007B4627"/>
    <w:rsid w:val="007B5202"/>
    <w:rsid w:val="007C566F"/>
    <w:rsid w:val="007F3728"/>
    <w:rsid w:val="00812C81"/>
    <w:rsid w:val="00830BCE"/>
    <w:rsid w:val="008320D7"/>
    <w:rsid w:val="00834DCA"/>
    <w:rsid w:val="00850D16"/>
    <w:rsid w:val="00865499"/>
    <w:rsid w:val="00866711"/>
    <w:rsid w:val="00872176"/>
    <w:rsid w:val="00883E07"/>
    <w:rsid w:val="0088580B"/>
    <w:rsid w:val="008868FD"/>
    <w:rsid w:val="00895CCA"/>
    <w:rsid w:val="008A484B"/>
    <w:rsid w:val="008B2B1A"/>
    <w:rsid w:val="008B3765"/>
    <w:rsid w:val="008C0736"/>
    <w:rsid w:val="008C29B6"/>
    <w:rsid w:val="008C5102"/>
    <w:rsid w:val="008E28E2"/>
    <w:rsid w:val="008F4A67"/>
    <w:rsid w:val="009018A1"/>
    <w:rsid w:val="0090257C"/>
    <w:rsid w:val="00915200"/>
    <w:rsid w:val="00920ED6"/>
    <w:rsid w:val="00924DA3"/>
    <w:rsid w:val="00934096"/>
    <w:rsid w:val="00955222"/>
    <w:rsid w:val="009561EF"/>
    <w:rsid w:val="009577B2"/>
    <w:rsid w:val="0096380D"/>
    <w:rsid w:val="00964D7E"/>
    <w:rsid w:val="009669B0"/>
    <w:rsid w:val="00974140"/>
    <w:rsid w:val="00977691"/>
    <w:rsid w:val="00981FE3"/>
    <w:rsid w:val="0098391A"/>
    <w:rsid w:val="009839DF"/>
    <w:rsid w:val="00996EBB"/>
    <w:rsid w:val="009A0590"/>
    <w:rsid w:val="009A101A"/>
    <w:rsid w:val="009B2FAA"/>
    <w:rsid w:val="009D53AB"/>
    <w:rsid w:val="009D5819"/>
    <w:rsid w:val="009E77A8"/>
    <w:rsid w:val="009F0470"/>
    <w:rsid w:val="009F3034"/>
    <w:rsid w:val="009F504D"/>
    <w:rsid w:val="009F75ED"/>
    <w:rsid w:val="00A01C7D"/>
    <w:rsid w:val="00A03EEB"/>
    <w:rsid w:val="00A07CE8"/>
    <w:rsid w:val="00A1211D"/>
    <w:rsid w:val="00A140F0"/>
    <w:rsid w:val="00A17828"/>
    <w:rsid w:val="00A262F9"/>
    <w:rsid w:val="00A3007B"/>
    <w:rsid w:val="00A310C2"/>
    <w:rsid w:val="00A330EE"/>
    <w:rsid w:val="00A346B5"/>
    <w:rsid w:val="00A35467"/>
    <w:rsid w:val="00A37214"/>
    <w:rsid w:val="00A428DC"/>
    <w:rsid w:val="00A42C68"/>
    <w:rsid w:val="00A44A29"/>
    <w:rsid w:val="00A4687C"/>
    <w:rsid w:val="00A4759B"/>
    <w:rsid w:val="00A50BD8"/>
    <w:rsid w:val="00A52E17"/>
    <w:rsid w:val="00A52E1E"/>
    <w:rsid w:val="00A63E8B"/>
    <w:rsid w:val="00A64053"/>
    <w:rsid w:val="00A73CD5"/>
    <w:rsid w:val="00A74B19"/>
    <w:rsid w:val="00A76861"/>
    <w:rsid w:val="00A848D9"/>
    <w:rsid w:val="00A8551E"/>
    <w:rsid w:val="00A9000E"/>
    <w:rsid w:val="00A90C35"/>
    <w:rsid w:val="00A933B1"/>
    <w:rsid w:val="00A938D1"/>
    <w:rsid w:val="00A941D8"/>
    <w:rsid w:val="00A9761F"/>
    <w:rsid w:val="00AB341A"/>
    <w:rsid w:val="00AC248D"/>
    <w:rsid w:val="00AC5048"/>
    <w:rsid w:val="00AD1C5C"/>
    <w:rsid w:val="00AD6C77"/>
    <w:rsid w:val="00AE59A0"/>
    <w:rsid w:val="00AE6A7A"/>
    <w:rsid w:val="00AF0F66"/>
    <w:rsid w:val="00AF4330"/>
    <w:rsid w:val="00B05D7F"/>
    <w:rsid w:val="00B06C57"/>
    <w:rsid w:val="00B121CD"/>
    <w:rsid w:val="00B20C2C"/>
    <w:rsid w:val="00B22D27"/>
    <w:rsid w:val="00B26612"/>
    <w:rsid w:val="00B34B4F"/>
    <w:rsid w:val="00B43857"/>
    <w:rsid w:val="00B46B0C"/>
    <w:rsid w:val="00B46EFC"/>
    <w:rsid w:val="00B560A3"/>
    <w:rsid w:val="00B627D6"/>
    <w:rsid w:val="00B70420"/>
    <w:rsid w:val="00B70AF1"/>
    <w:rsid w:val="00B70B45"/>
    <w:rsid w:val="00B83E5B"/>
    <w:rsid w:val="00B9640F"/>
    <w:rsid w:val="00BA20AB"/>
    <w:rsid w:val="00BA3F2E"/>
    <w:rsid w:val="00BA55F0"/>
    <w:rsid w:val="00BA66A6"/>
    <w:rsid w:val="00BB12B2"/>
    <w:rsid w:val="00BB7793"/>
    <w:rsid w:val="00BB780C"/>
    <w:rsid w:val="00BC02D3"/>
    <w:rsid w:val="00BC2C35"/>
    <w:rsid w:val="00BD31C4"/>
    <w:rsid w:val="00BE160A"/>
    <w:rsid w:val="00BE3D1D"/>
    <w:rsid w:val="00BF03CF"/>
    <w:rsid w:val="00BF119F"/>
    <w:rsid w:val="00BF29E7"/>
    <w:rsid w:val="00BF547F"/>
    <w:rsid w:val="00C035AF"/>
    <w:rsid w:val="00C0421A"/>
    <w:rsid w:val="00C16667"/>
    <w:rsid w:val="00C1679F"/>
    <w:rsid w:val="00C2426A"/>
    <w:rsid w:val="00C306F2"/>
    <w:rsid w:val="00C62041"/>
    <w:rsid w:val="00C620E6"/>
    <w:rsid w:val="00C67967"/>
    <w:rsid w:val="00C72E62"/>
    <w:rsid w:val="00C7527B"/>
    <w:rsid w:val="00C7742C"/>
    <w:rsid w:val="00C83AA2"/>
    <w:rsid w:val="00C86F92"/>
    <w:rsid w:val="00CA3F36"/>
    <w:rsid w:val="00CA4DC7"/>
    <w:rsid w:val="00CC0FBB"/>
    <w:rsid w:val="00CD5616"/>
    <w:rsid w:val="00CD59A9"/>
    <w:rsid w:val="00CD7A02"/>
    <w:rsid w:val="00CE1629"/>
    <w:rsid w:val="00CE16B3"/>
    <w:rsid w:val="00CE3F9E"/>
    <w:rsid w:val="00CF0B7B"/>
    <w:rsid w:val="00CF1F73"/>
    <w:rsid w:val="00CF21D7"/>
    <w:rsid w:val="00D068E2"/>
    <w:rsid w:val="00D1350A"/>
    <w:rsid w:val="00D14EAA"/>
    <w:rsid w:val="00D15104"/>
    <w:rsid w:val="00D273E5"/>
    <w:rsid w:val="00D31905"/>
    <w:rsid w:val="00D32ACB"/>
    <w:rsid w:val="00D40F6A"/>
    <w:rsid w:val="00D436E5"/>
    <w:rsid w:val="00D451F3"/>
    <w:rsid w:val="00D73E8D"/>
    <w:rsid w:val="00D75D84"/>
    <w:rsid w:val="00D85602"/>
    <w:rsid w:val="00D92FE6"/>
    <w:rsid w:val="00D96D73"/>
    <w:rsid w:val="00D96F90"/>
    <w:rsid w:val="00DA5FDD"/>
    <w:rsid w:val="00DC3B40"/>
    <w:rsid w:val="00DC6A13"/>
    <w:rsid w:val="00DE68CA"/>
    <w:rsid w:val="00DF0183"/>
    <w:rsid w:val="00DF5C40"/>
    <w:rsid w:val="00E00AC3"/>
    <w:rsid w:val="00E0230F"/>
    <w:rsid w:val="00E04544"/>
    <w:rsid w:val="00E21D96"/>
    <w:rsid w:val="00E223E3"/>
    <w:rsid w:val="00E233D3"/>
    <w:rsid w:val="00E35E5A"/>
    <w:rsid w:val="00E36422"/>
    <w:rsid w:val="00E455DB"/>
    <w:rsid w:val="00E5250A"/>
    <w:rsid w:val="00E660D4"/>
    <w:rsid w:val="00E706BF"/>
    <w:rsid w:val="00E76FBF"/>
    <w:rsid w:val="00E77452"/>
    <w:rsid w:val="00E80B82"/>
    <w:rsid w:val="00E839E3"/>
    <w:rsid w:val="00E83F0D"/>
    <w:rsid w:val="00E93005"/>
    <w:rsid w:val="00EC73BD"/>
    <w:rsid w:val="00ED0287"/>
    <w:rsid w:val="00EE3CC3"/>
    <w:rsid w:val="00EE49F2"/>
    <w:rsid w:val="00EF0A48"/>
    <w:rsid w:val="00EF3435"/>
    <w:rsid w:val="00EF6581"/>
    <w:rsid w:val="00F00856"/>
    <w:rsid w:val="00F05CA5"/>
    <w:rsid w:val="00F100A0"/>
    <w:rsid w:val="00F10361"/>
    <w:rsid w:val="00F10BD5"/>
    <w:rsid w:val="00F11D15"/>
    <w:rsid w:val="00F50318"/>
    <w:rsid w:val="00F5413D"/>
    <w:rsid w:val="00F6545C"/>
    <w:rsid w:val="00F67A45"/>
    <w:rsid w:val="00F71EE3"/>
    <w:rsid w:val="00F734D3"/>
    <w:rsid w:val="00F96618"/>
    <w:rsid w:val="00FA44D8"/>
    <w:rsid w:val="00FB394B"/>
    <w:rsid w:val="00FC1D3C"/>
    <w:rsid w:val="00FC4BE2"/>
    <w:rsid w:val="00FC4F98"/>
    <w:rsid w:val="00FD6D45"/>
    <w:rsid w:val="00FE64F7"/>
    <w:rsid w:val="01872864"/>
    <w:rsid w:val="03EF123D"/>
    <w:rsid w:val="056E52E2"/>
    <w:rsid w:val="06785795"/>
    <w:rsid w:val="080E3F4A"/>
    <w:rsid w:val="09C91DF8"/>
    <w:rsid w:val="0DDC74AE"/>
    <w:rsid w:val="0FDEF1CE"/>
    <w:rsid w:val="13EA07DB"/>
    <w:rsid w:val="18BD1C8B"/>
    <w:rsid w:val="19503B75"/>
    <w:rsid w:val="19B030BD"/>
    <w:rsid w:val="2B272A76"/>
    <w:rsid w:val="2C4C35F9"/>
    <w:rsid w:val="2DCB205C"/>
    <w:rsid w:val="332D41CD"/>
    <w:rsid w:val="337D12C5"/>
    <w:rsid w:val="3D434017"/>
    <w:rsid w:val="3D8E2333"/>
    <w:rsid w:val="3E731A98"/>
    <w:rsid w:val="3EE4119E"/>
    <w:rsid w:val="3F21798E"/>
    <w:rsid w:val="413E0D40"/>
    <w:rsid w:val="44E11631"/>
    <w:rsid w:val="471F49BC"/>
    <w:rsid w:val="4BFB9E20"/>
    <w:rsid w:val="4E97758E"/>
    <w:rsid w:val="51C753C6"/>
    <w:rsid w:val="54AB2110"/>
    <w:rsid w:val="54AE38D3"/>
    <w:rsid w:val="5D1D2643"/>
    <w:rsid w:val="66B8550E"/>
    <w:rsid w:val="6B67752D"/>
    <w:rsid w:val="6C925132"/>
    <w:rsid w:val="75EFA084"/>
    <w:rsid w:val="762D45B4"/>
    <w:rsid w:val="7BF13E2B"/>
    <w:rsid w:val="7C6E3E58"/>
    <w:rsid w:val="7DC10B68"/>
    <w:rsid w:val="7DFF200D"/>
    <w:rsid w:val="7FADD6B2"/>
    <w:rsid w:val="7FFF1F97"/>
    <w:rsid w:val="C3F7A8B4"/>
    <w:rsid w:val="CF7DE2F3"/>
    <w:rsid w:val="D762BF27"/>
    <w:rsid w:val="DBFBD1C4"/>
    <w:rsid w:val="DEFDA8F2"/>
    <w:rsid w:val="DFBFC676"/>
    <w:rsid w:val="FFEE34CE"/>
    <w:rsid w:val="FFFF0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tabs>
        <w:tab w:val="left" w:pos="377"/>
      </w:tabs>
      <w:spacing w:line="300" w:lineRule="auto"/>
      <w:jc w:val="both"/>
    </w:pPr>
    <w:rPr>
      <w:rFonts w:ascii="Calibri" w:hAnsi="Calibri" w:eastAsia="宋体" w:cs="Times New Roman"/>
      <w:sz w:val="24"/>
      <w:szCs w:val="24"/>
      <w:lang w:val="en-US" w:eastAsia="zh-CN" w:bidi="ar-SA"/>
    </w:rPr>
  </w:style>
  <w:style w:type="paragraph" w:styleId="2">
    <w:name w:val="heading 1"/>
    <w:basedOn w:val="1"/>
    <w:next w:val="1"/>
    <w:link w:val="29"/>
    <w:autoRedefine/>
    <w:qFormat/>
    <w:uiPriority w:val="0"/>
    <w:pPr>
      <w:keepNext/>
      <w:keepLines/>
      <w:widowControl w:val="0"/>
      <w:tabs>
        <w:tab w:val="clear" w:pos="377"/>
      </w:tabs>
      <w:spacing w:before="340" w:after="330" w:line="578" w:lineRule="auto"/>
      <w:ind w:firstLine="200" w:firstLineChars="200"/>
      <w:jc w:val="center"/>
      <w:outlineLvl w:val="0"/>
    </w:pPr>
    <w:rPr>
      <w:rFonts w:asciiTheme="minorHAnsi" w:hAnsiTheme="minorHAnsi" w:eastAsiaTheme="minorEastAsia" w:cstheme="minorBidi"/>
      <w:b/>
      <w:bCs/>
      <w:kern w:val="44"/>
      <w:sz w:val="44"/>
      <w:szCs w:val="44"/>
    </w:rPr>
  </w:style>
  <w:style w:type="paragraph" w:styleId="3">
    <w:name w:val="heading 2"/>
    <w:basedOn w:val="1"/>
    <w:next w:val="1"/>
    <w:link w:val="30"/>
    <w:autoRedefine/>
    <w:unhideWhenUsed/>
    <w:qFormat/>
    <w:uiPriority w:val="9"/>
    <w:pPr>
      <w:keepNext/>
      <w:keepLines/>
      <w:widowControl w:val="0"/>
      <w:tabs>
        <w:tab w:val="clear" w:pos="377"/>
      </w:tabs>
      <w:spacing w:before="260" w:after="260" w:line="416" w:lineRule="auto"/>
      <w:ind w:firstLine="200" w:firstLineChars="200"/>
      <w:outlineLvl w:val="1"/>
    </w:pPr>
    <w:rPr>
      <w:rFonts w:asciiTheme="majorHAnsi" w:hAnsiTheme="majorHAnsi" w:eastAsiaTheme="majorEastAsia" w:cstheme="majorBidi"/>
      <w:b/>
      <w:bCs/>
      <w:kern w:val="2"/>
      <w:sz w:val="32"/>
      <w:szCs w:val="32"/>
    </w:rPr>
  </w:style>
  <w:style w:type="paragraph" w:styleId="4">
    <w:name w:val="heading 3"/>
    <w:basedOn w:val="1"/>
    <w:next w:val="1"/>
    <w:link w:val="31"/>
    <w:autoRedefine/>
    <w:unhideWhenUsed/>
    <w:qFormat/>
    <w:uiPriority w:val="9"/>
    <w:pPr>
      <w:keepNext/>
      <w:keepLines/>
      <w:widowControl w:val="0"/>
      <w:tabs>
        <w:tab w:val="clear" w:pos="377"/>
      </w:tabs>
      <w:spacing w:before="260" w:after="260" w:line="416" w:lineRule="auto"/>
      <w:ind w:firstLine="200" w:firstLineChars="200"/>
      <w:outlineLvl w:val="2"/>
    </w:pPr>
    <w:rPr>
      <w:rFonts w:asciiTheme="minorHAnsi" w:hAnsiTheme="minorHAnsi" w:eastAsiaTheme="minorEastAsia" w:cstheme="minorBidi"/>
      <w:b/>
      <w:bCs/>
      <w:kern w:val="2"/>
      <w:sz w:val="32"/>
      <w:szCs w:val="32"/>
    </w:rPr>
  </w:style>
  <w:style w:type="paragraph" w:styleId="5">
    <w:name w:val="heading 4"/>
    <w:basedOn w:val="1"/>
    <w:next w:val="1"/>
    <w:link w:val="32"/>
    <w:autoRedefine/>
    <w:unhideWhenUsed/>
    <w:qFormat/>
    <w:uiPriority w:val="9"/>
    <w:pPr>
      <w:keepNext/>
      <w:keepLines/>
      <w:widowControl w:val="0"/>
      <w:tabs>
        <w:tab w:val="clear" w:pos="377"/>
      </w:tabs>
      <w:spacing w:before="280" w:after="290" w:line="376" w:lineRule="auto"/>
      <w:ind w:firstLine="200" w:firstLineChars="200"/>
      <w:outlineLvl w:val="3"/>
    </w:pPr>
    <w:rPr>
      <w:rFonts w:asciiTheme="majorHAnsi" w:hAnsiTheme="majorHAnsi" w:eastAsiaTheme="majorEastAsia" w:cstheme="majorBidi"/>
      <w:b/>
      <w:bCs/>
      <w:kern w:val="2"/>
      <w:sz w:val="28"/>
      <w:szCs w:val="28"/>
    </w:rPr>
  </w:style>
  <w:style w:type="character" w:default="1" w:styleId="24">
    <w:name w:val="Default Paragraph Font"/>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6">
    <w:name w:val="toc 7"/>
    <w:basedOn w:val="1"/>
    <w:next w:val="1"/>
    <w:autoRedefine/>
    <w:unhideWhenUsed/>
    <w:qFormat/>
    <w:uiPriority w:val="39"/>
    <w:pPr>
      <w:tabs>
        <w:tab w:val="clear" w:pos="377"/>
      </w:tabs>
      <w:spacing w:line="360" w:lineRule="auto"/>
      <w:ind w:left="1440" w:firstLine="200" w:firstLineChars="200"/>
      <w:jc w:val="left"/>
    </w:pPr>
    <w:rPr>
      <w:rFonts w:ascii="Times New Roman" w:hAnsi="Times New Roman" w:eastAsiaTheme="minorHAnsi"/>
      <w:sz w:val="20"/>
      <w:szCs w:val="20"/>
    </w:rPr>
  </w:style>
  <w:style w:type="paragraph" w:styleId="7">
    <w:name w:val="annotation text"/>
    <w:basedOn w:val="1"/>
    <w:semiHidden/>
    <w:unhideWhenUsed/>
    <w:uiPriority w:val="99"/>
    <w:pPr>
      <w:jc w:val="left"/>
    </w:pPr>
  </w:style>
  <w:style w:type="paragraph" w:styleId="8">
    <w:name w:val="Body Text"/>
    <w:basedOn w:val="1"/>
    <w:link w:val="44"/>
    <w:autoRedefine/>
    <w:qFormat/>
    <w:uiPriority w:val="1"/>
    <w:pPr>
      <w:widowControl w:val="0"/>
      <w:tabs>
        <w:tab w:val="clear" w:pos="377"/>
      </w:tabs>
      <w:autoSpaceDE w:val="0"/>
      <w:autoSpaceDN w:val="0"/>
      <w:spacing w:line="240" w:lineRule="auto"/>
      <w:jc w:val="left"/>
    </w:pPr>
    <w:rPr>
      <w:rFonts w:ascii="宋体" w:hAnsi="宋体" w:cs="宋体"/>
      <w:sz w:val="28"/>
      <w:szCs w:val="28"/>
      <w:lang w:val="zh-CN" w:bidi="zh-CN"/>
    </w:rPr>
  </w:style>
  <w:style w:type="paragraph" w:styleId="9">
    <w:name w:val="toc 5"/>
    <w:basedOn w:val="1"/>
    <w:next w:val="1"/>
    <w:autoRedefine/>
    <w:unhideWhenUsed/>
    <w:qFormat/>
    <w:uiPriority w:val="39"/>
    <w:pPr>
      <w:tabs>
        <w:tab w:val="clear" w:pos="377"/>
      </w:tabs>
      <w:spacing w:line="360" w:lineRule="auto"/>
      <w:ind w:left="960" w:firstLine="200" w:firstLineChars="200"/>
      <w:jc w:val="left"/>
    </w:pPr>
    <w:rPr>
      <w:rFonts w:ascii="Times New Roman" w:hAnsi="Times New Roman" w:eastAsiaTheme="minorHAnsi"/>
      <w:sz w:val="20"/>
      <w:szCs w:val="20"/>
    </w:rPr>
  </w:style>
  <w:style w:type="paragraph" w:styleId="10">
    <w:name w:val="toc 3"/>
    <w:basedOn w:val="1"/>
    <w:next w:val="1"/>
    <w:autoRedefine/>
    <w:unhideWhenUsed/>
    <w:qFormat/>
    <w:uiPriority w:val="39"/>
    <w:pPr>
      <w:widowControl w:val="0"/>
      <w:tabs>
        <w:tab w:val="clear" w:pos="377"/>
      </w:tabs>
      <w:spacing w:line="360" w:lineRule="auto"/>
      <w:ind w:left="480" w:firstLine="200" w:firstLineChars="200"/>
      <w:jc w:val="left"/>
    </w:pPr>
    <w:rPr>
      <w:rFonts w:asciiTheme="minorHAnsi" w:hAnsiTheme="minorHAnsi" w:cstheme="minorBidi"/>
      <w:kern w:val="2"/>
      <w:szCs w:val="22"/>
    </w:rPr>
  </w:style>
  <w:style w:type="paragraph" w:styleId="11">
    <w:name w:val="toc 8"/>
    <w:basedOn w:val="1"/>
    <w:next w:val="1"/>
    <w:autoRedefine/>
    <w:unhideWhenUsed/>
    <w:qFormat/>
    <w:uiPriority w:val="39"/>
    <w:pPr>
      <w:tabs>
        <w:tab w:val="clear" w:pos="377"/>
      </w:tabs>
      <w:spacing w:line="360" w:lineRule="auto"/>
      <w:ind w:left="1680" w:firstLine="200" w:firstLineChars="200"/>
      <w:jc w:val="left"/>
    </w:pPr>
    <w:rPr>
      <w:rFonts w:ascii="Times New Roman" w:hAnsi="Times New Roman" w:eastAsiaTheme="minorHAnsi"/>
      <w:sz w:val="20"/>
      <w:szCs w:val="20"/>
    </w:rPr>
  </w:style>
  <w:style w:type="paragraph" w:styleId="12">
    <w:name w:val="Body Text Indent 2"/>
    <w:basedOn w:val="1"/>
    <w:link w:val="45"/>
    <w:autoRedefine/>
    <w:semiHidden/>
    <w:unhideWhenUsed/>
    <w:qFormat/>
    <w:uiPriority w:val="99"/>
    <w:pPr>
      <w:spacing w:after="120" w:line="480" w:lineRule="auto"/>
      <w:ind w:left="420" w:leftChars="200"/>
    </w:pPr>
  </w:style>
  <w:style w:type="paragraph" w:styleId="13">
    <w:name w:val="endnote text"/>
    <w:basedOn w:val="1"/>
    <w:link w:val="33"/>
    <w:autoRedefine/>
    <w:unhideWhenUsed/>
    <w:qFormat/>
    <w:uiPriority w:val="99"/>
    <w:pPr>
      <w:tabs>
        <w:tab w:val="clear" w:pos="377"/>
      </w:tabs>
      <w:snapToGrid w:val="0"/>
      <w:spacing w:line="360" w:lineRule="auto"/>
      <w:ind w:firstLine="200" w:firstLineChars="200"/>
      <w:jc w:val="left"/>
    </w:pPr>
    <w:rPr>
      <w:rFonts w:ascii="Times New Roman" w:hAnsi="Times New Roman" w:eastAsiaTheme="minorEastAsia"/>
    </w:rPr>
  </w:style>
  <w:style w:type="paragraph" w:styleId="14">
    <w:name w:val="footer"/>
    <w:basedOn w:val="1"/>
    <w:link w:val="34"/>
    <w:autoRedefine/>
    <w:unhideWhenUsed/>
    <w:qFormat/>
    <w:uiPriority w:val="99"/>
    <w:pPr>
      <w:tabs>
        <w:tab w:val="center" w:pos="4153"/>
        <w:tab w:val="right" w:pos="8306"/>
        <w:tab w:val="clear" w:pos="377"/>
      </w:tabs>
      <w:snapToGrid w:val="0"/>
      <w:spacing w:line="240" w:lineRule="auto"/>
      <w:ind w:firstLine="200" w:firstLineChars="200"/>
      <w:jc w:val="left"/>
    </w:pPr>
    <w:rPr>
      <w:rFonts w:ascii="Times New Roman" w:hAnsi="Times New Roman" w:eastAsiaTheme="minorEastAsia"/>
      <w:sz w:val="18"/>
      <w:szCs w:val="18"/>
    </w:rPr>
  </w:style>
  <w:style w:type="paragraph" w:styleId="15">
    <w:name w:val="header"/>
    <w:basedOn w:val="1"/>
    <w:link w:val="35"/>
    <w:autoRedefine/>
    <w:unhideWhenUsed/>
    <w:qFormat/>
    <w:uiPriority w:val="99"/>
    <w:pPr>
      <w:pBdr>
        <w:bottom w:val="single" w:color="auto" w:sz="6" w:space="1"/>
      </w:pBdr>
      <w:tabs>
        <w:tab w:val="center" w:pos="4153"/>
        <w:tab w:val="right" w:pos="8306"/>
        <w:tab w:val="clear" w:pos="377"/>
      </w:tabs>
      <w:snapToGrid w:val="0"/>
      <w:spacing w:line="240" w:lineRule="auto"/>
      <w:ind w:firstLine="200" w:firstLineChars="200"/>
      <w:jc w:val="center"/>
    </w:pPr>
    <w:rPr>
      <w:rFonts w:ascii="Times New Roman" w:hAnsi="Times New Roman" w:eastAsiaTheme="minorEastAsia"/>
      <w:sz w:val="18"/>
      <w:szCs w:val="18"/>
    </w:rPr>
  </w:style>
  <w:style w:type="paragraph" w:styleId="16">
    <w:name w:val="toc 1"/>
    <w:basedOn w:val="1"/>
    <w:next w:val="1"/>
    <w:autoRedefine/>
    <w:unhideWhenUsed/>
    <w:qFormat/>
    <w:uiPriority w:val="39"/>
    <w:pPr>
      <w:widowControl w:val="0"/>
      <w:tabs>
        <w:tab w:val="clear" w:pos="377"/>
      </w:tabs>
      <w:spacing w:before="120" w:line="360" w:lineRule="auto"/>
      <w:ind w:firstLine="200" w:firstLineChars="200"/>
      <w:jc w:val="left"/>
    </w:pPr>
    <w:rPr>
      <w:rFonts w:asciiTheme="minorHAnsi" w:hAnsiTheme="minorHAnsi" w:cstheme="minorBidi"/>
      <w:bCs/>
      <w:kern w:val="2"/>
    </w:rPr>
  </w:style>
  <w:style w:type="paragraph" w:styleId="17">
    <w:name w:val="toc 4"/>
    <w:basedOn w:val="1"/>
    <w:next w:val="1"/>
    <w:autoRedefine/>
    <w:unhideWhenUsed/>
    <w:qFormat/>
    <w:uiPriority w:val="39"/>
    <w:pPr>
      <w:tabs>
        <w:tab w:val="clear" w:pos="377"/>
      </w:tabs>
      <w:spacing w:line="360" w:lineRule="auto"/>
      <w:ind w:left="720" w:firstLine="200" w:firstLineChars="200"/>
      <w:jc w:val="left"/>
    </w:pPr>
    <w:rPr>
      <w:rFonts w:ascii="Times New Roman" w:hAnsi="Times New Roman"/>
      <w:szCs w:val="20"/>
    </w:rPr>
  </w:style>
  <w:style w:type="paragraph" w:styleId="18">
    <w:name w:val="toc 6"/>
    <w:basedOn w:val="1"/>
    <w:next w:val="1"/>
    <w:autoRedefine/>
    <w:unhideWhenUsed/>
    <w:qFormat/>
    <w:uiPriority w:val="39"/>
    <w:pPr>
      <w:tabs>
        <w:tab w:val="clear" w:pos="377"/>
      </w:tabs>
      <w:spacing w:line="360" w:lineRule="auto"/>
      <w:ind w:left="1200" w:firstLine="200" w:firstLineChars="200"/>
      <w:jc w:val="left"/>
    </w:pPr>
    <w:rPr>
      <w:rFonts w:ascii="Times New Roman" w:hAnsi="Times New Roman" w:eastAsiaTheme="minorHAnsi"/>
      <w:sz w:val="20"/>
      <w:szCs w:val="20"/>
    </w:rPr>
  </w:style>
  <w:style w:type="paragraph" w:styleId="19">
    <w:name w:val="toc 2"/>
    <w:basedOn w:val="1"/>
    <w:next w:val="1"/>
    <w:autoRedefine/>
    <w:unhideWhenUsed/>
    <w:qFormat/>
    <w:uiPriority w:val="39"/>
    <w:pPr>
      <w:widowControl w:val="0"/>
      <w:tabs>
        <w:tab w:val="clear" w:pos="377"/>
      </w:tabs>
      <w:spacing w:line="360" w:lineRule="auto"/>
      <w:ind w:left="240" w:firstLine="200" w:firstLineChars="200"/>
      <w:jc w:val="left"/>
    </w:pPr>
    <w:rPr>
      <w:rFonts w:asciiTheme="minorHAnsi" w:hAnsiTheme="minorHAnsi" w:cstheme="minorBidi"/>
      <w:bCs/>
      <w:kern w:val="2"/>
      <w:szCs w:val="22"/>
    </w:rPr>
  </w:style>
  <w:style w:type="paragraph" w:styleId="20">
    <w:name w:val="toc 9"/>
    <w:basedOn w:val="1"/>
    <w:next w:val="1"/>
    <w:autoRedefine/>
    <w:unhideWhenUsed/>
    <w:qFormat/>
    <w:uiPriority w:val="39"/>
    <w:pPr>
      <w:tabs>
        <w:tab w:val="clear" w:pos="377"/>
      </w:tabs>
      <w:spacing w:line="360" w:lineRule="auto"/>
      <w:ind w:left="1920" w:firstLine="200" w:firstLineChars="200"/>
      <w:jc w:val="left"/>
    </w:pPr>
    <w:rPr>
      <w:rFonts w:ascii="Times New Roman" w:hAnsi="Times New Roman" w:eastAsiaTheme="minorHAnsi"/>
      <w:sz w:val="20"/>
      <w:szCs w:val="20"/>
    </w:rPr>
  </w:style>
  <w:style w:type="paragraph" w:styleId="21">
    <w:name w:val="Normal (Web)"/>
    <w:basedOn w:val="1"/>
    <w:unhideWhenUsed/>
    <w:qFormat/>
    <w:uiPriority w:val="99"/>
    <w:pPr>
      <w:spacing w:beforeAutospacing="1" w:afterAutospacing="1"/>
      <w:jc w:val="left"/>
    </w:pPr>
  </w:style>
  <w:style w:type="table" w:styleId="23">
    <w:name w:val="Table Grid"/>
    <w:basedOn w:val="2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rPr>
  </w:style>
  <w:style w:type="character" w:styleId="26">
    <w:name w:val="endnote reference"/>
    <w:basedOn w:val="24"/>
    <w:autoRedefine/>
    <w:unhideWhenUsed/>
    <w:qFormat/>
    <w:uiPriority w:val="99"/>
    <w:rPr>
      <w:vertAlign w:val="superscript"/>
    </w:rPr>
  </w:style>
  <w:style w:type="character" w:styleId="27">
    <w:name w:val="Hyperlink"/>
    <w:basedOn w:val="24"/>
    <w:autoRedefine/>
    <w:unhideWhenUsed/>
    <w:qFormat/>
    <w:uiPriority w:val="99"/>
    <w:rPr>
      <w:color w:val="0563C1" w:themeColor="hyperlink"/>
      <w:u w:val="single"/>
      <w14:textFill>
        <w14:solidFill>
          <w14:schemeClr w14:val="hlink"/>
        </w14:solidFill>
      </w14:textFill>
    </w:rPr>
  </w:style>
  <w:style w:type="character" w:styleId="28">
    <w:name w:val="HTML Code"/>
    <w:basedOn w:val="24"/>
    <w:semiHidden/>
    <w:unhideWhenUsed/>
    <w:qFormat/>
    <w:uiPriority w:val="99"/>
    <w:rPr>
      <w:rFonts w:ascii="Courier New" w:hAnsi="Courier New"/>
      <w:sz w:val="20"/>
    </w:rPr>
  </w:style>
  <w:style w:type="character" w:customStyle="1" w:styleId="29">
    <w:name w:val="标题 1 字符"/>
    <w:basedOn w:val="24"/>
    <w:link w:val="2"/>
    <w:autoRedefine/>
    <w:qFormat/>
    <w:uiPriority w:val="0"/>
    <w:rPr>
      <w:b/>
      <w:bCs/>
      <w:kern w:val="44"/>
      <w:sz w:val="44"/>
      <w:szCs w:val="44"/>
    </w:rPr>
  </w:style>
  <w:style w:type="character" w:customStyle="1" w:styleId="30">
    <w:name w:val="标题 2 字符"/>
    <w:basedOn w:val="24"/>
    <w:link w:val="3"/>
    <w:autoRedefine/>
    <w:qFormat/>
    <w:uiPriority w:val="9"/>
    <w:rPr>
      <w:rFonts w:asciiTheme="majorHAnsi" w:hAnsiTheme="majorHAnsi" w:eastAsiaTheme="majorEastAsia" w:cstheme="majorBidi"/>
      <w:b/>
      <w:bCs/>
      <w:sz w:val="32"/>
      <w:szCs w:val="32"/>
    </w:rPr>
  </w:style>
  <w:style w:type="character" w:customStyle="1" w:styleId="31">
    <w:name w:val="标题 3 字符"/>
    <w:basedOn w:val="24"/>
    <w:link w:val="4"/>
    <w:autoRedefine/>
    <w:qFormat/>
    <w:uiPriority w:val="9"/>
    <w:rPr>
      <w:b/>
      <w:bCs/>
      <w:sz w:val="32"/>
      <w:szCs w:val="32"/>
    </w:rPr>
  </w:style>
  <w:style w:type="character" w:customStyle="1" w:styleId="32">
    <w:name w:val="标题 4 字符"/>
    <w:basedOn w:val="24"/>
    <w:link w:val="5"/>
    <w:autoRedefine/>
    <w:qFormat/>
    <w:uiPriority w:val="9"/>
    <w:rPr>
      <w:rFonts w:asciiTheme="majorHAnsi" w:hAnsiTheme="majorHAnsi" w:eastAsiaTheme="majorEastAsia" w:cstheme="majorBidi"/>
      <w:b/>
      <w:bCs/>
      <w:sz w:val="28"/>
      <w:szCs w:val="28"/>
    </w:rPr>
  </w:style>
  <w:style w:type="character" w:customStyle="1" w:styleId="33">
    <w:name w:val="尾注文本 字符"/>
    <w:basedOn w:val="24"/>
    <w:link w:val="13"/>
    <w:autoRedefine/>
    <w:qFormat/>
    <w:uiPriority w:val="99"/>
    <w:rPr>
      <w:rFonts w:ascii="Times New Roman" w:hAnsi="Times New Roman" w:cs="Times New Roman"/>
      <w:kern w:val="0"/>
      <w:sz w:val="24"/>
      <w:szCs w:val="24"/>
    </w:rPr>
  </w:style>
  <w:style w:type="character" w:customStyle="1" w:styleId="34">
    <w:name w:val="页脚 字符"/>
    <w:basedOn w:val="24"/>
    <w:link w:val="14"/>
    <w:autoRedefine/>
    <w:qFormat/>
    <w:uiPriority w:val="99"/>
    <w:rPr>
      <w:rFonts w:ascii="Times New Roman" w:hAnsi="Times New Roman" w:cs="Times New Roman"/>
      <w:kern w:val="0"/>
      <w:sz w:val="18"/>
      <w:szCs w:val="18"/>
    </w:rPr>
  </w:style>
  <w:style w:type="character" w:customStyle="1" w:styleId="35">
    <w:name w:val="页眉 字符"/>
    <w:basedOn w:val="24"/>
    <w:link w:val="15"/>
    <w:autoRedefine/>
    <w:qFormat/>
    <w:uiPriority w:val="99"/>
    <w:rPr>
      <w:rFonts w:ascii="Times New Roman" w:hAnsi="Times New Roman" w:cs="Times New Roman"/>
      <w:kern w:val="0"/>
      <w:sz w:val="18"/>
      <w:szCs w:val="18"/>
    </w:rPr>
  </w:style>
  <w:style w:type="paragraph" w:customStyle="1" w:styleId="36">
    <w:name w:val="列出段落1"/>
    <w:basedOn w:val="1"/>
    <w:autoRedefine/>
    <w:qFormat/>
    <w:uiPriority w:val="34"/>
    <w:pPr>
      <w:widowControl w:val="0"/>
      <w:tabs>
        <w:tab w:val="clear" w:pos="377"/>
      </w:tabs>
      <w:spacing w:line="360" w:lineRule="auto"/>
      <w:ind w:firstLine="420" w:firstLineChars="200"/>
    </w:pPr>
    <w:rPr>
      <w:rFonts w:asciiTheme="minorHAnsi" w:hAnsiTheme="minorHAnsi" w:eastAsiaTheme="minorEastAsia" w:cstheme="minorBidi"/>
      <w:kern w:val="2"/>
    </w:rPr>
  </w:style>
  <w:style w:type="paragraph" w:customStyle="1" w:styleId="37">
    <w:name w:val="TOC 标题1"/>
    <w:basedOn w:val="2"/>
    <w:next w:val="1"/>
    <w:autoRedefine/>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38">
    <w:name w:val="apple-converted-space"/>
    <w:basedOn w:val="24"/>
    <w:autoRedefine/>
    <w:qFormat/>
    <w:uiPriority w:val="0"/>
  </w:style>
  <w:style w:type="table" w:customStyle="1" w:styleId="39">
    <w:name w:val="网格型1"/>
    <w:basedOn w:val="22"/>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0">
    <w:name w:val="无间隔1"/>
    <w:link w:val="41"/>
    <w:autoRedefine/>
    <w:qFormat/>
    <w:uiPriority w:val="1"/>
    <w:pPr>
      <w:ind w:firstLine="200" w:firstLineChars="200"/>
    </w:pPr>
    <w:rPr>
      <w:rFonts w:ascii="Times New Roman" w:hAnsi="Times New Roman" w:cs="Times New Roman" w:eastAsiaTheme="minorEastAsia"/>
      <w:sz w:val="24"/>
      <w:szCs w:val="24"/>
      <w:lang w:val="en-US" w:eastAsia="zh-CN" w:bidi="ar-SA"/>
    </w:rPr>
  </w:style>
  <w:style w:type="character" w:customStyle="1" w:styleId="41">
    <w:name w:val="无间隔 Char"/>
    <w:basedOn w:val="24"/>
    <w:link w:val="40"/>
    <w:autoRedefine/>
    <w:qFormat/>
    <w:uiPriority w:val="1"/>
    <w:rPr>
      <w:rFonts w:ascii="Times New Roman" w:hAnsi="Times New Roman" w:cs="Times New Roman"/>
      <w:kern w:val="0"/>
      <w:sz w:val="24"/>
      <w:szCs w:val="24"/>
    </w:rPr>
  </w:style>
  <w:style w:type="character" w:customStyle="1" w:styleId="42">
    <w:name w:val="tlid-translation"/>
    <w:basedOn w:val="24"/>
    <w:autoRedefine/>
    <w:qFormat/>
    <w:uiPriority w:val="0"/>
  </w:style>
  <w:style w:type="paragraph" w:styleId="43">
    <w:name w:val="List Paragraph"/>
    <w:basedOn w:val="1"/>
    <w:autoRedefine/>
    <w:qFormat/>
    <w:uiPriority w:val="99"/>
    <w:pPr>
      <w:tabs>
        <w:tab w:val="clear" w:pos="377"/>
      </w:tabs>
      <w:spacing w:line="360" w:lineRule="auto"/>
      <w:ind w:firstLine="420" w:firstLineChars="200"/>
      <w:jc w:val="left"/>
    </w:pPr>
    <w:rPr>
      <w:rFonts w:ascii="Times New Roman" w:hAnsi="Times New Roman" w:eastAsiaTheme="minorEastAsia"/>
    </w:rPr>
  </w:style>
  <w:style w:type="character" w:customStyle="1" w:styleId="44">
    <w:name w:val="正文文本 字符"/>
    <w:basedOn w:val="24"/>
    <w:link w:val="8"/>
    <w:autoRedefine/>
    <w:qFormat/>
    <w:uiPriority w:val="1"/>
    <w:rPr>
      <w:rFonts w:ascii="宋体" w:hAnsi="宋体" w:eastAsia="宋体" w:cs="宋体"/>
      <w:kern w:val="0"/>
      <w:sz w:val="28"/>
      <w:szCs w:val="28"/>
      <w:lang w:val="zh-CN" w:bidi="zh-CN"/>
    </w:rPr>
  </w:style>
  <w:style w:type="character" w:customStyle="1" w:styleId="45">
    <w:name w:val="正文文本缩进 2 字符"/>
    <w:basedOn w:val="24"/>
    <w:link w:val="12"/>
    <w:autoRedefine/>
    <w:semiHidden/>
    <w:qFormat/>
    <w:uiPriority w:val="99"/>
    <w:rPr>
      <w:rFonts w:ascii="Calibri" w:hAnsi="Calibri" w:eastAsia="宋体" w:cs="Times New Roman"/>
      <w:kern w:val="0"/>
      <w:sz w:val="24"/>
      <w:szCs w:val="24"/>
    </w:rPr>
  </w:style>
  <w:style w:type="character" w:customStyle="1" w:styleId="46">
    <w:name w:val="未处理的提及1"/>
    <w:basedOn w:val="24"/>
    <w:autoRedefine/>
    <w:semiHidden/>
    <w:unhideWhenUsed/>
    <w:qFormat/>
    <w:uiPriority w:val="99"/>
    <w:rPr>
      <w:color w:val="605E5C"/>
      <w:shd w:val="clear" w:color="auto" w:fill="E1DFDD"/>
    </w:rPr>
  </w:style>
  <w:style w:type="paragraph" w:customStyle="1" w:styleId="47">
    <w:name w:val="p0"/>
    <w:basedOn w:val="1"/>
    <w:autoRedefine/>
    <w:qFormat/>
    <w:uiPriority w:val="0"/>
    <w:pPr>
      <w:tabs>
        <w:tab w:val="clear" w:pos="377"/>
      </w:tabs>
      <w:spacing w:line="240" w:lineRule="auto"/>
    </w:pPr>
    <w:rPr>
      <w:rFonts w:ascii="Times New Roman" w:hAnsi="Times New Roman"/>
      <w:sz w:val="21"/>
      <w:szCs w:val="21"/>
    </w:rPr>
  </w:style>
  <w:style w:type="character" w:customStyle="1" w:styleId="48">
    <w:name w:val="未处理的提及2"/>
    <w:basedOn w:val="2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 Type="http://schemas.openxmlformats.org/officeDocument/2006/relationships/header" Target="header1.xml"/><Relationship Id="rId6" Type="http://schemas.openxmlformats.org/officeDocument/2006/relationships/endnotes" Target="endnotes.xml"/><Relationship Id="rId5" Type="http://schemas.openxmlformats.org/officeDocument/2006/relationships/footnotes" Target="footnotes.xml"/><Relationship Id="rId45" Type="http://schemas.microsoft.com/office/2011/relationships/people" Target="people.xml"/><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12.png"/><Relationship Id="rId40" Type="http://schemas.openxmlformats.org/officeDocument/2006/relationships/image" Target="media/image11.png"/><Relationship Id="rId4" Type="http://schemas.microsoft.com/office/2011/relationships/commentsExtended" Target="commentsExtended.xml"/><Relationship Id="rId39" Type="http://schemas.openxmlformats.org/officeDocument/2006/relationships/image" Target="media/image10.png"/><Relationship Id="rId38" Type="http://schemas.openxmlformats.org/officeDocument/2006/relationships/image" Target="media/image9.png"/><Relationship Id="rId37" Type="http://schemas.openxmlformats.org/officeDocument/2006/relationships/image" Target="media/image8.png"/><Relationship Id="rId36" Type="http://schemas.openxmlformats.org/officeDocument/2006/relationships/image" Target="media/image7.png"/><Relationship Id="rId35" Type="http://schemas.openxmlformats.org/officeDocument/2006/relationships/image" Target="media/image6.png"/><Relationship Id="rId34" Type="http://schemas.openxmlformats.org/officeDocument/2006/relationships/image" Target="media/image5.png"/><Relationship Id="rId33" Type="http://schemas.openxmlformats.org/officeDocument/2006/relationships/image" Target="media/image4.png"/><Relationship Id="rId32" Type="http://schemas.openxmlformats.org/officeDocument/2006/relationships/image" Target="media/image3.jpeg"/><Relationship Id="rId31" Type="http://schemas.openxmlformats.org/officeDocument/2006/relationships/image" Target="media/image2.png"/><Relationship Id="rId30" Type="http://schemas.openxmlformats.org/officeDocument/2006/relationships/image" Target="media/image1.jpeg"/><Relationship Id="rId3" Type="http://schemas.openxmlformats.org/officeDocument/2006/relationships/comments" Target="comments.xml"/><Relationship Id="rId29" Type="http://schemas.openxmlformats.org/officeDocument/2006/relationships/theme" Target="theme/theme1.xml"/><Relationship Id="rId28" Type="http://schemas.openxmlformats.org/officeDocument/2006/relationships/footer" Target="footer8.xml"/><Relationship Id="rId27" Type="http://schemas.openxmlformats.org/officeDocument/2006/relationships/footer" Target="footer7.xml"/><Relationship Id="rId26" Type="http://schemas.openxmlformats.org/officeDocument/2006/relationships/header" Target="header14.xml"/><Relationship Id="rId25" Type="http://schemas.openxmlformats.org/officeDocument/2006/relationships/header" Target="header13.xml"/><Relationship Id="rId24" Type="http://schemas.openxmlformats.org/officeDocument/2006/relationships/footer" Target="footer6.xml"/><Relationship Id="rId23" Type="http://schemas.openxmlformats.org/officeDocument/2006/relationships/footer" Target="footer5.xml"/><Relationship Id="rId22" Type="http://schemas.openxmlformats.org/officeDocument/2006/relationships/footer" Target="footer4.xml"/><Relationship Id="rId21" Type="http://schemas.openxmlformats.org/officeDocument/2006/relationships/header" Target="header12.xml"/><Relationship Id="rId20" Type="http://schemas.openxmlformats.org/officeDocument/2006/relationships/header" Target="header11.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header" Target="header8.xml"/><Relationship Id="rId16" Type="http://schemas.openxmlformats.org/officeDocument/2006/relationships/header" Target="header7.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3.xml"/><Relationship Id="rId11" Type="http://schemas.openxmlformats.org/officeDocument/2006/relationships/footer" Target="footer2.xml"/><Relationship Id="rId10" Type="http://schemas.openxmlformats.org/officeDocument/2006/relationships/footer" Target="footer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11615</Words>
  <Characters>16291</Characters>
  <Lines>509</Lines>
  <Paragraphs>371</Paragraphs>
  <TotalTime>48</TotalTime>
  <ScaleCrop>false</ScaleCrop>
  <LinksUpToDate>false</LinksUpToDate>
  <CharactersWithSpaces>17481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2022-08-29T08:08:00Z</dcterms:created>
  <dc:creator>27585</dc:creator>
  <cp:lastModifiedBy>冬青</cp:lastModifiedBy>
  <dcterms:modified xsi:type="dcterms:W3CDTF">2025-05-01T14:42:24Z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CC5ED8F53B3B1D3B851DE26765649A2D_43</vt:lpwstr>
  </property>
  <property fmtid="{D5CDD505-2E9C-101B-9397-08002B2CF9AE}" pid="4" name="KSOTemplateDocerSaveRecord">
    <vt:lpwstr>eyJoZGlkIjoiZmFhNTM0YTM0MDdlMjZkM2U5ZGMyNDQ4N2Q2OGM3NDAiLCJ1c2VySWQiOiI2MDY5NzQxNDgifQ==</vt:lpwstr>
  </property>
</Properties>
</file>