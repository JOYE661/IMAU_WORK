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14:paraId="0F0E2A67">
      <w:pPr>
        <w:spacing w:beforeLines="0" w:afterLines="0"/>
        <w:jc w:val="center"/>
        <w:rPr>
          <w:rFonts w:hint="default" w:ascii="仿宋" w:hAnsi="仿宋" w:eastAsia="仿宋"/>
          <w:b/>
          <w:sz w:val="32"/>
          <w:szCs w:val="22"/>
        </w:rPr>
      </w:pPr>
      <w:r>
        <w:rPr>
          <w:rFonts w:hint="eastAsia" w:ascii="仿宋" w:hAnsi="仿宋" w:eastAsia="仿宋"/>
          <w:b/>
          <w:sz w:val="32"/>
          <w:szCs w:val="22"/>
        </w:rPr>
        <w:t>内蒙古农业大学本科生毕业论文（设计）开题报告</w:t>
      </w:r>
    </w:p>
    <w:tbl>
      <w:tblPr>
        <w:tblStyle w:val="8"/>
        <w:tblW w:w="910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8"/>
        <w:gridCol w:w="1276"/>
        <w:gridCol w:w="1417"/>
        <w:gridCol w:w="333"/>
        <w:gridCol w:w="1793"/>
        <w:gridCol w:w="1418"/>
        <w:gridCol w:w="1425"/>
      </w:tblGrid>
      <w:tr w14:paraId="6CD4B8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2" w:hRule="exact"/>
          <w:jc w:val="center"/>
        </w:trPr>
        <w:tc>
          <w:tcPr>
            <w:tcW w:w="1438" w:type="dxa"/>
            <w:tcBorders>
              <w:top w:val="single" w:color="auto" w:sz="4" w:space="0"/>
              <w:left w:val="single" w:color="auto" w:sz="4" w:space="0"/>
              <w:bottom w:val="single" w:color="auto" w:sz="4" w:space="0"/>
              <w:right w:val="single" w:color="auto" w:sz="4" w:space="0"/>
              <w:tl2br w:val="nil"/>
              <w:tr2bl w:val="nil"/>
            </w:tcBorders>
            <w:noWrap w:val="0"/>
            <w:vAlign w:val="center"/>
          </w:tcPr>
          <w:p w14:paraId="303EC794">
            <w:pPr>
              <w:spacing w:beforeLines="0" w:afterLines="0"/>
              <w:jc w:val="center"/>
              <w:rPr>
                <w:rFonts w:hint="default" w:ascii="仿宋" w:hAnsi="仿宋" w:eastAsia="仿宋"/>
                <w:sz w:val="24"/>
                <w:szCs w:val="22"/>
              </w:rPr>
            </w:pPr>
            <w:r>
              <w:rPr>
                <w:rFonts w:hint="eastAsia" w:ascii="仿宋" w:hAnsi="仿宋" w:eastAsia="仿宋"/>
                <w:sz w:val="24"/>
                <w:szCs w:val="22"/>
              </w:rPr>
              <w:t>学生姓名</w:t>
            </w:r>
          </w:p>
        </w:tc>
        <w:tc>
          <w:tcPr>
            <w:tcW w:w="1276" w:type="dxa"/>
            <w:tcBorders>
              <w:top w:val="single" w:color="auto" w:sz="4" w:space="0"/>
              <w:left w:val="single" w:color="auto" w:sz="4" w:space="0"/>
              <w:bottom w:val="single" w:color="auto" w:sz="4" w:space="0"/>
              <w:right w:val="single" w:color="auto" w:sz="4" w:space="0"/>
              <w:tl2br w:val="nil"/>
              <w:tr2bl w:val="nil"/>
            </w:tcBorders>
            <w:noWrap w:val="0"/>
            <w:vAlign w:val="center"/>
          </w:tcPr>
          <w:p w14:paraId="2A538B9C">
            <w:pPr>
              <w:spacing w:beforeLines="0" w:afterLines="0"/>
              <w:jc w:val="center"/>
              <w:rPr>
                <w:rFonts w:hint="default" w:ascii="仿宋" w:hAnsi="仿宋" w:eastAsia="仿宋"/>
                <w:sz w:val="24"/>
                <w:szCs w:val="22"/>
              </w:rPr>
            </w:pPr>
            <w:r>
              <w:rPr>
                <w:rFonts w:hint="eastAsia" w:ascii="Times New Roman" w:hAnsi="Times New Roman" w:eastAsia="宋体" w:cs="Times New Roman"/>
                <w:sz w:val="24"/>
                <w:szCs w:val="22"/>
              </w:rPr>
              <w:t>周烨</w:t>
            </w:r>
          </w:p>
        </w:tc>
        <w:tc>
          <w:tcPr>
            <w:tcW w:w="1417" w:type="dxa"/>
            <w:tcBorders>
              <w:top w:val="single" w:color="auto" w:sz="4" w:space="0"/>
              <w:left w:val="single" w:color="auto" w:sz="4" w:space="0"/>
              <w:bottom w:val="single" w:color="auto" w:sz="4" w:space="0"/>
              <w:right w:val="single" w:color="auto" w:sz="4" w:space="0"/>
              <w:tl2br w:val="nil"/>
              <w:tr2bl w:val="nil"/>
            </w:tcBorders>
            <w:noWrap w:val="0"/>
            <w:vAlign w:val="center"/>
          </w:tcPr>
          <w:p w14:paraId="57F6ED24">
            <w:pPr>
              <w:spacing w:beforeLines="0" w:afterLines="0"/>
              <w:jc w:val="center"/>
              <w:rPr>
                <w:rFonts w:hint="default" w:ascii="仿宋" w:hAnsi="仿宋" w:eastAsia="仿宋"/>
                <w:sz w:val="24"/>
                <w:szCs w:val="22"/>
              </w:rPr>
            </w:pPr>
            <w:r>
              <w:rPr>
                <w:rFonts w:hint="eastAsia" w:ascii="仿宋" w:hAnsi="仿宋" w:eastAsia="仿宋"/>
                <w:sz w:val="24"/>
                <w:szCs w:val="22"/>
              </w:rPr>
              <w:t>学    号</w:t>
            </w:r>
          </w:p>
        </w:tc>
        <w:tc>
          <w:tcPr>
            <w:tcW w:w="2126" w:type="dxa"/>
            <w:gridSpan w:val="2"/>
            <w:tcBorders>
              <w:top w:val="single" w:color="auto" w:sz="4" w:space="0"/>
              <w:left w:val="single" w:color="auto" w:sz="4" w:space="0"/>
              <w:bottom w:val="single" w:color="auto" w:sz="4" w:space="0"/>
              <w:right w:val="single" w:color="auto" w:sz="4" w:space="0"/>
              <w:tl2br w:val="nil"/>
              <w:tr2bl w:val="nil"/>
            </w:tcBorders>
            <w:noWrap w:val="0"/>
            <w:vAlign w:val="center"/>
          </w:tcPr>
          <w:p w14:paraId="4DB05593">
            <w:pPr>
              <w:spacing w:beforeLines="0" w:afterLines="0"/>
              <w:jc w:val="center"/>
              <w:rPr>
                <w:rFonts w:hint="default" w:ascii="仿宋" w:hAnsi="仿宋" w:eastAsia="仿宋"/>
                <w:sz w:val="24"/>
                <w:szCs w:val="22"/>
              </w:rPr>
            </w:pPr>
            <w:r>
              <w:rPr>
                <w:rFonts w:hint="default" w:ascii="Times New Roman" w:hAnsi="Times New Roman" w:eastAsia="宋体" w:cs="Times New Roman"/>
                <w:sz w:val="24"/>
                <w:szCs w:val="24"/>
              </w:rPr>
              <w:t>2021122156404</w:t>
            </w:r>
          </w:p>
        </w:tc>
        <w:tc>
          <w:tcPr>
            <w:tcW w:w="1418" w:type="dxa"/>
            <w:tcBorders>
              <w:top w:val="single" w:color="auto" w:sz="4" w:space="0"/>
              <w:left w:val="single" w:color="auto" w:sz="4" w:space="0"/>
              <w:bottom w:val="single" w:color="auto" w:sz="4" w:space="0"/>
              <w:right w:val="single" w:color="auto" w:sz="4" w:space="0"/>
              <w:tl2br w:val="nil"/>
              <w:tr2bl w:val="nil"/>
            </w:tcBorders>
            <w:noWrap w:val="0"/>
            <w:vAlign w:val="center"/>
          </w:tcPr>
          <w:p w14:paraId="00CA8A61">
            <w:pPr>
              <w:spacing w:beforeLines="0" w:afterLines="0"/>
              <w:jc w:val="center"/>
              <w:rPr>
                <w:rFonts w:hint="default" w:ascii="仿宋" w:hAnsi="仿宋" w:eastAsia="仿宋"/>
                <w:sz w:val="24"/>
                <w:szCs w:val="22"/>
              </w:rPr>
            </w:pPr>
            <w:r>
              <w:rPr>
                <w:rFonts w:hint="eastAsia" w:ascii="仿宋" w:hAnsi="仿宋" w:eastAsia="仿宋"/>
                <w:sz w:val="24"/>
                <w:szCs w:val="22"/>
              </w:rPr>
              <w:t>班    级</w:t>
            </w:r>
          </w:p>
        </w:tc>
        <w:tc>
          <w:tcPr>
            <w:tcW w:w="1425" w:type="dxa"/>
            <w:tcBorders>
              <w:top w:val="single" w:color="auto" w:sz="4" w:space="0"/>
              <w:left w:val="single" w:color="auto" w:sz="4" w:space="0"/>
              <w:bottom w:val="single" w:color="auto" w:sz="4" w:space="0"/>
              <w:right w:val="single" w:color="auto" w:sz="4" w:space="0"/>
              <w:tl2br w:val="nil"/>
              <w:tr2bl w:val="nil"/>
            </w:tcBorders>
            <w:noWrap w:val="0"/>
            <w:vAlign w:val="center"/>
          </w:tcPr>
          <w:p w14:paraId="45628741">
            <w:pPr>
              <w:spacing w:beforeLines="0" w:afterLines="0"/>
              <w:jc w:val="center"/>
              <w:rPr>
                <w:rFonts w:hint="default" w:ascii="仿宋" w:hAnsi="仿宋" w:eastAsia="仿宋"/>
                <w:sz w:val="24"/>
                <w:szCs w:val="22"/>
              </w:rPr>
            </w:pPr>
            <w:r>
              <w:rPr>
                <w:rFonts w:hint="default" w:ascii="Times New Roman" w:hAnsi="Times New Roman" w:eastAsia="宋体" w:cs="Times New Roman"/>
                <w:sz w:val="24"/>
                <w:szCs w:val="22"/>
              </w:rPr>
              <w:t>21</w:t>
            </w:r>
            <w:r>
              <w:rPr>
                <w:rFonts w:hint="eastAsia" w:ascii="Times New Roman" w:hAnsi="Times New Roman" w:eastAsia="宋体" w:cs="Times New Roman"/>
                <w:sz w:val="24"/>
                <w:szCs w:val="22"/>
              </w:rPr>
              <w:t>计科</w:t>
            </w:r>
            <w:r>
              <w:rPr>
                <w:rFonts w:hint="default" w:ascii="Times New Roman" w:hAnsi="Times New Roman" w:eastAsia="宋体" w:cs="Times New Roman"/>
                <w:sz w:val="24"/>
                <w:szCs w:val="22"/>
              </w:rPr>
              <w:t>3</w:t>
            </w:r>
          </w:p>
        </w:tc>
      </w:tr>
      <w:tr w14:paraId="2C8DC8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exact"/>
          <w:jc w:val="center"/>
        </w:trPr>
        <w:tc>
          <w:tcPr>
            <w:tcW w:w="1438" w:type="dxa"/>
            <w:tcBorders>
              <w:top w:val="single" w:color="auto" w:sz="4" w:space="0"/>
              <w:left w:val="single" w:color="auto" w:sz="4" w:space="0"/>
              <w:bottom w:val="single" w:color="auto" w:sz="4" w:space="0"/>
              <w:right w:val="single" w:color="auto" w:sz="4" w:space="0"/>
              <w:tl2br w:val="nil"/>
              <w:tr2bl w:val="nil"/>
            </w:tcBorders>
            <w:noWrap w:val="0"/>
            <w:vAlign w:val="center"/>
          </w:tcPr>
          <w:p w14:paraId="42987C96">
            <w:pPr>
              <w:spacing w:beforeLines="0" w:afterLines="0"/>
              <w:jc w:val="center"/>
              <w:rPr>
                <w:rFonts w:hint="default" w:ascii="仿宋" w:hAnsi="仿宋" w:eastAsia="仿宋"/>
                <w:sz w:val="24"/>
                <w:szCs w:val="22"/>
              </w:rPr>
            </w:pPr>
            <w:r>
              <w:rPr>
                <w:rFonts w:hint="eastAsia" w:ascii="仿宋" w:hAnsi="仿宋" w:eastAsia="仿宋"/>
                <w:sz w:val="24"/>
                <w:szCs w:val="22"/>
              </w:rPr>
              <w:t>指导教师</w:t>
            </w:r>
          </w:p>
        </w:tc>
        <w:tc>
          <w:tcPr>
            <w:tcW w:w="1276" w:type="dxa"/>
            <w:tcBorders>
              <w:top w:val="single" w:color="auto" w:sz="4" w:space="0"/>
              <w:left w:val="single" w:color="auto" w:sz="4" w:space="0"/>
              <w:bottom w:val="single" w:color="auto" w:sz="4" w:space="0"/>
              <w:right w:val="single" w:color="auto" w:sz="4" w:space="0"/>
              <w:tl2br w:val="nil"/>
              <w:tr2bl w:val="nil"/>
            </w:tcBorders>
            <w:noWrap w:val="0"/>
            <w:vAlign w:val="center"/>
          </w:tcPr>
          <w:p w14:paraId="15369945">
            <w:pPr>
              <w:spacing w:beforeLines="0" w:afterLines="0"/>
              <w:jc w:val="center"/>
              <w:rPr>
                <w:rFonts w:hint="default" w:ascii="仿宋" w:hAnsi="仿宋" w:eastAsia="仿宋"/>
                <w:sz w:val="24"/>
                <w:szCs w:val="22"/>
              </w:rPr>
            </w:pPr>
            <w:r>
              <w:rPr>
                <w:rFonts w:hint="eastAsia" w:ascii="Times New Roman" w:hAnsi="Times New Roman" w:eastAsia="宋体" w:cs="Times New Roman"/>
                <w:sz w:val="24"/>
                <w:szCs w:val="22"/>
              </w:rPr>
              <w:t>王冬青</w:t>
            </w:r>
          </w:p>
        </w:tc>
        <w:tc>
          <w:tcPr>
            <w:tcW w:w="1417" w:type="dxa"/>
            <w:tcBorders>
              <w:top w:val="single" w:color="auto" w:sz="4" w:space="0"/>
              <w:left w:val="single" w:color="auto" w:sz="4" w:space="0"/>
              <w:bottom w:val="single" w:color="auto" w:sz="4" w:space="0"/>
              <w:right w:val="single" w:color="auto" w:sz="4" w:space="0"/>
              <w:tl2br w:val="nil"/>
              <w:tr2bl w:val="nil"/>
            </w:tcBorders>
            <w:noWrap w:val="0"/>
            <w:vAlign w:val="center"/>
          </w:tcPr>
          <w:p w14:paraId="57B1A75B">
            <w:pPr>
              <w:spacing w:beforeLines="0" w:afterLines="0"/>
              <w:jc w:val="center"/>
              <w:rPr>
                <w:rFonts w:hint="default" w:ascii="仿宋" w:hAnsi="仿宋" w:eastAsia="仿宋"/>
                <w:sz w:val="24"/>
                <w:szCs w:val="22"/>
              </w:rPr>
            </w:pPr>
            <w:r>
              <w:rPr>
                <w:rFonts w:hint="eastAsia" w:ascii="仿宋" w:hAnsi="仿宋" w:eastAsia="仿宋"/>
                <w:sz w:val="24"/>
                <w:szCs w:val="22"/>
              </w:rPr>
              <w:t>职    称</w:t>
            </w:r>
          </w:p>
        </w:tc>
        <w:tc>
          <w:tcPr>
            <w:tcW w:w="2126" w:type="dxa"/>
            <w:gridSpan w:val="2"/>
            <w:tcBorders>
              <w:top w:val="single" w:color="auto" w:sz="4" w:space="0"/>
              <w:left w:val="single" w:color="auto" w:sz="4" w:space="0"/>
              <w:bottom w:val="single" w:color="auto" w:sz="4" w:space="0"/>
              <w:right w:val="single" w:color="auto" w:sz="4" w:space="0"/>
              <w:tl2br w:val="nil"/>
              <w:tr2bl w:val="nil"/>
            </w:tcBorders>
            <w:noWrap w:val="0"/>
            <w:vAlign w:val="center"/>
          </w:tcPr>
          <w:p w14:paraId="0E2D1A77">
            <w:pPr>
              <w:spacing w:beforeLines="0" w:afterLines="0"/>
              <w:jc w:val="center"/>
              <w:rPr>
                <w:rFonts w:hint="default" w:ascii="仿宋" w:hAnsi="仿宋" w:eastAsia="仿宋"/>
                <w:sz w:val="24"/>
                <w:szCs w:val="22"/>
              </w:rPr>
            </w:pPr>
            <w:r>
              <w:rPr>
                <w:rFonts w:hint="eastAsia" w:ascii="Times New Roman" w:hAnsi="Times New Roman" w:eastAsia="宋体" w:cs="Times New Roman"/>
                <w:sz w:val="24"/>
                <w:szCs w:val="22"/>
              </w:rPr>
              <w:t>讲师</w:t>
            </w:r>
            <w:r>
              <w:rPr>
                <w:rFonts w:hint="default" w:ascii="Times New Roman" w:hAnsi="Times New Roman" w:eastAsia="宋体" w:cs="Times New Roman"/>
                <w:sz w:val="24"/>
                <w:szCs w:val="22"/>
              </w:rPr>
              <w:t>(</w:t>
            </w:r>
            <w:r>
              <w:rPr>
                <w:rFonts w:hint="eastAsia" w:ascii="Times New Roman" w:hAnsi="Times New Roman" w:eastAsia="宋体" w:cs="Times New Roman"/>
                <w:sz w:val="24"/>
                <w:szCs w:val="22"/>
              </w:rPr>
              <w:t>高校</w:t>
            </w:r>
            <w:r>
              <w:rPr>
                <w:rFonts w:hint="default" w:ascii="Times New Roman" w:hAnsi="Times New Roman" w:eastAsia="宋体" w:cs="Times New Roman"/>
                <w:sz w:val="24"/>
                <w:szCs w:val="22"/>
              </w:rPr>
              <w:t>)</w:t>
            </w:r>
          </w:p>
        </w:tc>
        <w:tc>
          <w:tcPr>
            <w:tcW w:w="1418" w:type="dxa"/>
            <w:tcBorders>
              <w:top w:val="single" w:color="auto" w:sz="4" w:space="0"/>
              <w:left w:val="single" w:color="auto" w:sz="4" w:space="0"/>
              <w:bottom w:val="single" w:color="auto" w:sz="4" w:space="0"/>
              <w:right w:val="single" w:color="auto" w:sz="4" w:space="0"/>
              <w:tl2br w:val="nil"/>
              <w:tr2bl w:val="nil"/>
            </w:tcBorders>
            <w:noWrap w:val="0"/>
            <w:vAlign w:val="center"/>
          </w:tcPr>
          <w:p w14:paraId="0AE952FB">
            <w:pPr>
              <w:spacing w:beforeLines="0" w:afterLines="0"/>
              <w:jc w:val="center"/>
              <w:rPr>
                <w:rFonts w:hint="default" w:ascii="仿宋" w:hAnsi="仿宋" w:eastAsia="仿宋"/>
                <w:sz w:val="24"/>
                <w:szCs w:val="22"/>
              </w:rPr>
            </w:pPr>
            <w:r>
              <w:rPr>
                <w:rFonts w:hint="eastAsia" w:ascii="仿宋" w:hAnsi="仿宋" w:eastAsia="仿宋"/>
                <w:sz w:val="24"/>
                <w:szCs w:val="22"/>
              </w:rPr>
              <w:t>题目类型</w:t>
            </w:r>
          </w:p>
        </w:tc>
        <w:tc>
          <w:tcPr>
            <w:tcW w:w="1425" w:type="dxa"/>
            <w:tcBorders>
              <w:top w:val="single" w:color="auto" w:sz="4" w:space="0"/>
              <w:left w:val="single" w:color="auto" w:sz="4" w:space="0"/>
              <w:bottom w:val="single" w:color="auto" w:sz="4" w:space="0"/>
              <w:right w:val="single" w:color="auto" w:sz="4" w:space="0"/>
              <w:tl2br w:val="nil"/>
              <w:tr2bl w:val="nil"/>
            </w:tcBorders>
            <w:noWrap w:val="0"/>
            <w:vAlign w:val="center"/>
          </w:tcPr>
          <w:p w14:paraId="703B1DBD">
            <w:pPr>
              <w:spacing w:beforeLines="0" w:afterLines="0"/>
              <w:jc w:val="center"/>
              <w:rPr>
                <w:rFonts w:hint="eastAsia" w:ascii="仿宋" w:hAnsi="仿宋" w:eastAsia="仿宋"/>
                <w:sz w:val="24"/>
                <w:szCs w:val="22"/>
              </w:rPr>
            </w:pPr>
            <w:r>
              <w:rPr>
                <w:rFonts w:hint="eastAsia" w:ascii="仿宋" w:hAnsi="仿宋" w:eastAsia="仿宋"/>
                <w:sz w:val="24"/>
                <w:szCs w:val="22"/>
              </w:rPr>
              <w:t>A</w:t>
            </w:r>
          </w:p>
        </w:tc>
      </w:tr>
      <w:tr w14:paraId="2159DF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7" w:hRule="exact"/>
          <w:jc w:val="center"/>
        </w:trPr>
        <w:tc>
          <w:tcPr>
            <w:tcW w:w="1438" w:type="dxa"/>
            <w:tcBorders>
              <w:top w:val="single" w:color="auto" w:sz="4" w:space="0"/>
              <w:left w:val="single" w:color="auto" w:sz="4" w:space="0"/>
              <w:bottom w:val="single" w:color="auto" w:sz="4" w:space="0"/>
              <w:right w:val="single" w:color="auto" w:sz="4" w:space="0"/>
              <w:tl2br w:val="nil"/>
              <w:tr2bl w:val="nil"/>
            </w:tcBorders>
            <w:noWrap w:val="0"/>
            <w:vAlign w:val="center"/>
          </w:tcPr>
          <w:p w14:paraId="2D3F3ED2">
            <w:pPr>
              <w:spacing w:beforeLines="0" w:afterLines="0"/>
              <w:jc w:val="center"/>
              <w:rPr>
                <w:rFonts w:hint="default" w:ascii="仿宋" w:hAnsi="仿宋" w:eastAsia="仿宋"/>
                <w:sz w:val="24"/>
                <w:szCs w:val="22"/>
              </w:rPr>
            </w:pPr>
            <w:r>
              <w:rPr>
                <w:rFonts w:hint="eastAsia" w:ascii="仿宋" w:hAnsi="仿宋" w:eastAsia="仿宋"/>
                <w:sz w:val="24"/>
                <w:szCs w:val="22"/>
              </w:rPr>
              <w:t>题    目</w:t>
            </w:r>
          </w:p>
        </w:tc>
        <w:tc>
          <w:tcPr>
            <w:tcW w:w="7662" w:type="dxa"/>
            <w:gridSpan w:val="6"/>
            <w:tcBorders>
              <w:top w:val="single" w:color="auto" w:sz="4" w:space="0"/>
              <w:left w:val="single" w:color="auto" w:sz="4" w:space="0"/>
              <w:bottom w:val="single" w:color="auto" w:sz="4" w:space="0"/>
              <w:right w:val="single" w:color="auto" w:sz="4" w:space="0"/>
              <w:tl2br w:val="nil"/>
              <w:tr2bl w:val="nil"/>
            </w:tcBorders>
            <w:noWrap w:val="0"/>
            <w:vAlign w:val="center"/>
          </w:tcPr>
          <w:p w14:paraId="1D6BC708">
            <w:pPr>
              <w:spacing w:beforeLines="0" w:afterLines="0"/>
              <w:jc w:val="center"/>
              <w:rPr>
                <w:rFonts w:hint="default" w:ascii="仿宋" w:hAnsi="仿宋" w:eastAsia="微软雅黑"/>
                <w:sz w:val="24"/>
                <w:szCs w:val="22"/>
                <w:lang w:val="en-US" w:eastAsia="zh-CN"/>
              </w:rPr>
            </w:pPr>
            <w:r>
              <w:rPr>
                <w:rFonts w:hint="default" w:ascii="Times New Roman" w:hAnsi="Times New Roman" w:eastAsia="宋体" w:cs="Times New Roman"/>
                <w:sz w:val="24"/>
                <w:szCs w:val="22"/>
              </w:rPr>
              <w:t>B2B</w:t>
            </w:r>
            <w:r>
              <w:rPr>
                <w:rFonts w:hint="eastAsia" w:ascii="Times New Roman" w:hAnsi="Times New Roman" w:eastAsia="宋体" w:cs="Times New Roman"/>
                <w:sz w:val="24"/>
                <w:szCs w:val="22"/>
              </w:rPr>
              <w:t>模式</w:t>
            </w:r>
            <w:r>
              <w:rPr>
                <w:rFonts w:hint="eastAsia" w:ascii="Times New Roman" w:hAnsi="Times New Roman" w:eastAsia="宋体" w:cs="Times New Roman"/>
                <w:sz w:val="24"/>
                <w:szCs w:val="22"/>
                <w:lang w:val="en-US" w:eastAsia="zh-CN"/>
              </w:rPr>
              <w:t>下</w:t>
            </w:r>
            <w:r>
              <w:rPr>
                <w:rFonts w:hint="eastAsia" w:ascii="Times New Roman" w:hAnsi="Times New Roman" w:eastAsia="宋体" w:cs="Times New Roman"/>
                <w:sz w:val="24"/>
                <w:szCs w:val="22"/>
              </w:rPr>
              <w:t>海外仓储服务平台</w:t>
            </w:r>
            <w:r>
              <w:rPr>
                <w:rFonts w:hint="eastAsia" w:ascii="Times New Roman" w:hAnsi="Times New Roman" w:eastAsia="宋体" w:cs="Times New Roman"/>
                <w:sz w:val="24"/>
                <w:szCs w:val="22"/>
                <w:lang w:val="en-US" w:eastAsia="zh-CN"/>
              </w:rPr>
              <w:t>设计</w:t>
            </w:r>
          </w:p>
        </w:tc>
      </w:tr>
      <w:tr w14:paraId="3F4D67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30" w:hRule="atLeast"/>
          <w:jc w:val="center"/>
        </w:trPr>
        <w:tc>
          <w:tcPr>
            <w:tcW w:w="9100" w:type="dxa"/>
            <w:gridSpan w:val="7"/>
            <w:tcBorders>
              <w:top w:val="single" w:color="auto" w:sz="4" w:space="0"/>
              <w:left w:val="single" w:color="auto" w:sz="4" w:space="0"/>
              <w:bottom w:val="single" w:color="auto" w:sz="4" w:space="0"/>
              <w:right w:val="single" w:color="auto" w:sz="4" w:space="0"/>
              <w:tl2br w:val="nil"/>
              <w:tr2bl w:val="nil"/>
            </w:tcBorders>
            <w:noWrap w:val="0"/>
            <w:vAlign w:val="top"/>
          </w:tcPr>
          <w:p w14:paraId="675403D1">
            <w:pPr>
              <w:numPr>
                <w:ilvl w:val="-1"/>
                <w:numId w:val="0"/>
              </w:numPr>
              <w:spacing w:beforeLines="0" w:afterLines="0" w:line="240" w:lineRule="auto"/>
              <w:rPr>
                <w:rFonts w:hint="eastAsia" w:ascii="仿宋" w:hAnsi="仿宋" w:eastAsia="仿宋"/>
                <w:sz w:val="24"/>
                <w:szCs w:val="22"/>
                <w:lang w:eastAsia="zh-CN"/>
              </w:rPr>
            </w:pPr>
            <w:r>
              <w:rPr>
                <w:rFonts w:hint="eastAsia" w:ascii="仿宋" w:hAnsi="仿宋" w:eastAsia="仿宋" w:cs="Times New Roman"/>
                <w:sz w:val="24"/>
                <w:szCs w:val="22"/>
              </w:rPr>
              <w:t>选题依据、国内外研究概况</w:t>
            </w:r>
          </w:p>
          <w:p w14:paraId="119303AA">
            <w:pPr>
              <w:pStyle w:val="4"/>
              <w:spacing w:before="8" w:beforeLines="0" w:afterLines="0"/>
              <w:ind w:left="0" w:firstLine="480" w:firstLineChars="200"/>
              <w:rPr>
                <w:rFonts w:hint="eastAsia" w:ascii="仿宋" w:hAnsi="仿宋" w:eastAsia="仿宋"/>
                <w:sz w:val="24"/>
                <w:szCs w:val="22"/>
                <w:lang w:val="en-US" w:eastAsia="zh-CN"/>
              </w:rPr>
            </w:pPr>
            <w:r>
              <w:rPr>
                <w:rFonts w:hint="eastAsia" w:ascii="仿宋" w:hAnsi="仿宋" w:eastAsia="仿宋"/>
                <w:sz w:val="24"/>
                <w:szCs w:val="22"/>
              </w:rPr>
              <w:t>在当前经济全球化和贸易自由化的大背景下，</w:t>
            </w:r>
            <w:r>
              <w:rPr>
                <w:rFonts w:hint="eastAsia" w:ascii="仿宋" w:hAnsi="仿宋" w:eastAsia="仿宋"/>
                <w:sz w:val="24"/>
                <w:szCs w:val="22"/>
                <w:lang w:val="en-US" w:eastAsia="zh-CN"/>
              </w:rPr>
              <w:t>特别是国内</w:t>
            </w:r>
            <w:r>
              <w:rPr>
                <w:rFonts w:hint="eastAsia" w:ascii="仿宋" w:hAnsi="仿宋" w:eastAsia="仿宋"/>
                <w:sz w:val="24"/>
                <w:szCs w:val="22"/>
              </w:rPr>
              <w:t>电商市场</w:t>
            </w:r>
            <w:r>
              <w:rPr>
                <w:rFonts w:hint="eastAsia" w:ascii="仿宋" w:hAnsi="仿宋" w:eastAsia="仿宋"/>
                <w:sz w:val="24"/>
                <w:szCs w:val="22"/>
                <w:lang w:val="en-US" w:eastAsia="zh-CN"/>
              </w:rPr>
              <w:t>趋向于</w:t>
            </w:r>
            <w:r>
              <w:rPr>
                <w:rFonts w:hint="eastAsia" w:ascii="仿宋" w:hAnsi="仿宋" w:eastAsia="仿宋"/>
                <w:sz w:val="24"/>
                <w:szCs w:val="22"/>
              </w:rPr>
              <w:t>饱和，山东等北方传统工厂迫切期望发掘海外市场如与东南亚等国家的大客户建立销售联系，</w:t>
            </w:r>
            <w:ins w:id="0" w:author="冬青" w:date="2025-03-04T13:32:36Z">
              <w:r>
                <w:rPr>
                  <w:rFonts w:hint="eastAsia" w:ascii="仿宋" w:hAnsi="仿宋" w:eastAsia="仿宋"/>
                  <w:sz w:val="24"/>
                  <w:szCs w:val="22"/>
                  <w:lang w:val="en-US" w:eastAsia="zh-CN"/>
                </w:rPr>
                <w:t>发展海外代购</w:t>
              </w:r>
            </w:ins>
            <w:ins w:id="1" w:author="冬青" w:date="2025-03-04T13:32:37Z">
              <w:r>
                <w:rPr>
                  <w:rFonts w:hint="eastAsia" w:ascii="仿宋" w:hAnsi="仿宋" w:eastAsia="仿宋"/>
                  <w:sz w:val="24"/>
                  <w:szCs w:val="22"/>
                  <w:lang w:val="en-US" w:eastAsia="zh-CN"/>
                </w:rPr>
                <w:t>，</w:t>
              </w:r>
            </w:ins>
            <w:ins w:id="2" w:author="冬青" w:date="2025-03-04T13:31:48Z">
              <w:r>
                <w:rPr>
                  <w:rFonts w:hint="eastAsia" w:ascii="仿宋" w:hAnsi="仿宋" w:eastAsia="仿宋"/>
                  <w:sz w:val="24"/>
                  <w:szCs w:val="22"/>
                  <w:lang w:val="en-US" w:eastAsia="zh-CN"/>
                </w:rPr>
                <w:t>而</w:t>
              </w:r>
            </w:ins>
            <w:ins w:id="3" w:author="冬青" w:date="2025-03-04T13:31:58Z">
              <w:r>
                <w:rPr>
                  <w:rFonts w:hint="eastAsia" w:ascii="仿宋" w:hAnsi="仿宋" w:eastAsia="仿宋"/>
                  <w:sz w:val="24"/>
                  <w:szCs w:val="22"/>
                  <w:lang w:val="en-US" w:eastAsia="zh-CN"/>
                </w:rPr>
                <w:t>发掘</w:t>
              </w:r>
            </w:ins>
            <w:ins w:id="4" w:author="冬青" w:date="2025-03-04T13:32:00Z">
              <w:r>
                <w:rPr>
                  <w:rFonts w:hint="eastAsia" w:ascii="仿宋" w:hAnsi="仿宋" w:eastAsia="仿宋"/>
                  <w:sz w:val="24"/>
                  <w:szCs w:val="22"/>
                  <w:lang w:val="en-US" w:eastAsia="zh-CN"/>
                </w:rPr>
                <w:t>海外市场</w:t>
              </w:r>
            </w:ins>
            <w:ins w:id="5" w:author="冬青" w:date="2025-03-04T13:32:05Z">
              <w:r>
                <w:rPr>
                  <w:rFonts w:hint="eastAsia" w:ascii="仿宋" w:hAnsi="仿宋" w:eastAsia="仿宋"/>
                  <w:sz w:val="24"/>
                  <w:szCs w:val="22"/>
                  <w:lang w:val="en-US" w:eastAsia="zh-CN"/>
                </w:rPr>
                <w:t>必然需要</w:t>
              </w:r>
            </w:ins>
            <w:ins w:id="6" w:author="冬青" w:date="2025-03-04T13:32:09Z">
              <w:r>
                <w:rPr>
                  <w:rFonts w:hint="eastAsia" w:ascii="仿宋" w:hAnsi="仿宋" w:eastAsia="仿宋"/>
                  <w:sz w:val="24"/>
                  <w:szCs w:val="22"/>
                  <w:lang w:val="en-US" w:eastAsia="zh-CN"/>
                </w:rPr>
                <w:t>涉及</w:t>
              </w:r>
            </w:ins>
            <w:del w:id="7" w:author="冬青" w:date="2025-03-04T13:32:10Z">
              <w:r>
                <w:rPr>
                  <w:rFonts w:hint="eastAsia" w:ascii="仿宋" w:hAnsi="仿宋" w:eastAsia="仿宋"/>
                  <w:sz w:val="24"/>
                  <w:szCs w:val="22"/>
                </w:rPr>
                <w:delText>其</w:delText>
              </w:r>
            </w:del>
            <w:del w:id="8" w:author="冬青" w:date="2025-03-04T13:32:11Z">
              <w:r>
                <w:rPr>
                  <w:rFonts w:hint="eastAsia" w:ascii="仿宋" w:hAnsi="仿宋" w:eastAsia="仿宋"/>
                  <w:sz w:val="24"/>
                  <w:szCs w:val="22"/>
                </w:rPr>
                <w:delText>中</w:delText>
              </w:r>
            </w:del>
            <w:r>
              <w:rPr>
                <w:rFonts w:hint="eastAsia" w:ascii="仿宋" w:hAnsi="仿宋" w:eastAsia="仿宋"/>
                <w:sz w:val="24"/>
                <w:szCs w:val="22"/>
              </w:rPr>
              <w:t>产品的仓储，物流，</w:t>
            </w:r>
            <w:r>
              <w:rPr>
                <w:rFonts w:hint="eastAsia" w:ascii="仿宋" w:hAnsi="仿宋" w:eastAsia="仿宋"/>
                <w:sz w:val="24"/>
                <w:szCs w:val="22"/>
                <w:lang w:val="en-US" w:eastAsia="zh-CN"/>
              </w:rPr>
              <w:t>海关申报等。</w:t>
            </w:r>
          </w:p>
          <w:p w14:paraId="74B93162">
            <w:pPr>
              <w:pStyle w:val="4"/>
              <w:spacing w:before="8" w:beforeLines="0" w:afterLines="0"/>
              <w:ind w:left="0" w:firstLine="480" w:firstLineChars="200"/>
              <w:rPr>
                <w:del w:id="9" w:author="冬青" w:date="2025-03-04T13:32:45Z"/>
                <w:rFonts w:hint="eastAsia" w:ascii="仿宋" w:hAnsi="仿宋" w:eastAsia="仿宋" w:cs="Mongolian Baiti"/>
                <w:i w:val="0"/>
                <w:iCs w:val="0"/>
                <w:caps w:val="0"/>
                <w:spacing w:val="0"/>
                <w:kern w:val="0"/>
                <w:sz w:val="24"/>
                <w:szCs w:val="22"/>
                <w:shd w:val="clear"/>
                <w:lang w:val="en-US" w:eastAsia="zh-CN" w:bidi="ar"/>
              </w:rPr>
            </w:pPr>
            <w:del w:id="10" w:author="冬青" w:date="2025-03-04T13:32:20Z">
              <w:r>
                <w:rPr>
                  <w:rFonts w:hint="eastAsia" w:ascii="仿宋" w:hAnsi="仿宋" w:eastAsia="仿宋" w:cs="Mongolian Baiti"/>
                  <w:i w:val="0"/>
                  <w:iCs w:val="0"/>
                  <w:caps w:val="0"/>
                  <w:spacing w:val="0"/>
                  <w:kern w:val="0"/>
                  <w:sz w:val="24"/>
                  <w:szCs w:val="22"/>
                  <w:shd w:val="clear"/>
                  <w:lang w:val="en-US" w:eastAsia="zh-CN" w:bidi="ar"/>
                </w:rPr>
                <w:delText>海外仓储代购系统开发的主要目的是为客户提供方便、高效、安全的购物体验。</w:delText>
              </w:r>
            </w:del>
          </w:p>
          <w:p w14:paraId="277328CC">
            <w:pPr>
              <w:pStyle w:val="4"/>
              <w:spacing w:before="8" w:beforeLines="0" w:afterLines="0"/>
              <w:ind w:left="0" w:firstLine="480" w:firstLineChars="200"/>
              <w:rPr>
                <w:ins w:id="11" w:author="冬青" w:date="2025-03-04T13:32:22Z"/>
                <w:rFonts w:hint="eastAsia" w:ascii="仿宋" w:hAnsi="仿宋" w:eastAsia="仿宋"/>
                <w:sz w:val="24"/>
                <w:szCs w:val="22"/>
              </w:rPr>
            </w:pPr>
            <w:r>
              <w:rPr>
                <w:rFonts w:hint="eastAsia" w:ascii="仿宋" w:hAnsi="仿宋" w:eastAsia="仿宋" w:cs="Mongolian Baiti"/>
                <w:i w:val="0"/>
                <w:iCs w:val="0"/>
                <w:caps w:val="0"/>
                <w:spacing w:val="0"/>
                <w:kern w:val="0"/>
                <w:sz w:val="24"/>
                <w:szCs w:val="22"/>
                <w:shd w:val="clear"/>
                <w:lang w:val="en-US" w:eastAsia="zh-CN" w:bidi="ar"/>
              </w:rPr>
              <w:t>在传统的</w:t>
            </w:r>
            <w:del w:id="12" w:author="冬青" w:date="2025-03-04T13:33:15Z">
              <w:r>
                <w:rPr>
                  <w:rFonts w:hint="default" w:ascii="仿宋" w:hAnsi="仿宋" w:eastAsia="仿宋" w:cs="Mongolian Baiti"/>
                  <w:i w:val="0"/>
                  <w:iCs w:val="0"/>
                  <w:caps w:val="0"/>
                  <w:spacing w:val="0"/>
                  <w:kern w:val="0"/>
                  <w:sz w:val="24"/>
                  <w:szCs w:val="22"/>
                  <w:shd w:val="clear"/>
                  <w:lang w:val="en-US" w:eastAsia="zh-CN" w:bidi="ar"/>
                </w:rPr>
                <w:delText>代购</w:delText>
              </w:r>
            </w:del>
            <w:ins w:id="13" w:author="冬青" w:date="2025-03-04T13:33:16Z">
              <w:r>
                <w:rPr>
                  <w:rFonts w:hint="eastAsia" w:ascii="仿宋" w:hAnsi="仿宋" w:eastAsia="仿宋" w:cs="Mongolian Baiti"/>
                  <w:i w:val="0"/>
                  <w:iCs w:val="0"/>
                  <w:caps w:val="0"/>
                  <w:spacing w:val="0"/>
                  <w:kern w:val="0"/>
                  <w:sz w:val="24"/>
                  <w:szCs w:val="22"/>
                  <w:shd w:val="clear"/>
                  <w:lang w:val="en-US" w:eastAsia="zh-CN" w:bidi="ar"/>
                </w:rPr>
                <w:t>海外出口</w:t>
              </w:r>
            </w:ins>
            <w:ins w:id="14" w:author="冬青" w:date="2025-03-04T13:33:18Z">
              <w:r>
                <w:rPr>
                  <w:rFonts w:hint="eastAsia" w:ascii="仿宋" w:hAnsi="仿宋" w:eastAsia="仿宋" w:cs="Mongolian Baiti"/>
                  <w:i w:val="0"/>
                  <w:iCs w:val="0"/>
                  <w:caps w:val="0"/>
                  <w:spacing w:val="0"/>
                  <w:kern w:val="0"/>
                  <w:sz w:val="24"/>
                  <w:szCs w:val="22"/>
                  <w:shd w:val="clear"/>
                  <w:lang w:val="en-US" w:eastAsia="zh-CN" w:bidi="ar"/>
                </w:rPr>
                <w:t>代购</w:t>
              </w:r>
            </w:ins>
            <w:r>
              <w:rPr>
                <w:rFonts w:hint="eastAsia" w:ascii="仿宋" w:hAnsi="仿宋" w:eastAsia="仿宋" w:cs="Mongolian Baiti"/>
                <w:i w:val="0"/>
                <w:iCs w:val="0"/>
                <w:caps w:val="0"/>
                <w:spacing w:val="0"/>
                <w:kern w:val="0"/>
                <w:sz w:val="24"/>
                <w:szCs w:val="22"/>
                <w:shd w:val="clear"/>
                <w:lang w:val="en-US" w:eastAsia="zh-CN" w:bidi="ar"/>
              </w:rPr>
              <w:t>模式下，客户需要经过繁琐的手续和漫长的等待，而且往往存在较高的风险。同时</w:t>
            </w:r>
            <w:r>
              <w:rPr>
                <w:rFonts w:hint="eastAsia" w:ascii="仿宋" w:hAnsi="仿宋" w:eastAsia="仿宋"/>
                <w:sz w:val="24"/>
                <w:szCs w:val="22"/>
              </w:rPr>
              <w:t>海关</w:t>
            </w:r>
            <w:r>
              <w:rPr>
                <w:rFonts w:hint="eastAsia" w:ascii="仿宋" w:hAnsi="仿宋" w:eastAsia="仿宋"/>
                <w:sz w:val="24"/>
                <w:szCs w:val="22"/>
                <w:lang w:val="en-US" w:eastAsia="zh-CN"/>
              </w:rPr>
              <w:t>报关系统</w:t>
            </w:r>
            <w:r>
              <w:rPr>
                <w:rFonts w:hint="eastAsia" w:ascii="仿宋" w:hAnsi="仿宋" w:eastAsia="仿宋"/>
                <w:sz w:val="24"/>
                <w:szCs w:val="22"/>
              </w:rPr>
              <w:t>作为国家进出境监督管理的重要机构，在维护国家经济安全、保障知识产权和促进国际贸易便利化方面承担着关键职责</w:t>
            </w:r>
            <w:del w:id="15" w:author="冬青" w:date="2025-03-04T13:33:35Z">
              <w:r>
                <w:rPr>
                  <w:rFonts w:hint="eastAsia" w:ascii="仿宋" w:hAnsi="仿宋" w:eastAsia="仿宋"/>
                  <w:sz w:val="24"/>
                  <w:szCs w:val="22"/>
                </w:rPr>
                <w:delText>。</w:delText>
              </w:r>
            </w:del>
            <w:ins w:id="16" w:author="冬青" w:date="2025-03-04T13:33:35Z">
              <w:r>
                <w:rPr>
                  <w:rFonts w:hint="eastAsia" w:ascii="仿宋" w:hAnsi="仿宋" w:eastAsia="仿宋"/>
                  <w:sz w:val="24"/>
                  <w:szCs w:val="22"/>
                  <w:lang w:eastAsia="zh-CN"/>
                </w:rPr>
                <w:t>，</w:t>
              </w:r>
            </w:ins>
            <w:r>
              <w:rPr>
                <w:rFonts w:hint="eastAsia" w:ascii="仿宋" w:hAnsi="仿宋" w:eastAsia="仿宋"/>
                <w:sz w:val="24"/>
                <w:szCs w:val="22"/>
              </w:rPr>
              <w:t>近年来，随着信息技术的飞速发展以及电子商务的广泛应用，海关业务</w:t>
            </w:r>
            <w:r>
              <w:rPr>
                <w:rFonts w:hint="eastAsia" w:ascii="仿宋" w:hAnsi="仿宋" w:eastAsia="仿宋"/>
                <w:sz w:val="24"/>
                <w:szCs w:val="22"/>
                <w:lang w:val="en-US" w:eastAsia="zh-CN"/>
              </w:rPr>
              <w:t>以及海外仓</w:t>
            </w:r>
            <w:r>
              <w:rPr>
                <w:rFonts w:hint="eastAsia" w:ascii="仿宋" w:hAnsi="仿宋" w:eastAsia="仿宋"/>
                <w:sz w:val="24"/>
                <w:szCs w:val="22"/>
              </w:rPr>
              <w:t>处理方式正经历深刻的变革，传统的管理模式已难以满足日益增长且复杂的海关申报需求。</w:t>
            </w:r>
          </w:p>
          <w:p w14:paraId="345814FE">
            <w:pPr>
              <w:pStyle w:val="4"/>
              <w:spacing w:before="8" w:beforeLines="0" w:afterLines="0"/>
              <w:ind w:left="0" w:firstLine="480" w:firstLineChars="200"/>
              <w:rPr>
                <w:rFonts w:hint="eastAsia" w:ascii="仿宋" w:hAnsi="仿宋" w:eastAsia="仿宋"/>
                <w:sz w:val="24"/>
                <w:szCs w:val="22"/>
              </w:rPr>
            </w:pPr>
            <w:ins w:id="17" w:author="冬青" w:date="2025-03-04T13:33:51Z">
              <w:r>
                <w:rPr>
                  <w:rFonts w:hint="eastAsia" w:ascii="仿宋" w:hAnsi="仿宋" w:eastAsia="仿宋" w:cs="Mongolian Baiti"/>
                  <w:i w:val="0"/>
                  <w:iCs w:val="0"/>
                  <w:caps w:val="0"/>
                  <w:spacing w:val="0"/>
                  <w:kern w:val="0"/>
                  <w:sz w:val="24"/>
                  <w:szCs w:val="22"/>
                  <w:shd w:val="clear"/>
                  <w:lang w:val="en-US" w:eastAsia="zh-CN" w:bidi="ar"/>
                </w:rPr>
                <w:t>通过开发一套完善的海外仓储代购系统，可实现订单无缝对接海关申报系统，提高大宗贸易的便捷性、</w:t>
              </w:r>
            </w:ins>
            <w:ins w:id="18" w:author="冬青" w:date="2025-03-04T13:33:51Z">
              <w:r>
                <w:rPr>
                  <w:rFonts w:hint="eastAsia" w:ascii="仿宋" w:hAnsi="仿宋" w:eastAsia="仿宋" w:cs="Mongolian Baiti"/>
                  <w:i w:val="0"/>
                  <w:iCs w:val="0"/>
                  <w:caps w:val="0"/>
                  <w:spacing w:val="0"/>
                  <w:kern w:val="0"/>
                  <w:sz w:val="24"/>
                  <w:szCs w:val="22"/>
                  <w:u w:val="none"/>
                  <w:lang w:val="en-US" w:eastAsia="zh-CN" w:bidi="ar"/>
                </w:rPr>
                <w:fldChar w:fldCharType="begin"/>
              </w:r>
            </w:ins>
            <w:ins w:id="19" w:author="冬青" w:date="2025-03-04T13:33:51Z">
              <w:r>
                <w:rPr>
                  <w:rFonts w:hint="eastAsia" w:ascii="仿宋" w:hAnsi="仿宋" w:eastAsia="仿宋" w:cs="Mongolian Baiti"/>
                  <w:i w:val="0"/>
                  <w:iCs w:val="0"/>
                  <w:caps w:val="0"/>
                  <w:spacing w:val="0"/>
                  <w:kern w:val="0"/>
                  <w:sz w:val="24"/>
                  <w:szCs w:val="22"/>
                  <w:u w:val="none"/>
                  <w:lang w:val="en-US" w:eastAsia="zh-CN" w:bidi="ar"/>
                </w:rPr>
                <w:instrText xml:space="preserve"> HYPERLINK "https://so.csdn.net/so/search?q=%E5%AE%89%E5%85%A8%E6%80%A7&amp;spm=1001.2101.3001.7020" \t "/Users/joye/Documents\\x/_blank" </w:instrText>
              </w:r>
            </w:ins>
            <w:ins w:id="20" w:author="冬青" w:date="2025-03-04T13:33:51Z">
              <w:r>
                <w:rPr>
                  <w:rFonts w:hint="eastAsia" w:ascii="仿宋" w:hAnsi="仿宋" w:eastAsia="仿宋" w:cs="Mongolian Baiti"/>
                  <w:i w:val="0"/>
                  <w:iCs w:val="0"/>
                  <w:caps w:val="0"/>
                  <w:spacing w:val="0"/>
                  <w:kern w:val="0"/>
                  <w:sz w:val="24"/>
                  <w:szCs w:val="22"/>
                  <w:u w:val="none"/>
                  <w:lang w:val="en-US" w:eastAsia="zh-CN" w:bidi="ar"/>
                </w:rPr>
                <w:fldChar w:fldCharType="separate"/>
              </w:r>
            </w:ins>
            <w:ins w:id="21" w:author="冬青" w:date="2025-03-04T13:33:51Z">
              <w:r>
                <w:rPr>
                  <w:rFonts w:hint="eastAsia" w:ascii="仿宋" w:hAnsi="仿宋" w:eastAsia="仿宋" w:cs="Mongolian Baiti"/>
                  <w:i w:val="0"/>
                  <w:iCs w:val="0"/>
                  <w:caps w:val="0"/>
                  <w:spacing w:val="0"/>
                  <w:sz w:val="24"/>
                  <w:szCs w:val="22"/>
                  <w:u w:val="none"/>
                </w:rPr>
                <w:t>安全性</w:t>
              </w:r>
            </w:ins>
            <w:ins w:id="22" w:author="冬青" w:date="2025-03-04T13:33:51Z">
              <w:r>
                <w:rPr>
                  <w:rFonts w:hint="eastAsia" w:ascii="仿宋" w:hAnsi="仿宋" w:eastAsia="仿宋" w:cs="Mongolian Baiti"/>
                  <w:i w:val="0"/>
                  <w:iCs w:val="0"/>
                  <w:caps w:val="0"/>
                  <w:spacing w:val="0"/>
                  <w:kern w:val="0"/>
                  <w:sz w:val="24"/>
                  <w:szCs w:val="22"/>
                  <w:u w:val="none"/>
                  <w:lang w:val="en-US" w:eastAsia="zh-CN" w:bidi="ar"/>
                </w:rPr>
                <w:fldChar w:fldCharType="end"/>
              </w:r>
            </w:ins>
            <w:ins w:id="23" w:author="冬青" w:date="2025-03-04T13:33:51Z">
              <w:r>
                <w:rPr>
                  <w:rFonts w:hint="eastAsia" w:ascii="仿宋" w:hAnsi="仿宋" w:eastAsia="仿宋" w:cs="Mongolian Baiti"/>
                  <w:i w:val="0"/>
                  <w:iCs w:val="0"/>
                  <w:caps w:val="0"/>
                  <w:spacing w:val="0"/>
                  <w:kern w:val="0"/>
                  <w:sz w:val="24"/>
                  <w:szCs w:val="22"/>
                  <w:shd w:val="clear"/>
                  <w:lang w:val="en-US" w:eastAsia="zh-CN" w:bidi="ar"/>
                </w:rPr>
                <w:t>和效率</w:t>
              </w:r>
            </w:ins>
            <w:ins w:id="24" w:author="冬青" w:date="2025-03-04T13:32:23Z">
              <w:r>
                <w:rPr>
                  <w:rFonts w:hint="eastAsia" w:ascii="仿宋" w:hAnsi="仿宋" w:eastAsia="仿宋" w:cs="Mongolian Baiti"/>
                  <w:i w:val="0"/>
                  <w:iCs w:val="0"/>
                  <w:caps w:val="0"/>
                  <w:spacing w:val="0"/>
                  <w:kern w:val="0"/>
                  <w:sz w:val="24"/>
                  <w:szCs w:val="22"/>
                  <w:shd w:val="clear"/>
                  <w:lang w:val="en-US" w:eastAsia="zh-CN" w:bidi="ar"/>
                </w:rPr>
                <w:t>海外仓储代购系统</w:t>
              </w:r>
            </w:ins>
            <w:ins w:id="25" w:author="冬青" w:date="2025-03-04T13:34:06Z">
              <w:r>
                <w:rPr>
                  <w:rFonts w:hint="eastAsia" w:ascii="仿宋" w:hAnsi="仿宋" w:eastAsia="仿宋" w:cs="Mongolian Baiti"/>
                  <w:i w:val="0"/>
                  <w:iCs w:val="0"/>
                  <w:caps w:val="0"/>
                  <w:spacing w:val="0"/>
                  <w:kern w:val="0"/>
                  <w:sz w:val="24"/>
                  <w:szCs w:val="22"/>
                  <w:shd w:val="clear"/>
                  <w:lang w:val="en-US" w:eastAsia="zh-CN" w:bidi="ar"/>
                </w:rPr>
                <w:t>，</w:t>
              </w:r>
            </w:ins>
            <w:ins w:id="26" w:author="冬青" w:date="2025-03-04T13:32:23Z">
              <w:r>
                <w:rPr>
                  <w:rFonts w:hint="eastAsia" w:ascii="仿宋" w:hAnsi="仿宋" w:eastAsia="仿宋" w:cs="Mongolian Baiti"/>
                  <w:i w:val="0"/>
                  <w:iCs w:val="0"/>
                  <w:caps w:val="0"/>
                  <w:spacing w:val="0"/>
                  <w:kern w:val="0"/>
                  <w:sz w:val="24"/>
                  <w:szCs w:val="22"/>
                  <w:shd w:val="clear"/>
                  <w:lang w:val="en-US" w:eastAsia="zh-CN" w:bidi="ar"/>
                </w:rPr>
                <w:t>为客户提供方便、高效、安全的购物体验。</w:t>
              </w:r>
            </w:ins>
          </w:p>
          <w:p w14:paraId="7A40C4A3">
            <w:pPr>
              <w:pStyle w:val="4"/>
              <w:spacing w:before="8" w:beforeLines="0" w:afterLines="0"/>
              <w:ind w:left="0" w:firstLine="480" w:firstLineChars="200"/>
              <w:rPr>
                <w:ins w:id="27" w:author="冬青" w:date="2025-03-04T13:36:03Z"/>
                <w:rFonts w:hint="eastAsia" w:ascii="仿宋" w:hAnsi="仿宋" w:eastAsia="仿宋"/>
                <w:sz w:val="24"/>
                <w:szCs w:val="22"/>
                <w:lang w:val="en-US" w:eastAsia="zh-CN"/>
              </w:rPr>
            </w:pPr>
            <w:del w:id="28" w:author="冬青" w:date="2025-03-04T13:35:07Z">
              <w:r>
                <w:rPr>
                  <w:rFonts w:hint="default" w:ascii="仿宋" w:hAnsi="仿宋" w:eastAsia="仿宋" w:cs="Mongolian Baiti"/>
                  <w:i w:val="0"/>
                  <w:iCs w:val="0"/>
                  <w:caps w:val="0"/>
                  <w:spacing w:val="0"/>
                  <w:kern w:val="0"/>
                  <w:sz w:val="24"/>
                  <w:szCs w:val="22"/>
                  <w:shd w:val="clear"/>
                  <w:lang w:val="en-US" w:eastAsia="zh-CN" w:bidi="ar"/>
                </w:rPr>
                <w:delText>因此，通过开发一套完善的海外仓储代购系统，可实现订单无缝对接海关申报系统，提高大宗贸易的便捷性、</w:delText>
              </w:r>
            </w:del>
            <w:del w:id="29" w:author="冬青" w:date="2025-03-04T13:35:07Z">
              <w:r>
                <w:rPr>
                  <w:rFonts w:hint="default" w:ascii="仿宋" w:hAnsi="仿宋" w:eastAsia="仿宋" w:cs="Mongolian Baiti"/>
                  <w:i w:val="0"/>
                  <w:iCs w:val="0"/>
                  <w:caps w:val="0"/>
                  <w:spacing w:val="0"/>
                  <w:kern w:val="0"/>
                  <w:sz w:val="24"/>
                  <w:szCs w:val="22"/>
                  <w:u w:val="none"/>
                  <w:lang w:val="en-US" w:eastAsia="zh-CN" w:bidi="ar"/>
                </w:rPr>
                <w:fldChar w:fldCharType="begin"/>
              </w:r>
            </w:del>
            <w:del w:id="30" w:author="冬青" w:date="2025-03-04T13:35:09Z">
              <w:r>
                <w:rPr>
                  <w:rFonts w:hint="default" w:ascii="仿宋" w:hAnsi="仿宋" w:eastAsia="仿宋" w:cs="Mongolian Baiti"/>
                  <w:i w:val="0"/>
                  <w:iCs w:val="0"/>
                  <w:caps w:val="0"/>
                  <w:spacing w:val="0"/>
                  <w:kern w:val="0"/>
                  <w:sz w:val="24"/>
                  <w:szCs w:val="22"/>
                  <w:shd w:val="clear"/>
                  <w:lang w:val="en-US" w:eastAsia="zh-CN" w:bidi="ar"/>
                </w:rPr>
                <w:delInstrText xml:space="preserve"> </w:delInstrText>
              </w:r>
            </w:del>
            <w:ins w:id="31" w:author="冬青" w:date="2025-03-04T13:35:09Z">
              <w:del w:id="32" w:author="冬青" w:date="2025-03-04T13:35:00Z">
                <w:r>
                  <w:rPr>
                    <w:rFonts w:hint="eastAsia" w:ascii="仿宋" w:hAnsi="仿宋" w:eastAsia="仿宋" w:cs="Mongolian Baiti"/>
                    <w:i w:val="0"/>
                    <w:iCs w:val="0"/>
                    <w:caps w:val="0"/>
                    <w:spacing w:val="0"/>
                    <w:kern w:val="0"/>
                    <w:sz w:val="24"/>
                    <w:szCs w:val="22"/>
                    <w:shd w:val="clear"/>
                    <w:lang w:val="en-US" w:eastAsia="zh-CN" w:bidi="ar"/>
                  </w:rPr>
                  <w:delInstrText xml:space="preserve">基于以上需</w:delInstrText>
                </w:r>
              </w:del>
            </w:ins>
            <w:ins w:id="33" w:author="冬青" w:date="2025-03-04T13:35:09Z">
              <w:del w:id="34" w:author="冬青" w:date="2025-03-04T13:35:00Z">
                <w:r>
                  <w:rPr>
                    <w:rFonts w:hint="eastAsia" w:ascii="仿宋" w:hAnsi="仿宋" w:eastAsia="仿宋" w:cs="Mongolian Baiti"/>
                    <w:i w:val="0"/>
                    <w:iCs w:val="0"/>
                    <w:caps w:val="0"/>
                    <w:spacing w:val="0"/>
                    <w:kern w:val="0"/>
                    <w:sz w:val="24"/>
                    <w:szCs w:val="22"/>
                    <w:u w:val="none"/>
                    <w:lang w:val="en-US" w:eastAsia="zh-CN" w:bidi="ar"/>
                  </w:rPr>
                  <w:delInstrText xml:space="preserve">求     </w:delInstrText>
                </w:r>
              </w:del>
            </w:ins>
            <w:ins w:id="35" w:author="冬青" w:date="2025-03-04T13:35:08Z">
              <w:del w:id="36" w:author="冬青" w:date="2025-03-04T13:35:00Z">
                <w:r>
                  <w:rPr>
                    <w:rFonts w:hint="eastAsia" w:ascii="仿宋" w:hAnsi="仿宋" w:eastAsia="仿宋" w:cs="Mongolian Baiti"/>
                    <w:i w:val="0"/>
                    <w:iCs w:val="0"/>
                    <w:caps w:val="0"/>
                    <w:spacing w:val="0"/>
                    <w:kern w:val="0"/>
                    <w:sz w:val="24"/>
                    <w:szCs w:val="22"/>
                    <w:u w:val="none"/>
                    <w:lang w:val="en-US" w:eastAsia="zh-CN" w:bidi="ar"/>
                  </w:rPr>
                  <w:delInstrText xml:space="preserve">         </w:delInstrText>
                </w:r>
              </w:del>
            </w:ins>
            <w:del w:id="37" w:author="冬青" w:date="2025-03-04T13:35:07Z">
              <w:r>
                <w:rPr>
                  <w:rFonts w:hint="default" w:ascii="仿宋" w:hAnsi="仿宋" w:eastAsia="仿宋" w:cs="Mongolian Baiti"/>
                  <w:i w:val="0"/>
                  <w:iCs w:val="0"/>
                  <w:caps w:val="0"/>
                  <w:spacing w:val="0"/>
                  <w:kern w:val="0"/>
                  <w:sz w:val="24"/>
                  <w:szCs w:val="22"/>
                  <w:u w:val="none"/>
                  <w:lang w:val="en-US" w:eastAsia="zh-CN" w:bidi="ar"/>
                </w:rPr>
                <w:delInstrText xml:space="preserve">HYPERLINK "https://so.csdn.net/so/search?q=%E5%AE%89%E5%85%A8%E6%80%A7&amp;spm=1001.2101.3001.7020" \t "/Users/joye/Documents\\x/_blank" </w:delInstrText>
              </w:r>
            </w:del>
            <w:del w:id="38" w:author="冬青" w:date="2025-03-04T13:35:07Z">
              <w:r>
                <w:rPr>
                  <w:rFonts w:hint="default" w:ascii="仿宋" w:hAnsi="仿宋" w:eastAsia="仿宋" w:cs="Mongolian Baiti"/>
                  <w:i w:val="0"/>
                  <w:iCs w:val="0"/>
                  <w:caps w:val="0"/>
                  <w:spacing w:val="0"/>
                  <w:kern w:val="0"/>
                  <w:sz w:val="24"/>
                  <w:szCs w:val="22"/>
                  <w:u w:val="none"/>
                  <w:lang w:val="en-US" w:eastAsia="zh-CN" w:bidi="ar"/>
                </w:rPr>
                <w:fldChar w:fldCharType="separate"/>
              </w:r>
            </w:del>
            <w:del w:id="39" w:author="冬青" w:date="2025-03-04T13:35:07Z">
              <w:r>
                <w:rPr>
                  <w:rFonts w:hint="default" w:ascii="仿宋" w:hAnsi="仿宋" w:eastAsia="仿宋" w:cs="Mongolian Baiti"/>
                  <w:i w:val="0"/>
                  <w:iCs w:val="0"/>
                  <w:caps w:val="0"/>
                  <w:spacing w:val="0"/>
                  <w:sz w:val="24"/>
                  <w:szCs w:val="22"/>
                  <w:u w:val="none"/>
                  <w:lang w:val="en-US"/>
                </w:rPr>
                <w:delText>安全性</w:delText>
              </w:r>
            </w:del>
            <w:del w:id="40" w:author="冬青" w:date="2025-03-04T13:35:07Z">
              <w:r>
                <w:rPr>
                  <w:rFonts w:hint="default" w:ascii="仿宋" w:hAnsi="仿宋" w:eastAsia="仿宋" w:cs="Mongolian Baiti"/>
                  <w:i w:val="0"/>
                  <w:iCs w:val="0"/>
                  <w:caps w:val="0"/>
                  <w:spacing w:val="0"/>
                  <w:kern w:val="0"/>
                  <w:sz w:val="24"/>
                  <w:szCs w:val="22"/>
                  <w:u w:val="none"/>
                  <w:lang w:val="en-US" w:eastAsia="zh-CN" w:bidi="ar"/>
                </w:rPr>
                <w:fldChar w:fldCharType="end"/>
              </w:r>
            </w:del>
            <w:del w:id="41" w:author="冬青" w:date="2025-03-04T13:35:07Z">
              <w:r>
                <w:rPr>
                  <w:rFonts w:hint="default" w:ascii="仿宋" w:hAnsi="仿宋" w:eastAsia="仿宋" w:cs="Mongolian Baiti"/>
                  <w:i w:val="0"/>
                  <w:iCs w:val="0"/>
                  <w:caps w:val="0"/>
                  <w:spacing w:val="0"/>
                  <w:kern w:val="0"/>
                  <w:sz w:val="24"/>
                  <w:szCs w:val="22"/>
                  <w:shd w:val="clear"/>
                  <w:lang w:val="en-US" w:eastAsia="zh-CN" w:bidi="ar"/>
                </w:rPr>
                <w:delText>和效率。</w:delText>
              </w:r>
            </w:del>
            <w:del w:id="42" w:author="冬青" w:date="2025-03-04T13:35:07Z">
              <w:r>
                <w:rPr>
                  <w:rFonts w:hint="default" w:ascii="仿宋" w:hAnsi="仿宋" w:eastAsia="仿宋"/>
                  <w:sz w:val="24"/>
                  <w:szCs w:val="22"/>
                  <w:lang w:val="en-US" w:eastAsia="zh-CN"/>
                </w:rPr>
                <w:delText>除此之外</w:delText>
              </w:r>
            </w:del>
            <w:del w:id="43" w:author="冬青" w:date="2025-03-04T13:35:07Z">
              <w:r>
                <w:rPr>
                  <w:rFonts w:hint="default" w:ascii="仿宋" w:hAnsi="仿宋" w:eastAsia="仿宋"/>
                  <w:sz w:val="24"/>
                  <w:szCs w:val="22"/>
                  <w:lang w:val="en-US"/>
                </w:rPr>
                <w:delText>双边客户需要通过一个实现信息管理集成的平台</w:delText>
              </w:r>
            </w:del>
            <w:del w:id="44" w:author="冬青" w:date="2025-03-04T13:35:07Z">
              <w:r>
                <w:rPr>
                  <w:rFonts w:hint="default"/>
                  <w:lang w:val="en-US" w:eastAsia="zh-CN"/>
                </w:rPr>
                <w:delText>。</w:delText>
              </w:r>
            </w:del>
            <w:del w:id="45" w:author="冬青" w:date="2025-03-04T13:35:07Z">
              <w:r>
                <w:rPr>
                  <w:rFonts w:hint="default" w:ascii="仿宋" w:hAnsi="仿宋" w:eastAsia="仿宋"/>
                  <w:sz w:val="24"/>
                  <w:szCs w:val="22"/>
                  <w:lang w:val="en-US" w:eastAsia="zh-CN"/>
                </w:rPr>
                <w:delText>详细的需求是</w:delText>
              </w:r>
            </w:del>
            <w:del w:id="46" w:author="冬青" w:date="2025-03-04T13:35:07Z">
              <w:r>
                <w:rPr>
                  <w:rFonts w:hint="default" w:ascii="仿宋" w:hAnsi="仿宋" w:eastAsia="仿宋"/>
                  <w:sz w:val="24"/>
                  <w:szCs w:val="22"/>
                  <w:lang w:val="en-US"/>
                </w:rPr>
                <w:delText>实现</w:delText>
              </w:r>
            </w:del>
            <w:ins w:id="47" w:author="冬青" w:date="2025-03-04T13:35:17Z">
              <w:r>
                <w:rPr>
                  <w:rFonts w:hint="eastAsia" w:ascii="仿宋" w:hAnsi="仿宋" w:eastAsia="仿宋"/>
                  <w:sz w:val="24"/>
                  <w:szCs w:val="22"/>
                  <w:lang w:val="en-US" w:eastAsia="zh-CN"/>
                </w:rPr>
                <w:t>基于</w:t>
              </w:r>
            </w:ins>
            <w:ins w:id="48" w:author="冬青" w:date="2025-03-04T13:35:18Z">
              <w:r>
                <w:rPr>
                  <w:rFonts w:hint="eastAsia" w:ascii="仿宋" w:hAnsi="仿宋" w:eastAsia="仿宋"/>
                  <w:sz w:val="24"/>
                  <w:szCs w:val="22"/>
                  <w:lang w:val="en-US" w:eastAsia="zh-CN"/>
                </w:rPr>
                <w:t>以上</w:t>
              </w:r>
            </w:ins>
            <w:ins w:id="49" w:author="冬青" w:date="2025-03-04T13:35:19Z">
              <w:r>
                <w:rPr>
                  <w:rFonts w:hint="eastAsia" w:ascii="仿宋" w:hAnsi="仿宋" w:eastAsia="仿宋"/>
                  <w:sz w:val="24"/>
                  <w:szCs w:val="22"/>
                  <w:lang w:val="en-US" w:eastAsia="zh-CN"/>
                </w:rPr>
                <w:t>需求，</w:t>
              </w:r>
            </w:ins>
            <w:ins w:id="50" w:author="冬青" w:date="2025-03-04T13:35:22Z">
              <w:r>
                <w:rPr>
                  <w:rFonts w:hint="eastAsia" w:ascii="仿宋" w:hAnsi="仿宋" w:eastAsia="仿宋"/>
                  <w:sz w:val="24"/>
                  <w:szCs w:val="22"/>
                  <w:lang w:val="en-US" w:eastAsia="zh-CN"/>
                </w:rPr>
                <w:t>设计</w:t>
              </w:r>
            </w:ins>
            <w:ins w:id="51" w:author="冬青" w:date="2025-03-04T13:35:23Z">
              <w:r>
                <w:rPr>
                  <w:rFonts w:hint="eastAsia" w:ascii="仿宋" w:hAnsi="仿宋" w:eastAsia="仿宋"/>
                  <w:sz w:val="24"/>
                  <w:szCs w:val="22"/>
                  <w:lang w:val="en-US" w:eastAsia="zh-CN"/>
                </w:rPr>
                <w:t>开发</w:t>
              </w:r>
            </w:ins>
            <w:r>
              <w:rPr>
                <w:rFonts w:hint="eastAsia" w:ascii="仿宋" w:hAnsi="仿宋" w:eastAsia="仿宋"/>
                <w:sz w:val="24"/>
                <w:szCs w:val="22"/>
                <w:lang w:val="en-US" w:eastAsia="zh-CN"/>
              </w:rPr>
              <w:t>基于</w:t>
            </w:r>
            <w:r>
              <w:rPr>
                <w:rFonts w:hint="eastAsia" w:ascii="仿宋" w:hAnsi="仿宋" w:eastAsia="仿宋"/>
                <w:sz w:val="24"/>
                <w:szCs w:val="22"/>
              </w:rPr>
              <w:t>B2B</w:t>
            </w:r>
            <w:r>
              <w:rPr>
                <w:rFonts w:hint="eastAsia" w:ascii="仿宋" w:hAnsi="仿宋" w:eastAsia="仿宋"/>
                <w:sz w:val="24"/>
                <w:szCs w:val="22"/>
                <w:lang w:val="en-US" w:eastAsia="zh-CN"/>
              </w:rPr>
              <w:t>模式的</w:t>
            </w:r>
            <w:r>
              <w:rPr>
                <w:rFonts w:hint="eastAsia" w:ascii="仿宋" w:hAnsi="仿宋" w:eastAsia="仿宋"/>
                <w:sz w:val="24"/>
                <w:szCs w:val="22"/>
              </w:rPr>
              <w:t>智能海外仓平台</w:t>
            </w:r>
            <w:r>
              <w:rPr>
                <w:rFonts w:hint="eastAsia" w:ascii="仿宋" w:hAnsi="仿宋" w:eastAsia="仿宋"/>
                <w:sz w:val="24"/>
                <w:szCs w:val="22"/>
                <w:lang w:eastAsia="zh-CN"/>
              </w:rPr>
              <w:t>，</w:t>
            </w:r>
            <w:ins w:id="52" w:author="冬青" w:date="2025-03-04T13:35:36Z">
              <w:r>
                <w:rPr>
                  <w:rFonts w:hint="eastAsia" w:ascii="仿宋" w:hAnsi="仿宋" w:eastAsia="仿宋"/>
                  <w:sz w:val="24"/>
                  <w:szCs w:val="22"/>
                  <w:lang w:val="en-US" w:eastAsia="zh-CN"/>
                </w:rPr>
                <w:t>实现</w:t>
              </w:r>
            </w:ins>
            <w:r>
              <w:rPr>
                <w:rFonts w:hint="eastAsia" w:ascii="仿宋" w:hAnsi="仿宋" w:eastAsia="仿宋"/>
                <w:sz w:val="24"/>
                <w:szCs w:val="22"/>
                <w:lang w:val="en-US" w:eastAsia="zh-CN"/>
              </w:rPr>
              <w:t>国内工厂提供货物</w:t>
            </w:r>
            <w:del w:id="53" w:author="冬青" w:date="2025-03-04T13:35:42Z">
              <w:r>
                <w:rPr>
                  <w:rFonts w:hint="eastAsia" w:ascii="仿宋" w:hAnsi="仿宋" w:eastAsia="仿宋"/>
                  <w:sz w:val="24"/>
                  <w:szCs w:val="22"/>
                  <w:lang w:val="en-US" w:eastAsia="zh-CN"/>
                </w:rPr>
                <w:delText>，</w:delText>
              </w:r>
            </w:del>
            <w:r>
              <w:rPr>
                <w:rFonts w:hint="eastAsia" w:ascii="仿宋" w:hAnsi="仿宋" w:eastAsia="仿宋"/>
                <w:sz w:val="24"/>
                <w:szCs w:val="22"/>
                <w:lang w:val="en-US" w:eastAsia="zh-CN"/>
              </w:rPr>
              <w:t>通过海外仓平台</w:t>
            </w:r>
            <w:ins w:id="54" w:author="冬青" w:date="2025-03-04T13:35:49Z">
              <w:r>
                <w:rPr>
                  <w:rFonts w:hint="eastAsia" w:ascii="仿宋" w:hAnsi="仿宋" w:eastAsia="仿宋"/>
                  <w:sz w:val="24"/>
                  <w:szCs w:val="22"/>
                  <w:lang w:val="en-US" w:eastAsia="zh-CN"/>
                </w:rPr>
                <w:t>销售</w:t>
              </w:r>
            </w:ins>
            <w:r>
              <w:rPr>
                <w:rFonts w:hint="eastAsia" w:ascii="仿宋" w:hAnsi="仿宋" w:eastAsia="仿宋"/>
                <w:sz w:val="24"/>
                <w:szCs w:val="22"/>
                <w:lang w:val="en-US" w:eastAsia="zh-CN"/>
              </w:rPr>
              <w:t>，可智能生成海关报关信息自助清关报关，查看海外仓储货物管理信息，同时可查看到国外订单信息，国外大客户通过查看海外仓的货物列表，下订单并付款，与此同时金流通过第三支付SDK或者API传入平台，平台再提成相关费用并最终结算至国内相应工厂或者企业。</w:t>
            </w:r>
          </w:p>
          <w:p w14:paraId="36ABE7A5">
            <w:pPr>
              <w:pStyle w:val="4"/>
              <w:spacing w:before="8" w:beforeLines="0" w:afterLines="0"/>
              <w:ind w:left="0" w:firstLine="480" w:firstLineChars="200"/>
              <w:rPr>
                <w:rFonts w:hint="eastAsia" w:ascii="仿宋" w:hAnsi="仿宋" w:eastAsia="仿宋"/>
                <w:sz w:val="24"/>
                <w:szCs w:val="22"/>
                <w:lang w:eastAsia="zh-CN"/>
              </w:rPr>
            </w:pPr>
            <w:del w:id="55" w:author="冬青" w:date="2025-03-04T13:36:04Z">
              <w:r>
                <w:rPr>
                  <w:rFonts w:hint="eastAsia" w:ascii="仿宋" w:hAnsi="仿宋" w:eastAsia="仿宋"/>
                  <w:sz w:val="24"/>
                  <w:szCs w:val="22"/>
                  <w:lang w:val="en-US" w:eastAsia="zh-CN"/>
                </w:rPr>
                <w:delText>期</w:delText>
              </w:r>
            </w:del>
            <w:del w:id="56" w:author="冬青" w:date="2025-03-04T13:36:05Z">
              <w:r>
                <w:rPr>
                  <w:rFonts w:hint="eastAsia" w:ascii="仿宋" w:hAnsi="仿宋" w:eastAsia="仿宋"/>
                  <w:sz w:val="24"/>
                  <w:szCs w:val="22"/>
                  <w:lang w:val="en-US" w:eastAsia="zh-CN"/>
                </w:rPr>
                <w:delText>望</w:delText>
              </w:r>
            </w:del>
            <w:ins w:id="57" w:author="冬青" w:date="2025-03-04T13:36:07Z">
              <w:r>
                <w:rPr>
                  <w:rFonts w:hint="eastAsia" w:ascii="仿宋" w:hAnsi="仿宋" w:eastAsia="仿宋"/>
                  <w:sz w:val="24"/>
                  <w:szCs w:val="22"/>
                  <w:lang w:val="en-US" w:eastAsia="zh-CN"/>
                </w:rPr>
                <w:t>基于系统实现</w:t>
              </w:r>
            </w:ins>
            <w:del w:id="58" w:author="冬青" w:date="2025-03-04T13:36:09Z">
              <w:r>
                <w:rPr>
                  <w:rFonts w:hint="eastAsia" w:ascii="仿宋" w:hAnsi="仿宋" w:eastAsia="仿宋"/>
                  <w:sz w:val="24"/>
                  <w:szCs w:val="22"/>
                  <w:lang w:val="en-US" w:eastAsia="zh-CN"/>
                </w:rPr>
                <w:delText>的结果</w:delText>
              </w:r>
            </w:del>
            <w:del w:id="59" w:author="冬青" w:date="2025-03-04T13:36:11Z">
              <w:r>
                <w:rPr>
                  <w:rFonts w:hint="eastAsia" w:ascii="仿宋" w:hAnsi="仿宋" w:eastAsia="仿宋"/>
                  <w:sz w:val="24"/>
                  <w:szCs w:val="22"/>
                  <w:lang w:val="en-US" w:eastAsia="zh-CN"/>
                </w:rPr>
                <w:delText>是实</w:delText>
              </w:r>
            </w:del>
            <w:del w:id="60" w:author="冬青" w:date="2025-03-04T13:36:12Z">
              <w:r>
                <w:rPr>
                  <w:rFonts w:hint="eastAsia" w:ascii="仿宋" w:hAnsi="仿宋" w:eastAsia="仿宋"/>
                  <w:sz w:val="24"/>
                  <w:szCs w:val="22"/>
                  <w:lang w:val="en-US" w:eastAsia="zh-CN"/>
                </w:rPr>
                <w:delText>现</w:delText>
              </w:r>
            </w:del>
            <w:r>
              <w:rPr>
                <w:rFonts w:hint="eastAsia" w:ascii="仿宋" w:hAnsi="仿宋" w:eastAsia="仿宋"/>
                <w:sz w:val="24"/>
                <w:szCs w:val="22"/>
              </w:rPr>
              <w:t>对惠发食品等几家国内企业的出海贸易提供</w:t>
            </w:r>
            <w:r>
              <w:rPr>
                <w:rFonts w:hint="eastAsia" w:ascii="仿宋" w:hAnsi="仿宋" w:eastAsia="仿宋"/>
                <w:sz w:val="24"/>
                <w:szCs w:val="22"/>
                <w:lang w:val="en-US" w:eastAsia="zh-CN"/>
              </w:rPr>
              <w:t>便利的海关申报服务和</w:t>
            </w:r>
            <w:r>
              <w:rPr>
                <w:rFonts w:hint="eastAsia" w:ascii="仿宋" w:hAnsi="仿宋" w:eastAsia="仿宋"/>
                <w:sz w:val="24"/>
                <w:szCs w:val="22"/>
              </w:rPr>
              <w:t>海外货物仓储服务包括产品仓储信息管理，海外订单管理，</w:t>
            </w:r>
            <w:r>
              <w:rPr>
                <w:rFonts w:hint="eastAsia" w:ascii="仿宋" w:hAnsi="仿宋" w:eastAsia="仿宋"/>
                <w:sz w:val="24"/>
                <w:szCs w:val="22"/>
                <w:lang w:val="en-US" w:eastAsia="zh-CN"/>
              </w:rPr>
              <w:t>实现</w:t>
            </w:r>
            <w:r>
              <w:rPr>
                <w:rFonts w:hint="eastAsia" w:ascii="仿宋" w:hAnsi="仿宋" w:eastAsia="仿宋"/>
                <w:sz w:val="24"/>
                <w:szCs w:val="22"/>
              </w:rPr>
              <w:t>东南亚企业进行采购且发送订单，企业支付金流通过企业调用支付API汇入公司</w:t>
            </w:r>
            <w:ins w:id="61" w:author="冬青" w:date="2025-03-04T13:36:23Z">
              <w:r>
                <w:rPr>
                  <w:rFonts w:hint="eastAsia" w:ascii="仿宋" w:hAnsi="仿宋" w:eastAsia="仿宋"/>
                  <w:sz w:val="24"/>
                  <w:szCs w:val="22"/>
                  <w:lang w:eastAsia="zh-CN"/>
                </w:rPr>
                <w:t>。</w:t>
              </w:r>
            </w:ins>
          </w:p>
          <w:p w14:paraId="50D99B26">
            <w:pPr>
              <w:spacing w:beforeLines="-2147483648" w:afterLines="-2147483648"/>
              <w:rPr>
                <w:rFonts w:hint="eastAsia"/>
                <w:lang w:val="en-US" w:eastAsia="zh-CN"/>
              </w:rPr>
            </w:pPr>
          </w:p>
          <w:p w14:paraId="5263EBF2">
            <w:pPr>
              <w:spacing w:beforeLines="0" w:afterLines="0"/>
              <w:rPr>
                <w:rFonts w:hint="default"/>
                <w:lang w:val="en-US" w:eastAsia="zh-CN"/>
              </w:rPr>
            </w:pPr>
          </w:p>
        </w:tc>
      </w:tr>
      <w:tr w14:paraId="2692D7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22" w:hRule="atLeast"/>
          <w:jc w:val="center"/>
        </w:trPr>
        <w:tc>
          <w:tcPr>
            <w:tcW w:w="9100" w:type="dxa"/>
            <w:gridSpan w:val="7"/>
            <w:tcBorders>
              <w:top w:val="single" w:color="auto" w:sz="4" w:space="0"/>
              <w:left w:val="single" w:color="auto" w:sz="4" w:space="0"/>
              <w:bottom w:val="single" w:color="auto" w:sz="4" w:space="0"/>
              <w:right w:val="single" w:color="auto" w:sz="4" w:space="0"/>
              <w:tl2br w:val="nil"/>
              <w:tr2bl w:val="nil"/>
            </w:tcBorders>
            <w:noWrap w:val="0"/>
            <w:vAlign w:val="top"/>
          </w:tcPr>
          <w:p w14:paraId="65267C65">
            <w:pPr>
              <w:pStyle w:val="4"/>
              <w:numPr>
                <w:ilvl w:val="0"/>
                <w:numId w:val="0"/>
              </w:numPr>
              <w:spacing w:before="8" w:beforeLines="0" w:afterLines="0"/>
              <w:rPr>
                <w:rFonts w:hint="default" w:ascii="仿宋" w:hAnsi="仿宋" w:eastAsia="仿宋"/>
                <w:sz w:val="24"/>
                <w:szCs w:val="22"/>
              </w:rPr>
            </w:pPr>
            <w:r>
              <w:rPr>
                <w:rFonts w:hint="eastAsia" w:ascii="仿宋" w:hAnsi="仿宋" w:eastAsia="仿宋"/>
                <w:sz w:val="24"/>
                <w:szCs w:val="22"/>
              </w:rPr>
              <w:t>2．主要研究（设计）内容、研究（设计）方法及技术路线</w:t>
            </w:r>
          </w:p>
          <w:p w14:paraId="60E56682">
            <w:pPr>
              <w:pStyle w:val="4"/>
              <w:numPr>
                <w:ilvl w:val="0"/>
                <w:numId w:val="0"/>
              </w:numPr>
              <w:spacing w:before="8" w:beforeLines="0" w:afterLines="0"/>
              <w:rPr>
                <w:rFonts w:hint="eastAsia" w:ascii="仿宋" w:hAnsi="仿宋" w:eastAsia="仿宋"/>
                <w:sz w:val="24"/>
                <w:szCs w:val="22"/>
                <w:lang w:val="en-US" w:eastAsia="zh-CN"/>
              </w:rPr>
            </w:pPr>
            <w:r>
              <w:rPr>
                <w:rFonts w:hint="eastAsia" w:ascii="仿宋" w:hAnsi="仿宋" w:eastAsia="仿宋"/>
                <w:sz w:val="24"/>
                <w:szCs w:val="22"/>
                <w:lang w:val="en-US" w:eastAsia="zh-CN"/>
              </w:rPr>
              <w:t>研究内容：</w:t>
            </w:r>
          </w:p>
          <w:p w14:paraId="48C2F2A1">
            <w:pPr>
              <w:pStyle w:val="4"/>
              <w:numPr>
                <w:ilvl w:val="0"/>
                <w:numId w:val="0"/>
              </w:numPr>
              <w:spacing w:before="8" w:beforeLines="0" w:afterLines="0"/>
              <w:rPr>
                <w:ins w:id="62" w:author="冬青" w:date="2025-03-04T13:36:28Z"/>
                <w:rFonts w:hint="default" w:ascii="仿宋" w:hAnsi="仿宋" w:eastAsia="仿宋"/>
                <w:sz w:val="24"/>
                <w:szCs w:val="22"/>
                <w:lang w:val="en-US" w:eastAsia="zh-CN"/>
              </w:rPr>
            </w:pPr>
            <w:ins w:id="63" w:author="冬青" w:date="2025-03-04T13:38:04Z">
              <w:r>
                <w:rPr>
                  <w:rFonts w:hint="eastAsia" w:ascii="Times New Roman" w:hAnsi="Times New Roman" w:eastAsia="宋体" w:cs="Times New Roman"/>
                  <w:sz w:val="24"/>
                  <w:szCs w:val="22"/>
                  <w:lang w:val="en-US" w:eastAsia="zh-CN"/>
                </w:rPr>
                <w:t>针对</w:t>
              </w:r>
            </w:ins>
            <w:ins w:id="64" w:author="冬青" w:date="2025-03-04T13:36:52Z">
              <w:r>
                <w:rPr>
                  <w:rFonts w:hint="eastAsia" w:ascii="仿宋" w:hAnsi="仿宋" w:eastAsia="仿宋"/>
                  <w:sz w:val="24"/>
                  <w:szCs w:val="22"/>
                  <w:rPrChange w:id="65" w:author="冬青" w:date="2025-03-04T13:36:52Z">
                    <w:rPr>
                      <w:rFonts w:hint="eastAsia"/>
                    </w:rPr>
                  </w:rPrChange>
                </w:rPr>
                <w:t>惠发食品等几家国内企业的出海贸易</w:t>
              </w:r>
            </w:ins>
            <w:ins w:id="66" w:author="冬青" w:date="2025-03-04T13:38:09Z">
              <w:r>
                <w:rPr>
                  <w:rFonts w:hint="eastAsia" w:ascii="仿宋" w:hAnsi="仿宋" w:eastAsia="仿宋"/>
                  <w:sz w:val="24"/>
                  <w:szCs w:val="22"/>
                  <w:lang w:val="en-US" w:eastAsia="zh-CN"/>
                </w:rPr>
                <w:t>需求，</w:t>
              </w:r>
            </w:ins>
            <w:ins w:id="67" w:author="冬青" w:date="2025-03-04T13:38:14Z">
              <w:r>
                <w:rPr>
                  <w:rFonts w:hint="eastAsia" w:ascii="仿宋" w:hAnsi="仿宋" w:eastAsia="仿宋"/>
                  <w:sz w:val="24"/>
                  <w:szCs w:val="22"/>
                  <w:lang w:val="en-US" w:eastAsia="zh-CN"/>
                </w:rPr>
                <w:t>设计基于</w:t>
              </w:r>
            </w:ins>
            <w:ins w:id="68" w:author="冬青" w:date="2025-03-04T13:38:14Z">
              <w:r>
                <w:rPr>
                  <w:rFonts w:hint="default" w:ascii="Times New Roman" w:hAnsi="Times New Roman" w:eastAsia="宋体" w:cs="Times New Roman"/>
                  <w:sz w:val="24"/>
                  <w:szCs w:val="22"/>
                </w:rPr>
                <w:t>B2B</w:t>
              </w:r>
            </w:ins>
            <w:ins w:id="69" w:author="冬青" w:date="2025-03-04T13:38:14Z">
              <w:r>
                <w:rPr>
                  <w:rFonts w:hint="eastAsia" w:ascii="Times New Roman" w:hAnsi="Times New Roman" w:eastAsia="宋体" w:cs="Times New Roman"/>
                  <w:sz w:val="24"/>
                  <w:szCs w:val="22"/>
                </w:rPr>
                <w:t>模式</w:t>
              </w:r>
            </w:ins>
            <w:ins w:id="70" w:author="冬青" w:date="2025-03-04T13:38:14Z">
              <w:r>
                <w:rPr>
                  <w:rFonts w:hint="eastAsia" w:ascii="Times New Roman" w:hAnsi="Times New Roman" w:eastAsia="宋体" w:cs="Times New Roman"/>
                  <w:sz w:val="24"/>
                  <w:szCs w:val="22"/>
                  <w:lang w:val="en-US" w:eastAsia="zh-CN"/>
                </w:rPr>
                <w:t>的</w:t>
              </w:r>
            </w:ins>
            <w:ins w:id="71" w:author="冬青" w:date="2025-03-04T13:38:14Z">
              <w:r>
                <w:rPr>
                  <w:rFonts w:hint="eastAsia" w:ascii="Times New Roman" w:hAnsi="Times New Roman" w:eastAsia="宋体" w:cs="Times New Roman"/>
                  <w:sz w:val="24"/>
                  <w:szCs w:val="22"/>
                </w:rPr>
                <w:t>海外仓储服务平台</w:t>
              </w:r>
            </w:ins>
            <w:ins w:id="72" w:author="冬青" w:date="2025-03-04T13:38:14Z">
              <w:r>
                <w:rPr>
                  <w:rFonts w:hint="eastAsia" w:ascii="Times New Roman" w:hAnsi="Times New Roman" w:eastAsia="宋体" w:cs="Times New Roman"/>
                  <w:sz w:val="24"/>
                  <w:szCs w:val="22"/>
                  <w:lang w:val="en-US" w:eastAsia="zh-CN"/>
                </w:rPr>
                <w:t>，</w:t>
              </w:r>
            </w:ins>
            <w:ins w:id="73" w:author="冬青" w:date="2025-03-04T13:36:52Z">
              <w:r>
                <w:rPr>
                  <w:rFonts w:hint="eastAsia" w:ascii="仿宋" w:hAnsi="仿宋" w:eastAsia="仿宋"/>
                  <w:sz w:val="24"/>
                  <w:szCs w:val="22"/>
                  <w:rPrChange w:id="74" w:author="冬青" w:date="2025-03-04T13:36:52Z">
                    <w:rPr>
                      <w:rFonts w:hint="eastAsia"/>
                    </w:rPr>
                  </w:rPrChange>
                </w:rPr>
                <w:t>提供便利的海关申报服务和海外货物仓储服务包括产品仓储信息管理，海外订单管理，实现东南亚企业进行采购且发送订单，企业支付金流通过企业调用支付API汇入公司</w:t>
              </w:r>
            </w:ins>
            <w:ins w:id="75" w:author="冬青" w:date="2025-03-04T13:37:04Z">
              <w:r>
                <w:rPr>
                  <w:rFonts w:hint="eastAsia" w:ascii="仿宋" w:hAnsi="仿宋" w:eastAsia="仿宋"/>
                  <w:sz w:val="24"/>
                  <w:szCs w:val="22"/>
                  <w:lang w:eastAsia="zh-CN"/>
                </w:rPr>
                <w:t>，</w:t>
              </w:r>
            </w:ins>
            <w:ins w:id="76" w:author="冬青" w:date="2025-03-04T13:37:06Z">
              <w:r>
                <w:rPr>
                  <w:rFonts w:hint="eastAsia" w:ascii="仿宋" w:hAnsi="仿宋" w:eastAsia="仿宋"/>
                  <w:sz w:val="24"/>
                  <w:szCs w:val="22"/>
                  <w:lang w:val="en-US" w:eastAsia="zh-CN"/>
                </w:rPr>
                <w:t>具体功能</w:t>
              </w:r>
            </w:ins>
            <w:ins w:id="77" w:author="冬青" w:date="2025-03-04T13:37:08Z">
              <w:r>
                <w:rPr>
                  <w:rFonts w:hint="eastAsia" w:ascii="仿宋" w:hAnsi="仿宋" w:eastAsia="仿宋"/>
                  <w:sz w:val="24"/>
                  <w:szCs w:val="22"/>
                  <w:lang w:val="en-US" w:eastAsia="zh-CN"/>
                </w:rPr>
                <w:t>包括</w:t>
              </w:r>
            </w:ins>
            <w:ins w:id="78" w:author="冬青" w:date="2025-03-04T13:38:22Z">
              <w:r>
                <w:rPr>
                  <w:rFonts w:hint="eastAsia" w:ascii="仿宋" w:hAnsi="仿宋" w:eastAsia="仿宋"/>
                  <w:sz w:val="24"/>
                  <w:szCs w:val="22"/>
                  <w:lang w:val="en-US" w:eastAsia="zh-CN"/>
                </w:rPr>
                <w:t>：</w:t>
              </w:r>
            </w:ins>
          </w:p>
          <w:p w14:paraId="118048AD">
            <w:pPr>
              <w:pStyle w:val="4"/>
              <w:numPr>
                <w:ilvl w:val="0"/>
                <w:numId w:val="0"/>
              </w:numPr>
              <w:spacing w:before="8" w:beforeLines="0" w:afterLines="0"/>
              <w:rPr>
                <w:del w:id="79" w:author="冬青" w:date="2025-03-04T13:38:49Z"/>
                <w:rFonts w:hint="default" w:ascii="仿宋" w:hAnsi="仿宋" w:eastAsia="仿宋"/>
                <w:sz w:val="24"/>
                <w:szCs w:val="22"/>
                <w:lang w:val="en-US" w:eastAsia="zh-CN"/>
              </w:rPr>
            </w:pPr>
            <w:r>
              <w:rPr>
                <w:rFonts w:hint="eastAsia" w:ascii="仿宋" w:hAnsi="仿宋" w:eastAsia="仿宋"/>
                <w:sz w:val="24"/>
                <w:szCs w:val="22"/>
              </w:rPr>
              <w:t>我方管理员登入系统管理企业信息和订单信息</w:t>
            </w:r>
            <w:ins w:id="80" w:author="冬青" w:date="2025-03-04T13:38:36Z">
              <w:r>
                <w:rPr>
                  <w:rFonts w:hint="eastAsia" w:ascii="仿宋" w:hAnsi="仿宋" w:eastAsia="仿宋"/>
                  <w:sz w:val="24"/>
                  <w:szCs w:val="22"/>
                  <w:lang w:eastAsia="zh-CN"/>
                </w:rPr>
                <w:t>，</w:t>
              </w:r>
            </w:ins>
            <w:del w:id="81" w:author="冬青" w:date="2025-03-04T13:38:49Z">
              <w:r>
                <w:rPr>
                  <w:rFonts w:hint="default" w:ascii="仿宋" w:hAnsi="仿宋" w:eastAsia="仿宋"/>
                  <w:sz w:val="24"/>
                  <w:szCs w:val="22"/>
                  <w:lang w:val="en-US" w:eastAsia="zh-CN"/>
                </w:rPr>
                <w:delText>；</w:delText>
              </w:r>
            </w:del>
          </w:p>
          <w:p w14:paraId="154DD345">
            <w:pPr>
              <w:pStyle w:val="4"/>
              <w:numPr>
                <w:ilvl w:val="0"/>
                <w:numId w:val="0"/>
              </w:numPr>
              <w:spacing w:before="8" w:beforeLines="0" w:afterLines="0"/>
              <w:rPr>
                <w:rFonts w:hint="eastAsia" w:ascii="仿宋" w:hAnsi="仿宋" w:eastAsia="仿宋"/>
                <w:sz w:val="24"/>
                <w:szCs w:val="22"/>
                <w:lang w:eastAsia="zh-CN"/>
              </w:rPr>
            </w:pPr>
            <w:del w:id="82" w:author="冬青" w:date="2025-03-04T13:38:49Z">
              <w:r>
                <w:rPr>
                  <w:rFonts w:hint="default" w:ascii="仿宋" w:hAnsi="仿宋" w:eastAsia="仿宋"/>
                  <w:sz w:val="24"/>
                  <w:szCs w:val="22"/>
                  <w:lang w:val="en-US"/>
                </w:rPr>
                <w:delText>国内企业管理员登入系统</w:delText>
              </w:r>
            </w:del>
            <w:ins w:id="83" w:author="冬青" w:date="2025-03-04T13:38:50Z">
              <w:r>
                <w:rPr>
                  <w:rFonts w:hint="eastAsia" w:ascii="仿宋" w:hAnsi="仿宋" w:eastAsia="仿宋"/>
                  <w:sz w:val="24"/>
                  <w:szCs w:val="22"/>
                  <w:lang w:val="en-US" w:eastAsia="zh-CN"/>
                </w:rPr>
                <w:t>对</w:t>
              </w:r>
            </w:ins>
            <w:ins w:id="84" w:author="冬青" w:date="2025-03-04T13:38:51Z">
              <w:r>
                <w:rPr>
                  <w:rFonts w:hint="eastAsia" w:ascii="仿宋" w:hAnsi="仿宋" w:eastAsia="仿宋"/>
                  <w:sz w:val="24"/>
                  <w:szCs w:val="22"/>
                  <w:lang w:val="en-US" w:eastAsia="zh-CN"/>
                </w:rPr>
                <w:t>商品</w:t>
              </w:r>
            </w:ins>
            <w:ins w:id="85" w:author="冬青" w:date="2025-03-04T13:38:56Z">
              <w:r>
                <w:rPr>
                  <w:rFonts w:hint="eastAsia" w:ascii="仿宋" w:hAnsi="仿宋" w:eastAsia="仿宋"/>
                  <w:sz w:val="24"/>
                  <w:szCs w:val="22"/>
                  <w:lang w:val="en-US" w:eastAsia="zh-CN"/>
                </w:rPr>
                <w:t>信息</w:t>
              </w:r>
            </w:ins>
            <w:ins w:id="86" w:author="冬青" w:date="2025-03-04T13:38:52Z">
              <w:r>
                <w:rPr>
                  <w:rFonts w:hint="eastAsia" w:ascii="仿宋" w:hAnsi="仿宋" w:eastAsia="仿宋"/>
                  <w:sz w:val="24"/>
                  <w:szCs w:val="22"/>
                  <w:lang w:val="en-US" w:eastAsia="zh-CN"/>
                </w:rPr>
                <w:t>实现</w:t>
              </w:r>
            </w:ins>
            <w:r>
              <w:rPr>
                <w:rFonts w:hint="eastAsia" w:ascii="仿宋" w:hAnsi="仿宋" w:eastAsia="仿宋"/>
                <w:sz w:val="24"/>
                <w:szCs w:val="22"/>
              </w:rPr>
              <w:t>增删查改</w:t>
            </w:r>
            <w:del w:id="87" w:author="冬青" w:date="2025-03-04T13:39:00Z">
              <w:r>
                <w:rPr>
                  <w:rFonts w:hint="eastAsia" w:ascii="仿宋" w:hAnsi="仿宋" w:eastAsia="仿宋"/>
                  <w:sz w:val="24"/>
                  <w:szCs w:val="22"/>
                </w:rPr>
                <w:delText>商品信息</w:delText>
              </w:r>
            </w:del>
            <w:r>
              <w:rPr>
                <w:rFonts w:hint="eastAsia" w:ascii="仿宋" w:hAnsi="仿宋" w:eastAsia="仿宋"/>
                <w:sz w:val="24"/>
                <w:szCs w:val="22"/>
              </w:rPr>
              <w:t>，</w:t>
            </w:r>
            <w:r>
              <w:rPr>
                <w:rFonts w:hint="eastAsia" w:ascii="仿宋" w:hAnsi="仿宋" w:eastAsia="仿宋" w:cs="Mongolian Baiti"/>
                <w:b w:val="0"/>
                <w:bCs w:val="0"/>
                <w:i w:val="0"/>
                <w:iCs w:val="0"/>
                <w:caps w:val="0"/>
                <w:spacing w:val="0"/>
                <w:kern w:val="0"/>
                <w:sz w:val="24"/>
                <w:szCs w:val="22"/>
                <w:shd w:val="clear"/>
                <w:lang w:bidi="ar-SA"/>
              </w:rPr>
              <w:t>对接海关申报系统</w:t>
            </w:r>
            <w:r>
              <w:rPr>
                <w:rFonts w:hint="eastAsia" w:ascii="仿宋" w:hAnsi="仿宋" w:eastAsia="仿宋" w:cs="Mongolian Baiti"/>
                <w:b w:val="0"/>
                <w:bCs w:val="0"/>
                <w:i w:val="0"/>
                <w:iCs w:val="0"/>
                <w:caps w:val="0"/>
                <w:spacing w:val="0"/>
                <w:kern w:val="0"/>
                <w:sz w:val="24"/>
                <w:szCs w:val="22"/>
                <w:shd w:val="clear"/>
                <w:lang w:val="en-US" w:eastAsia="zh-CN" w:bidi="ar-SA"/>
              </w:rPr>
              <w:t>自助报关清关，</w:t>
            </w:r>
            <w:r>
              <w:rPr>
                <w:rFonts w:hint="eastAsia" w:ascii="仿宋" w:hAnsi="仿宋" w:eastAsia="仿宋"/>
                <w:sz w:val="24"/>
                <w:szCs w:val="22"/>
              </w:rPr>
              <w:t>查看订单信息</w:t>
            </w:r>
            <w:r>
              <w:rPr>
                <w:rFonts w:hint="eastAsia" w:ascii="仿宋" w:hAnsi="仿宋" w:eastAsia="仿宋" w:cs="Mongolian Baiti"/>
                <w:b w:val="0"/>
                <w:bCs w:val="0"/>
                <w:i w:val="0"/>
                <w:iCs w:val="0"/>
                <w:caps w:val="0"/>
                <w:spacing w:val="0"/>
                <w:kern w:val="0"/>
                <w:sz w:val="24"/>
                <w:szCs w:val="22"/>
                <w:shd w:val="clear"/>
                <w:lang w:bidi="ar-SA"/>
              </w:rPr>
              <w:t>订单</w:t>
            </w:r>
            <w:r>
              <w:rPr>
                <w:rFonts w:hint="eastAsia" w:ascii="仿宋" w:hAnsi="仿宋" w:eastAsia="仿宋" w:cs="Mongolian Baiti"/>
                <w:b w:val="0"/>
                <w:bCs w:val="0"/>
                <w:i w:val="0"/>
                <w:iCs w:val="0"/>
                <w:caps w:val="0"/>
                <w:spacing w:val="0"/>
                <w:kern w:val="0"/>
                <w:sz w:val="24"/>
                <w:szCs w:val="22"/>
                <w:shd w:val="clear"/>
                <w:lang w:val="en-US" w:eastAsia="zh-CN" w:bidi="ar-SA"/>
              </w:rPr>
              <w:t>跟踪订单货物</w:t>
            </w:r>
            <w:ins w:id="88" w:author="冬青" w:date="2025-03-04T13:39:04Z">
              <w:r>
                <w:rPr>
                  <w:rFonts w:hint="eastAsia" w:ascii="仿宋" w:hAnsi="仿宋" w:eastAsia="仿宋" w:cs="Mongolian Baiti"/>
                  <w:b w:val="0"/>
                  <w:bCs w:val="0"/>
                  <w:i w:val="0"/>
                  <w:iCs w:val="0"/>
                  <w:caps w:val="0"/>
                  <w:spacing w:val="0"/>
                  <w:kern w:val="0"/>
                  <w:sz w:val="24"/>
                  <w:szCs w:val="22"/>
                  <w:shd w:val="clear"/>
                  <w:lang w:val="en-US" w:eastAsia="zh-CN" w:bidi="ar-SA"/>
                </w:rPr>
                <w:t>；</w:t>
              </w:r>
            </w:ins>
          </w:p>
          <w:p w14:paraId="5AC2870B">
            <w:pPr>
              <w:pStyle w:val="4"/>
              <w:numPr>
                <w:ilvl w:val="0"/>
                <w:numId w:val="0"/>
              </w:numPr>
              <w:spacing w:before="8"/>
              <w:rPr>
                <w:rFonts w:hint="eastAsia" w:ascii="仿宋" w:hAnsi="仿宋" w:eastAsia="仿宋" w:cs="Mongolian Baiti"/>
                <w:b w:val="0"/>
                <w:bCs w:val="0"/>
                <w:kern w:val="0"/>
                <w:sz w:val="24"/>
                <w:szCs w:val="22"/>
                <w:lang w:eastAsia="zh-CN" w:bidi="ar-SA"/>
              </w:rPr>
            </w:pPr>
            <w:r>
              <w:rPr>
                <w:rFonts w:hint="eastAsia" w:ascii="仿宋" w:hAnsi="仿宋" w:eastAsia="仿宋"/>
                <w:sz w:val="24"/>
                <w:szCs w:val="22"/>
              </w:rPr>
              <w:t>海</w:t>
            </w:r>
            <w:r>
              <w:rPr>
                <w:rFonts w:hint="eastAsia" w:ascii="仿宋" w:hAnsi="仿宋" w:eastAsia="仿宋" w:cs="Mongolian Baiti"/>
                <w:b w:val="0"/>
                <w:bCs w:val="0"/>
                <w:kern w:val="0"/>
                <w:sz w:val="24"/>
                <w:szCs w:val="22"/>
                <w:lang w:bidi="ar-SA"/>
              </w:rPr>
              <w:t>外企业进入浏览产品信息，大批采购，调用支付金流系统</w:t>
            </w:r>
            <w:r>
              <w:rPr>
                <w:rFonts w:hint="eastAsia" w:ascii="仿宋" w:hAnsi="仿宋" w:eastAsia="仿宋" w:cs="Mongolian Baiti"/>
                <w:b w:val="0"/>
                <w:bCs w:val="0"/>
                <w:kern w:val="0"/>
                <w:sz w:val="24"/>
                <w:szCs w:val="22"/>
                <w:lang w:val="en-US" w:eastAsia="zh-CN" w:bidi="ar-SA"/>
              </w:rPr>
              <w:t>支持多种支付方式，如支付宝、微信支付、第三方境外支付等</w:t>
            </w:r>
            <w:ins w:id="89" w:author="冬青" w:date="2025-03-04T13:39:05Z">
              <w:r>
                <w:rPr>
                  <w:rFonts w:hint="eastAsia" w:ascii="仿宋" w:hAnsi="仿宋" w:eastAsia="仿宋" w:cs="Mongolian Baiti"/>
                  <w:b w:val="0"/>
                  <w:bCs w:val="0"/>
                  <w:kern w:val="0"/>
                  <w:sz w:val="24"/>
                  <w:szCs w:val="22"/>
                  <w:lang w:val="en-US" w:eastAsia="zh-CN" w:bidi="ar-SA"/>
                </w:rPr>
                <w:t>；</w:t>
              </w:r>
            </w:ins>
          </w:p>
          <w:p w14:paraId="5C64D67B">
            <w:pPr>
              <w:pStyle w:val="4"/>
              <w:numPr>
                <w:ilvl w:val="0"/>
                <w:numId w:val="0"/>
              </w:numPr>
              <w:pBdr>
                <w:top w:val="none" w:color="auto" w:sz="0" w:space="0"/>
                <w:left w:val="none" w:color="auto" w:sz="0" w:space="0"/>
                <w:right w:val="none" w:color="auto" w:sz="0" w:space="0"/>
              </w:pBdr>
              <w:shd w:val="clear" w:fill="FFFFFF"/>
              <w:wordWrap w:val="0"/>
              <w:spacing w:before="8" w:after="0"/>
              <w:rPr>
                <w:ins w:id="90" w:author="冬青" w:date="2025-03-04T13:39:11Z"/>
                <w:rFonts w:hint="eastAsia" w:ascii="仿宋" w:hAnsi="仿宋" w:eastAsia="仿宋"/>
                <w:sz w:val="24"/>
                <w:szCs w:val="22"/>
                <w:lang w:eastAsia="zh-CN"/>
              </w:rPr>
            </w:pPr>
            <w:r>
              <w:rPr>
                <w:rFonts w:hint="eastAsia" w:ascii="仿宋" w:hAnsi="仿宋" w:eastAsia="仿宋" w:cs="Mongolian Baiti"/>
                <w:b w:val="0"/>
                <w:bCs w:val="0"/>
                <w:kern w:val="0"/>
                <w:sz w:val="24"/>
                <w:szCs w:val="22"/>
                <w:lang w:bidi="ar-SA"/>
              </w:rPr>
              <w:t>接入人工智能接口</w:t>
            </w:r>
            <w:r>
              <w:rPr>
                <w:rFonts w:hint="eastAsia" w:ascii="仿宋" w:hAnsi="仿宋" w:eastAsia="仿宋" w:cs="Mongolian Baiti"/>
                <w:b w:val="0"/>
                <w:bCs w:val="0"/>
                <w:kern w:val="0"/>
                <w:sz w:val="24"/>
                <w:szCs w:val="22"/>
                <w:lang w:eastAsia="zh-CN" w:bidi="ar-SA"/>
              </w:rPr>
              <w:t>，</w:t>
            </w:r>
            <w:r>
              <w:rPr>
                <w:rFonts w:hint="eastAsia" w:ascii="仿宋" w:hAnsi="仿宋" w:eastAsia="仿宋" w:cs="Mongolian Baiti"/>
                <w:b w:val="0"/>
                <w:bCs w:val="0"/>
                <w:kern w:val="0"/>
                <w:sz w:val="24"/>
                <w:szCs w:val="22"/>
                <w:lang w:bidi="ar-SA"/>
              </w:rPr>
              <w:t>集成中间件优化缓存等</w:t>
            </w:r>
            <w:r>
              <w:rPr>
                <w:rFonts w:hint="eastAsia" w:ascii="仿宋" w:hAnsi="仿宋" w:eastAsia="仿宋" w:cs="Mongolian Baiti"/>
                <w:b w:val="0"/>
                <w:bCs w:val="0"/>
                <w:kern w:val="0"/>
                <w:sz w:val="24"/>
                <w:szCs w:val="22"/>
                <w:lang w:eastAsia="zh-CN" w:bidi="ar-SA"/>
              </w:rPr>
              <w:t>，</w:t>
            </w:r>
            <w:r>
              <w:rPr>
                <w:rFonts w:hint="eastAsia" w:ascii="仿宋" w:hAnsi="仿宋" w:eastAsia="仿宋" w:cs="Mongolian Baiti"/>
                <w:b w:val="0"/>
                <w:bCs w:val="0"/>
                <w:kern w:val="0"/>
                <w:sz w:val="24"/>
                <w:szCs w:val="22"/>
                <w:lang w:val="en-US" w:eastAsia="zh-CN" w:bidi="ar-SA"/>
              </w:rPr>
              <w:t>能够处理大量并发订单</w:t>
            </w:r>
            <w:r>
              <w:rPr>
                <w:rFonts w:hint="eastAsia" w:ascii="仿宋" w:hAnsi="仿宋" w:eastAsia="仿宋"/>
                <w:sz w:val="24"/>
                <w:szCs w:val="22"/>
                <w:lang w:eastAsia="zh-CN"/>
              </w:rPr>
              <w:t>。</w:t>
            </w:r>
          </w:p>
          <w:p w14:paraId="03E54006">
            <w:pPr>
              <w:pStyle w:val="4"/>
              <w:numPr>
                <w:ilvl w:val="0"/>
                <w:numId w:val="0"/>
              </w:numPr>
              <w:pBdr>
                <w:top w:val="none" w:color="auto" w:sz="0" w:space="0"/>
                <w:left w:val="none" w:color="auto" w:sz="0" w:space="0"/>
                <w:right w:val="none" w:color="auto" w:sz="0" w:space="0"/>
              </w:pBdr>
              <w:shd w:val="clear" w:fill="FFFFFF"/>
              <w:wordWrap w:val="0"/>
              <w:spacing w:before="8" w:after="0"/>
              <w:rPr>
                <w:rFonts w:hint="eastAsia" w:ascii="仿宋" w:hAnsi="仿宋" w:eastAsia="仿宋"/>
                <w:sz w:val="24"/>
                <w:szCs w:val="22"/>
                <w:lang w:eastAsia="zh-CN"/>
              </w:rPr>
            </w:pPr>
          </w:p>
          <w:p w14:paraId="7DC5DB8D">
            <w:pPr>
              <w:pStyle w:val="4"/>
              <w:numPr>
                <w:ilvl w:val="0"/>
                <w:numId w:val="0"/>
              </w:numPr>
              <w:spacing w:before="8" w:beforeLines="0" w:afterLines="0"/>
              <w:rPr>
                <w:rFonts w:hint="default" w:ascii="仿宋" w:hAnsi="仿宋" w:eastAsia="仿宋"/>
                <w:sz w:val="24"/>
                <w:szCs w:val="22"/>
              </w:rPr>
            </w:pPr>
            <w:r>
              <w:rPr>
                <w:rFonts w:hint="eastAsia" w:ascii="仿宋" w:hAnsi="仿宋" w:eastAsia="仿宋"/>
                <w:sz w:val="24"/>
                <w:szCs w:val="22"/>
                <w:lang w:val="en-US" w:eastAsia="zh-CN"/>
              </w:rPr>
              <w:t>研究方法</w:t>
            </w:r>
            <w:r>
              <w:rPr>
                <w:rFonts w:hint="eastAsia" w:ascii="仿宋" w:hAnsi="仿宋" w:eastAsia="仿宋"/>
                <w:sz w:val="24"/>
                <w:szCs w:val="22"/>
              </w:rPr>
              <w:t>：</w:t>
            </w:r>
          </w:p>
          <w:p w14:paraId="3DA28277">
            <w:pPr>
              <w:keepNext w:val="0"/>
              <w:keepLines w:val="0"/>
              <w:widowControl/>
              <w:suppressLineNumbers w:val="0"/>
              <w:ind w:firstLine="240" w:firstLineChars="100"/>
              <w:jc w:val="left"/>
              <w:rPr>
                <w:rFonts w:hint="default" w:ascii="仿宋" w:hAnsi="仿宋" w:eastAsia="仿宋"/>
                <w:sz w:val="24"/>
                <w:shd w:val="clear" w:fill="FCFCFC"/>
                <w:lang w:bidi="ar"/>
              </w:rPr>
              <w:pPrChange w:id="91" w:author="冬青" w:date="2025-03-04T13:40:52Z">
                <w:pPr>
                  <w:keepNext w:val="0"/>
                  <w:keepLines w:val="0"/>
                  <w:widowControl/>
                  <w:suppressLineNumbers w:val="0"/>
                  <w:jc w:val="left"/>
                </w:pPr>
              </w:pPrChange>
            </w:pPr>
            <w:ins w:id="92" w:author="冬青" w:date="2025-03-04T13:39:20Z">
              <w:r>
                <w:rPr>
                  <w:rFonts w:hint="eastAsia" w:ascii="仿宋" w:hAnsi="仿宋" w:eastAsia="仿宋"/>
                  <w:sz w:val="24"/>
                  <w:szCs w:val="22"/>
                  <w:lang w:val="en-US" w:eastAsia="zh-CN"/>
                </w:rPr>
                <w:t>技术上</w:t>
              </w:r>
            </w:ins>
            <w:ins w:id="93" w:author="冬青" w:date="2025-03-04T13:39:21Z">
              <w:r>
                <w:rPr>
                  <w:rFonts w:hint="eastAsia" w:ascii="仿宋" w:hAnsi="仿宋" w:eastAsia="仿宋"/>
                  <w:sz w:val="24"/>
                  <w:szCs w:val="22"/>
                  <w:lang w:val="en-US" w:eastAsia="zh-CN"/>
                </w:rPr>
                <w:t>采用</w:t>
              </w:r>
            </w:ins>
            <w:r>
              <w:rPr>
                <w:rFonts w:hint="eastAsia" w:ascii="仿宋" w:hAnsi="仿宋" w:eastAsia="仿宋"/>
                <w:sz w:val="24"/>
                <w:szCs w:val="22"/>
              </w:rPr>
              <w:t>python+</w:t>
            </w:r>
            <w:r>
              <w:rPr>
                <w:rFonts w:hint="eastAsia" w:ascii="仿宋" w:hAnsi="仿宋" w:eastAsia="仿宋"/>
                <w:sz w:val="24"/>
                <w:szCs w:val="22"/>
                <w:shd w:val="clear" w:fill="FCFCFC"/>
                <w:lang w:bidi="ar"/>
              </w:rPr>
              <w:t>django</w:t>
            </w:r>
            <w:r>
              <w:rPr>
                <w:rFonts w:hint="eastAsia" w:ascii="仿宋" w:hAnsi="仿宋" w:eastAsia="仿宋"/>
                <w:sz w:val="24"/>
                <w:szCs w:val="22"/>
                <w:shd w:val="clear" w:fill="FCFCFC"/>
                <w:lang w:val="en-US" w:eastAsia="zh-CN" w:bidi="ar"/>
              </w:rPr>
              <w:t>/</w:t>
            </w:r>
            <w:r>
              <w:rPr>
                <w:rFonts w:hint="eastAsia" w:ascii="仿宋" w:hAnsi="仿宋" w:eastAsia="仿宋" w:cs="Mongolian Baiti"/>
                <w:i w:val="0"/>
                <w:iCs w:val="0"/>
                <w:caps w:val="0"/>
                <w:spacing w:val="0"/>
                <w:kern w:val="0"/>
                <w:sz w:val="24"/>
                <w:szCs w:val="22"/>
                <w:shd w:val="clear" w:fill="FCFCFC"/>
                <w:lang w:val="en-US" w:eastAsia="zh-CN" w:bidi="ar"/>
              </w:rPr>
              <w:t>flask-socketio+</w:t>
            </w:r>
            <w:r>
              <w:rPr>
                <w:rFonts w:hint="default" w:ascii="仿宋" w:hAnsi="仿宋" w:eastAsia="仿宋" w:cs="Mongolian Baiti"/>
                <w:i w:val="0"/>
                <w:iCs w:val="0"/>
                <w:caps w:val="0"/>
                <w:spacing w:val="0"/>
                <w:kern w:val="0"/>
                <w:sz w:val="24"/>
                <w:szCs w:val="22"/>
                <w:shd w:val="clear" w:fill="FCFCFC"/>
                <w:lang w:val="en-US" w:eastAsia="zh-CN" w:bidi="ar"/>
              </w:rPr>
              <w:t>html+javaScript</w:t>
            </w:r>
            <w:r>
              <w:rPr>
                <w:rFonts w:hint="eastAsia" w:ascii="仿宋" w:hAnsi="仿宋" w:eastAsia="仿宋"/>
                <w:sz w:val="24"/>
                <w:szCs w:val="22"/>
              </w:rPr>
              <w:t>+vue+</w:t>
            </w:r>
            <w:r>
              <w:rPr>
                <w:rFonts w:hint="eastAsia" w:ascii="仿宋" w:hAnsi="仿宋" w:eastAsia="仿宋"/>
                <w:sz w:val="24"/>
                <w:szCs w:val="22"/>
                <w:shd w:val="clear" w:fill="FCFCFC"/>
                <w:lang w:bidi="ar"/>
              </w:rPr>
              <w:t>mysql+</w:t>
            </w:r>
            <w:ins w:id="94" w:author="冬青" w:date="2025-03-04T13:41:12Z">
              <w:r>
                <w:rPr>
                  <w:rFonts w:hint="eastAsia" w:ascii="仿宋" w:hAnsi="仿宋" w:eastAsia="仿宋"/>
                  <w:sz w:val="24"/>
                  <w:szCs w:val="22"/>
                  <w:shd w:val="clear" w:fill="FCFCFC"/>
                  <w:lang w:val="en-US" w:eastAsia="zh-CN" w:bidi="ar"/>
                </w:rPr>
                <w:t xml:space="preserve"> </w:t>
              </w:r>
            </w:ins>
            <w:r>
              <w:rPr>
                <w:rFonts w:hint="eastAsia" w:ascii="仿宋" w:hAnsi="仿宋" w:eastAsia="仿宋" w:cs="Mongolian Baiti"/>
                <w:i w:val="0"/>
                <w:iCs w:val="0"/>
                <w:caps w:val="0"/>
                <w:spacing w:val="0"/>
                <w:kern w:val="0"/>
                <w:sz w:val="24"/>
                <w:szCs w:val="22"/>
                <w:shd w:val="clear" w:fill="FCFCFC"/>
                <w:lang w:val="en-US" w:eastAsia="zh-CN" w:bidi="ar"/>
              </w:rPr>
              <w:t>Django-REST-Framework</w:t>
            </w:r>
            <w:r>
              <w:rPr>
                <w:rFonts w:hint="eastAsia" w:ascii="仿宋" w:hAnsi="仿宋" w:eastAsia="仿宋"/>
                <w:sz w:val="24"/>
                <w:szCs w:val="22"/>
                <w:shd w:val="clear" w:fill="FCFCFC"/>
                <w:lang w:bidi="ar"/>
              </w:rPr>
              <w:t>API</w:t>
            </w:r>
            <w:r>
              <w:rPr>
                <w:rFonts w:hint="eastAsia" w:ascii="仿宋" w:hAnsi="仿宋" w:eastAsia="仿宋"/>
                <w:sz w:val="24"/>
                <w:szCs w:val="22"/>
                <w:shd w:val="clear" w:fill="FCFCFC"/>
                <w:lang w:val="en-US" w:eastAsia="zh-CN" w:bidi="ar"/>
              </w:rPr>
              <w:t>开发</w:t>
            </w:r>
            <w:del w:id="95" w:author="冬青" w:date="2025-03-04T13:39:38Z">
              <w:r>
                <w:rPr>
                  <w:rFonts w:hint="eastAsia" w:ascii="仿宋" w:hAnsi="仿宋" w:eastAsia="仿宋"/>
                  <w:sz w:val="24"/>
                  <w:szCs w:val="22"/>
                  <w:shd w:val="clear" w:fill="FCFCFC"/>
                  <w:lang w:val="en-US" w:bidi="ar"/>
                </w:rPr>
                <w:delText>+</w:delText>
              </w:r>
            </w:del>
            <w:ins w:id="96" w:author="冬青" w:date="2025-03-04T13:39:38Z">
              <w:r>
                <w:rPr>
                  <w:rFonts w:hint="eastAsia" w:ascii="仿宋" w:hAnsi="仿宋" w:eastAsia="仿宋"/>
                  <w:sz w:val="24"/>
                  <w:szCs w:val="22"/>
                  <w:shd w:val="clear" w:fill="FCFCFC"/>
                  <w:lang w:val="en-US" w:eastAsia="zh-CN" w:bidi="ar"/>
                </w:rPr>
                <w:t>，</w:t>
              </w:r>
            </w:ins>
            <w:r>
              <w:rPr>
                <w:rFonts w:hint="eastAsia" w:ascii="仿宋" w:hAnsi="仿宋" w:eastAsia="仿宋" w:cs="Mongolian Baiti"/>
                <w:i w:val="0"/>
                <w:iCs w:val="0"/>
                <w:caps w:val="0"/>
                <w:spacing w:val="0"/>
                <w:kern w:val="0"/>
                <w:sz w:val="24"/>
                <w:szCs w:val="22"/>
                <w:shd w:val="clear" w:fill="FCFCFC"/>
                <w:lang w:val="en-US" w:eastAsia="zh-CN" w:bidi="ar"/>
              </w:rPr>
              <w:t>支付SDK集成</w:t>
            </w:r>
            <w:r>
              <w:rPr>
                <w:rFonts w:hint="eastAsia" w:ascii="仿宋" w:hAnsi="仿宋" w:eastAsia="仿宋"/>
                <w:sz w:val="24"/>
                <w:szCs w:val="22"/>
                <w:shd w:val="clear" w:fill="FCFCFC"/>
                <w:lang w:bidi="ar"/>
              </w:rPr>
              <w:t>+中间件</w:t>
            </w:r>
            <w:r>
              <w:rPr>
                <w:rFonts w:hint="default" w:ascii="仿宋" w:hAnsi="仿宋" w:eastAsia="仿宋" w:cs="Mongolian Baiti"/>
                <w:i w:val="0"/>
                <w:iCs w:val="0"/>
                <w:caps w:val="0"/>
                <w:spacing w:val="0"/>
                <w:kern w:val="0"/>
                <w:sz w:val="24"/>
                <w:szCs w:val="22"/>
                <w:shd w:val="clear" w:fill="FCFCFC"/>
                <w:lang w:val="en-US" w:eastAsia="zh-CN" w:bidi="ar"/>
              </w:rPr>
              <w:t>+</w:t>
            </w:r>
            <w:r>
              <w:rPr>
                <w:rFonts w:hint="eastAsia" w:ascii="仿宋" w:hAnsi="仿宋" w:eastAsia="仿宋" w:cs="Mongolian Baiti"/>
                <w:i w:val="0"/>
                <w:iCs w:val="0"/>
                <w:caps w:val="0"/>
                <w:spacing w:val="0"/>
                <w:kern w:val="0"/>
                <w:sz w:val="24"/>
                <w:szCs w:val="22"/>
                <w:shd w:val="clear" w:fill="FCFCFC"/>
                <w:lang w:val="en-US" w:eastAsia="zh-CN" w:bidi="ar"/>
              </w:rPr>
              <w:t>Nginx负载均衡</w:t>
            </w:r>
            <w:del w:id="97" w:author="冬青" w:date="2025-03-04T13:39:45Z">
              <w:r>
                <w:rPr>
                  <w:rFonts w:hint="eastAsia" w:ascii="仿宋" w:hAnsi="仿宋" w:eastAsia="仿宋" w:cs="Mongolian Baiti"/>
                  <w:i w:val="0"/>
                  <w:iCs w:val="0"/>
                  <w:caps w:val="0"/>
                  <w:spacing w:val="0"/>
                  <w:kern w:val="0"/>
                  <w:sz w:val="24"/>
                  <w:szCs w:val="22"/>
                  <w:shd w:val="clear" w:fill="FCFCFC"/>
                  <w:lang w:val="en-US" w:eastAsia="zh-CN" w:bidi="ar"/>
                </w:rPr>
                <w:delText>+</w:delText>
              </w:r>
            </w:del>
            <w:ins w:id="98" w:author="冬青" w:date="2025-03-04T13:39:45Z">
              <w:r>
                <w:rPr>
                  <w:rFonts w:hint="eastAsia" w:ascii="仿宋" w:hAnsi="仿宋" w:eastAsia="仿宋" w:cs="Mongolian Baiti"/>
                  <w:i w:val="0"/>
                  <w:iCs w:val="0"/>
                  <w:caps w:val="0"/>
                  <w:spacing w:val="0"/>
                  <w:kern w:val="0"/>
                  <w:sz w:val="24"/>
                  <w:szCs w:val="22"/>
                  <w:shd w:val="clear" w:fill="FCFCFC"/>
                  <w:lang w:val="en-US" w:eastAsia="zh-CN" w:bidi="ar"/>
                </w:rPr>
                <w:t>，</w:t>
              </w:r>
            </w:ins>
            <w:ins w:id="99" w:author="冬青" w:date="2025-03-04T13:39:46Z">
              <w:r>
                <w:rPr>
                  <w:rFonts w:hint="eastAsia" w:ascii="仿宋" w:hAnsi="仿宋" w:eastAsia="仿宋" w:cs="Mongolian Baiti"/>
                  <w:i w:val="0"/>
                  <w:iCs w:val="0"/>
                  <w:caps w:val="0"/>
                  <w:spacing w:val="0"/>
                  <w:kern w:val="0"/>
                  <w:sz w:val="24"/>
                  <w:szCs w:val="22"/>
                  <w:shd w:val="clear" w:fill="FCFCFC"/>
                  <w:lang w:val="en-US" w:eastAsia="zh-CN" w:bidi="ar"/>
                </w:rPr>
                <w:t>利用</w:t>
              </w:r>
            </w:ins>
            <w:r>
              <w:rPr>
                <w:rFonts w:hint="default" w:ascii="仿宋" w:hAnsi="仿宋" w:eastAsia="仿宋" w:cs="Mongolian Baiti"/>
                <w:i w:val="0"/>
                <w:iCs w:val="0"/>
                <w:caps w:val="0"/>
                <w:spacing w:val="0"/>
                <w:kern w:val="0"/>
                <w:sz w:val="24"/>
                <w:szCs w:val="22"/>
                <w:shd w:val="clear" w:fill="FCFCFC"/>
                <w:lang w:val="en-US" w:eastAsia="zh-CN" w:bidi="ar"/>
              </w:rPr>
              <w:t>爬虫脚本</w:t>
            </w:r>
            <w:del w:id="100" w:author="冬青" w:date="2025-03-04T13:39:52Z">
              <w:r>
                <w:rPr>
                  <w:rFonts w:hint="default" w:ascii="仿宋" w:hAnsi="仿宋" w:eastAsia="仿宋" w:cs="Mongolian Baiti"/>
                  <w:i w:val="0"/>
                  <w:iCs w:val="0"/>
                  <w:caps w:val="0"/>
                  <w:spacing w:val="0"/>
                  <w:kern w:val="0"/>
                  <w:sz w:val="24"/>
                  <w:szCs w:val="22"/>
                  <w:shd w:val="clear" w:fill="FCFCFC"/>
                  <w:lang w:val="en-US" w:eastAsia="zh-CN" w:bidi="ar"/>
                </w:rPr>
                <w:delText>可以</w:delText>
              </w:r>
            </w:del>
            <w:r>
              <w:rPr>
                <w:rFonts w:hint="default" w:ascii="仿宋" w:hAnsi="仿宋" w:eastAsia="仿宋" w:cs="Mongolian Baiti"/>
                <w:i w:val="0"/>
                <w:iCs w:val="0"/>
                <w:caps w:val="0"/>
                <w:spacing w:val="0"/>
                <w:kern w:val="0"/>
                <w:sz w:val="24"/>
                <w:szCs w:val="22"/>
                <w:shd w:val="clear" w:fill="FCFCFC"/>
                <w:lang w:val="en-US" w:eastAsia="zh-CN" w:bidi="ar"/>
              </w:rPr>
              <w:t>批量爬取海关编码信息</w:t>
            </w:r>
            <w:ins w:id="101" w:author="冬青" w:date="2025-03-04T13:39:54Z">
              <w:r>
                <w:rPr>
                  <w:rFonts w:hint="eastAsia" w:ascii="仿宋" w:hAnsi="仿宋" w:eastAsia="仿宋" w:cs="Mongolian Baiti"/>
                  <w:i w:val="0"/>
                  <w:iCs w:val="0"/>
                  <w:caps w:val="0"/>
                  <w:spacing w:val="0"/>
                  <w:kern w:val="0"/>
                  <w:sz w:val="24"/>
                  <w:szCs w:val="22"/>
                  <w:shd w:val="clear" w:fill="FCFCFC"/>
                  <w:lang w:val="en-US" w:eastAsia="zh-CN" w:bidi="ar"/>
                </w:rPr>
                <w:t>。</w:t>
              </w:r>
            </w:ins>
          </w:p>
          <w:p w14:paraId="2E4B0041">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105" w:beforeAutospacing="0" w:after="105" w:afterAutospacing="0" w:line="30" w:lineRule="atLeast"/>
              <w:ind w:left="0" w:right="0" w:firstLine="240" w:firstLineChars="100"/>
              <w:jc w:val="left"/>
              <w:textAlignment w:val="baseline"/>
              <w:rPr>
                <w:ins w:id="103" w:author="冬青" w:date="2025-03-04T13:40:11Z"/>
                <w:rStyle w:val="9"/>
                <w:rFonts w:hint="eastAsia" w:ascii="仿宋" w:hAnsi="仿宋" w:eastAsia="仿宋" w:cs="Mongolian Baiti"/>
                <w:b w:val="0"/>
                <w:bCs w:val="0"/>
                <w:i w:val="0"/>
                <w:iCs w:val="0"/>
                <w:caps w:val="0"/>
                <w:color w:val="383A42"/>
                <w:spacing w:val="0"/>
                <w:sz w:val="24"/>
                <w:szCs w:val="22"/>
                <w:u w:val="none"/>
                <w:shd w:val="clear" w:fill="FCFCFC"/>
                <w:vertAlign w:val="baseline"/>
                <w:rPrChange w:id="104" w:author="冬青" w:date="2025-03-04T13:41:25Z">
                  <w:rPr>
                    <w:ins w:id="105" w:author="冬青" w:date="2025-03-04T13:40:11Z"/>
                    <w:rStyle w:val="12"/>
                    <w:rFonts w:hint="default" w:ascii="Menlo" w:hAnsi="Menlo" w:eastAsia="Menlo" w:cs="Menlo"/>
                    <w:b w:val="0"/>
                    <w:bCs w:val="0"/>
                    <w:i w:val="0"/>
                    <w:iCs w:val="0"/>
                    <w:caps w:val="0"/>
                    <w:color w:val="383A42"/>
                    <w:spacing w:val="0"/>
                    <w:sz w:val="21"/>
                    <w:szCs w:val="21"/>
                    <w:u w:val="none"/>
                    <w:shd w:val="clear" w:fill="FAFAFA"/>
                    <w:vertAlign w:val="baseline"/>
                  </w:rPr>
                </w:rPrChange>
              </w:rPr>
              <w:pPrChange w:id="102" w:author="冬青" w:date="2025-03-04T13:41:43Z">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105" w:beforeAutospacing="0" w:after="105" w:afterAutospacing="0" w:line="30" w:lineRule="atLeast"/>
                  <w:ind w:left="0" w:right="0" w:firstLine="0"/>
                  <w:jc w:val="left"/>
                  <w:textAlignment w:val="baseline"/>
                </w:pPr>
              </w:pPrChange>
            </w:pPr>
            <w:ins w:id="106" w:author="冬青" w:date="2025-03-04T13:40:11Z">
              <w:r>
                <w:rPr>
                  <w:rStyle w:val="9"/>
                  <w:rFonts w:hint="eastAsia" w:ascii="仿宋" w:hAnsi="仿宋" w:eastAsia="仿宋" w:cs="Mongolian Baiti"/>
                  <w:b w:val="0"/>
                  <w:bCs w:val="0"/>
                  <w:i w:val="0"/>
                  <w:iCs w:val="0"/>
                  <w:caps w:val="0"/>
                  <w:color w:val="383A42"/>
                  <w:spacing w:val="0"/>
                  <w:sz w:val="24"/>
                  <w:szCs w:val="22"/>
                  <w:u w:val="none"/>
                  <w:shd w:val="clear" w:fill="FCFCFC"/>
                  <w:vertAlign w:val="baseline"/>
                  <w:rPrChange w:id="107" w:author="冬青" w:date="2025-03-04T13:41:25Z">
                    <w:rPr>
                      <w:rStyle w:val="12"/>
                      <w:rFonts w:hint="default" w:ascii="Menlo" w:hAnsi="Menlo" w:eastAsia="Menlo" w:cs="Menlo"/>
                      <w:b w:val="0"/>
                      <w:bCs w:val="0"/>
                      <w:i w:val="0"/>
                      <w:iCs w:val="0"/>
                      <w:caps w:val="0"/>
                      <w:color w:val="383A42"/>
                      <w:spacing w:val="0"/>
                      <w:sz w:val="21"/>
                      <w:szCs w:val="21"/>
                      <w:u w:val="none"/>
                      <w:shd w:val="clear" w:fill="FAFAFA"/>
                      <w:vertAlign w:val="baseline"/>
                    </w:rPr>
                  </w:rPrChange>
                </w:rPr>
                <w:t>前端</w:t>
              </w:r>
            </w:ins>
            <w:ins w:id="108" w:author="冬青" w:date="2025-03-04T13:41:47Z">
              <w:r>
                <w:rPr>
                  <w:rFonts w:hint="eastAsia" w:ascii="仿宋" w:hAnsi="仿宋" w:eastAsia="仿宋" w:cs="Mongolian Baiti"/>
                  <w:b w:val="0"/>
                  <w:bCs w:val="0"/>
                  <w:i w:val="0"/>
                  <w:iCs w:val="0"/>
                  <w:caps w:val="0"/>
                  <w:spacing w:val="0"/>
                  <w:sz w:val="24"/>
                  <w:szCs w:val="22"/>
                  <w:u w:val="none"/>
                  <w:shd w:val="clear" w:fill="FCFCFC"/>
                  <w:vertAlign w:val="baseline"/>
                  <w:lang w:val="en-US" w:eastAsia="zh-CN"/>
                </w:rPr>
                <w:t>设</w:t>
              </w:r>
            </w:ins>
            <w:ins w:id="109" w:author="冬青" w:date="2025-03-04T13:41:57Z">
              <w:r>
                <w:rPr>
                  <w:rFonts w:hint="eastAsia" w:ascii="仿宋" w:hAnsi="仿宋" w:eastAsia="仿宋" w:cs="Mongolian Baiti"/>
                  <w:b w:val="0"/>
                  <w:bCs w:val="0"/>
                  <w:i w:val="0"/>
                  <w:iCs w:val="0"/>
                  <w:caps w:val="0"/>
                  <w:spacing w:val="0"/>
                  <w:sz w:val="24"/>
                  <w:szCs w:val="22"/>
                  <w:u w:val="none"/>
                  <w:shd w:val="clear" w:fill="FCFCFC"/>
                  <w:vertAlign w:val="baseline"/>
                  <w:lang w:val="en-US" w:eastAsia="zh-CN"/>
                </w:rPr>
                <w:t>计</w:t>
              </w:r>
            </w:ins>
            <w:ins w:id="110" w:author="冬青" w:date="2025-03-04T13:42:02Z">
              <w:r>
                <w:rPr>
                  <w:rFonts w:hint="eastAsia" w:ascii="仿宋" w:hAnsi="仿宋" w:eastAsia="仿宋" w:cs="Mongolian Baiti"/>
                  <w:b w:val="0"/>
                  <w:bCs w:val="0"/>
                  <w:i w:val="0"/>
                  <w:iCs w:val="0"/>
                  <w:caps w:val="0"/>
                  <w:spacing w:val="0"/>
                  <w:sz w:val="24"/>
                  <w:szCs w:val="22"/>
                  <w:u w:val="none"/>
                  <w:shd w:val="clear" w:fill="FCFCFC"/>
                  <w:vertAlign w:val="baseline"/>
                  <w:lang w:val="en-US" w:eastAsia="zh-CN"/>
                </w:rPr>
                <w:t>采用</w:t>
              </w:r>
            </w:ins>
            <w:ins w:id="111" w:author="冬青" w:date="2025-03-04T13:40:11Z">
              <w:r>
                <w:rPr>
                  <w:rStyle w:val="9"/>
                  <w:rFonts w:hint="eastAsia" w:ascii="仿宋" w:hAnsi="仿宋" w:eastAsia="仿宋" w:cs="Mongolian Baiti"/>
                  <w:b w:val="0"/>
                  <w:bCs w:val="0"/>
                  <w:i w:val="0"/>
                  <w:iCs w:val="0"/>
                  <w:caps w:val="0"/>
                  <w:color w:val="383A42"/>
                  <w:spacing w:val="0"/>
                  <w:sz w:val="24"/>
                  <w:szCs w:val="22"/>
                  <w:u w:val="none"/>
                  <w:shd w:val="clear" w:fill="FCFCFC"/>
                  <w:vertAlign w:val="baseline"/>
                  <w:rPrChange w:id="112" w:author="冬青" w:date="2025-03-04T13:41:25Z">
                    <w:rPr>
                      <w:rStyle w:val="12"/>
                      <w:rFonts w:hint="default" w:ascii="Menlo" w:hAnsi="Menlo" w:eastAsia="Menlo" w:cs="Menlo"/>
                      <w:b w:val="0"/>
                      <w:bCs w:val="0"/>
                      <w:i w:val="0"/>
                      <w:iCs w:val="0"/>
                      <w:caps w:val="0"/>
                      <w:color w:val="383A42"/>
                      <w:spacing w:val="0"/>
                      <w:sz w:val="21"/>
                      <w:szCs w:val="21"/>
                      <w:u w:val="none"/>
                      <w:shd w:val="clear" w:fill="FAFAFA"/>
                      <w:vertAlign w:val="baseline"/>
                    </w:rPr>
                  </w:rPrChange>
                </w:rPr>
                <w:t>Vue3</w:t>
              </w:r>
            </w:ins>
            <w:ins w:id="113" w:author="冬青" w:date="2025-03-04T13:42:10Z">
              <w:r>
                <w:rPr>
                  <w:rFonts w:hint="eastAsia" w:ascii="仿宋" w:hAnsi="仿宋" w:eastAsia="仿宋" w:cs="Mongolian Baiti"/>
                  <w:b w:val="0"/>
                  <w:bCs w:val="0"/>
                  <w:i w:val="0"/>
                  <w:iCs w:val="0"/>
                  <w:caps w:val="0"/>
                  <w:spacing w:val="0"/>
                  <w:sz w:val="24"/>
                  <w:szCs w:val="22"/>
                  <w:u w:val="none"/>
                  <w:shd w:val="clear" w:fill="FCFCFC"/>
                  <w:vertAlign w:val="baseline"/>
                  <w:lang w:eastAsia="zh-CN"/>
                </w:rPr>
                <w:t>：</w:t>
              </w:r>
            </w:ins>
            <w:ins w:id="114" w:author="冬青" w:date="2025-03-04T13:40:11Z">
              <w:r>
                <w:rPr>
                  <w:rStyle w:val="9"/>
                  <w:rFonts w:hint="eastAsia" w:ascii="仿宋" w:hAnsi="仿宋" w:eastAsia="仿宋" w:cs="Mongolian Baiti"/>
                  <w:b w:val="0"/>
                  <w:bCs w:val="0"/>
                  <w:i w:val="0"/>
                  <w:iCs w:val="0"/>
                  <w:caps w:val="0"/>
                  <w:color w:val="383A42"/>
                  <w:spacing w:val="0"/>
                  <w:sz w:val="24"/>
                  <w:szCs w:val="22"/>
                  <w:u w:val="none"/>
                  <w:shd w:val="clear" w:fill="FCFCFC"/>
                  <w:vertAlign w:val="baseline"/>
                  <w:rPrChange w:id="115" w:author="冬青" w:date="2025-03-04T13:41:25Z">
                    <w:rPr>
                      <w:rStyle w:val="12"/>
                      <w:rFonts w:hint="default" w:ascii="Menlo" w:hAnsi="Menlo" w:eastAsia="Menlo" w:cs="Menlo"/>
                      <w:b w:val="0"/>
                      <w:bCs w:val="0"/>
                      <w:i w:val="0"/>
                      <w:iCs w:val="0"/>
                      <w:caps w:val="0"/>
                      <w:color w:val="383A42"/>
                      <w:spacing w:val="0"/>
                      <w:sz w:val="21"/>
                      <w:szCs w:val="21"/>
                      <w:u w:val="none"/>
                      <w:shd w:val="clear" w:fill="FAFAFA"/>
                      <w:vertAlign w:val="baseline"/>
                    </w:rPr>
                  </w:rPrChange>
                </w:rPr>
                <w:t xml:space="preserve"> </w:t>
              </w:r>
            </w:ins>
          </w:p>
          <w:p w14:paraId="76408EDF">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105" w:beforeAutospacing="0" w:after="105" w:afterAutospacing="0" w:line="30" w:lineRule="atLeast"/>
              <w:ind w:left="0" w:right="0" w:firstLine="0"/>
              <w:jc w:val="left"/>
              <w:textAlignment w:val="baseline"/>
              <w:rPr>
                <w:ins w:id="116" w:author="冬青" w:date="2025-03-04T13:40:11Z"/>
                <w:rStyle w:val="9"/>
                <w:rFonts w:hint="eastAsia" w:ascii="仿宋" w:hAnsi="仿宋" w:eastAsia="仿宋" w:cs="Mongolian Baiti"/>
                <w:b w:val="0"/>
                <w:bCs w:val="0"/>
                <w:i w:val="0"/>
                <w:iCs w:val="0"/>
                <w:caps w:val="0"/>
                <w:color w:val="383A42"/>
                <w:spacing w:val="0"/>
                <w:sz w:val="24"/>
                <w:szCs w:val="22"/>
                <w:u w:val="none"/>
                <w:shd w:val="clear" w:fill="FCFCFC"/>
                <w:vertAlign w:val="baseline"/>
                <w:rPrChange w:id="117" w:author="冬青" w:date="2025-03-04T13:41:25Z">
                  <w:rPr>
                    <w:ins w:id="118" w:author="冬青" w:date="2025-03-04T13:40:11Z"/>
                    <w:rStyle w:val="12"/>
                    <w:rFonts w:hint="default" w:ascii="Menlo" w:hAnsi="Menlo" w:eastAsia="Menlo" w:cs="Menlo"/>
                    <w:b w:val="0"/>
                    <w:bCs w:val="0"/>
                    <w:i w:val="0"/>
                    <w:iCs w:val="0"/>
                    <w:caps w:val="0"/>
                    <w:color w:val="383A42"/>
                    <w:spacing w:val="0"/>
                    <w:sz w:val="21"/>
                    <w:szCs w:val="21"/>
                    <w:u w:val="none"/>
                    <w:shd w:val="clear" w:fill="FAFAFA"/>
                    <w:vertAlign w:val="baseline"/>
                  </w:rPr>
                </w:rPrChange>
              </w:rPr>
            </w:pPr>
            <w:ins w:id="119" w:author="冬青" w:date="2025-03-04T13:40:11Z">
              <w:r>
                <w:rPr>
                  <w:rStyle w:val="9"/>
                  <w:rFonts w:hint="eastAsia" w:ascii="仿宋" w:hAnsi="仿宋" w:eastAsia="仿宋" w:cs="Mongolian Baiti"/>
                  <w:b w:val="0"/>
                  <w:bCs w:val="0"/>
                  <w:i w:val="0"/>
                  <w:iCs w:val="0"/>
                  <w:caps w:val="0"/>
                  <w:color w:val="383A42"/>
                  <w:spacing w:val="0"/>
                  <w:sz w:val="24"/>
                  <w:szCs w:val="22"/>
                  <w:u w:val="none"/>
                  <w:shd w:val="clear" w:fill="FCFCFC"/>
                  <w:vertAlign w:val="baseline"/>
                  <w:rPrChange w:id="120" w:author="冬青" w:date="2025-03-04T13:41:25Z">
                    <w:rPr>
                      <w:rStyle w:val="12"/>
                      <w:rFonts w:hint="default" w:ascii="Menlo" w:hAnsi="Menlo" w:eastAsia="Menlo" w:cs="Menlo"/>
                      <w:b w:val="0"/>
                      <w:bCs w:val="0"/>
                      <w:i w:val="0"/>
                      <w:iCs w:val="0"/>
                      <w:caps w:val="0"/>
                      <w:color w:val="383A42"/>
                      <w:spacing w:val="0"/>
                      <w:sz w:val="21"/>
                      <w:szCs w:val="21"/>
                      <w:u w:val="none"/>
                      <w:shd w:val="clear" w:fill="FAFAFA"/>
                      <w:vertAlign w:val="baseline"/>
                    </w:rPr>
                  </w:rPrChange>
                </w:rPr>
                <w:t xml:space="preserve">├── API网关 → [后端]Django  </w:t>
              </w:r>
            </w:ins>
          </w:p>
          <w:p w14:paraId="45E97EC2">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105" w:beforeAutospacing="0" w:after="105" w:afterAutospacing="0" w:line="30" w:lineRule="atLeast"/>
              <w:ind w:left="0" w:right="0" w:firstLine="0"/>
              <w:jc w:val="left"/>
              <w:textAlignment w:val="baseline"/>
              <w:rPr>
                <w:ins w:id="121" w:author="冬青" w:date="2025-03-04T13:40:11Z"/>
                <w:rStyle w:val="9"/>
                <w:rFonts w:hint="eastAsia" w:ascii="仿宋" w:hAnsi="仿宋" w:eastAsia="仿宋" w:cs="Mongolian Baiti"/>
                <w:b w:val="0"/>
                <w:bCs w:val="0"/>
                <w:i w:val="0"/>
                <w:iCs w:val="0"/>
                <w:caps w:val="0"/>
                <w:color w:val="383A42"/>
                <w:spacing w:val="0"/>
                <w:sz w:val="24"/>
                <w:szCs w:val="22"/>
                <w:u w:val="none"/>
                <w:shd w:val="clear" w:fill="FCFCFC"/>
                <w:vertAlign w:val="baseline"/>
                <w:rPrChange w:id="122" w:author="冬青" w:date="2025-03-04T13:41:25Z">
                  <w:rPr>
                    <w:ins w:id="123" w:author="冬青" w:date="2025-03-04T13:40:11Z"/>
                    <w:rStyle w:val="12"/>
                    <w:rFonts w:hint="default" w:ascii="Menlo" w:hAnsi="Menlo" w:eastAsia="Menlo" w:cs="Menlo"/>
                    <w:b w:val="0"/>
                    <w:bCs w:val="0"/>
                    <w:i w:val="0"/>
                    <w:iCs w:val="0"/>
                    <w:caps w:val="0"/>
                    <w:color w:val="383A42"/>
                    <w:spacing w:val="0"/>
                    <w:sz w:val="21"/>
                    <w:szCs w:val="21"/>
                    <w:u w:val="none"/>
                    <w:shd w:val="clear" w:fill="FAFAFA"/>
                    <w:vertAlign w:val="baseline"/>
                  </w:rPr>
                </w:rPrChange>
              </w:rPr>
            </w:pPr>
            <w:ins w:id="124" w:author="冬青" w:date="2025-03-04T13:40:11Z">
              <w:r>
                <w:rPr>
                  <w:rStyle w:val="9"/>
                  <w:rFonts w:hint="eastAsia" w:ascii="仿宋" w:hAnsi="仿宋" w:eastAsia="仿宋" w:cs="Mongolian Baiti"/>
                  <w:b w:val="0"/>
                  <w:bCs w:val="0"/>
                  <w:i w:val="0"/>
                  <w:iCs w:val="0"/>
                  <w:caps w:val="0"/>
                  <w:color w:val="383A42"/>
                  <w:spacing w:val="0"/>
                  <w:sz w:val="24"/>
                  <w:szCs w:val="22"/>
                  <w:u w:val="none"/>
                  <w:shd w:val="clear" w:fill="FCFCFC"/>
                  <w:vertAlign w:val="baseline"/>
                  <w:rPrChange w:id="125" w:author="冬青" w:date="2025-03-04T13:41:25Z">
                    <w:rPr>
                      <w:rStyle w:val="12"/>
                      <w:rFonts w:hint="default" w:ascii="Menlo" w:hAnsi="Menlo" w:eastAsia="Menlo" w:cs="Menlo"/>
                      <w:b w:val="0"/>
                      <w:bCs w:val="0"/>
                      <w:i w:val="0"/>
                      <w:iCs w:val="0"/>
                      <w:caps w:val="0"/>
                      <w:color w:val="383A42"/>
                      <w:spacing w:val="0"/>
                      <w:sz w:val="21"/>
                      <w:szCs w:val="21"/>
                      <w:u w:val="none"/>
                      <w:shd w:val="clear" w:fill="FAFAFA"/>
                      <w:vertAlign w:val="baseline"/>
                    </w:rPr>
                  </w:rPrChange>
                </w:rPr>
                <w:t xml:space="preserve">│    ├── </w:t>
              </w:r>
            </w:ins>
            <w:ins w:id="126" w:author="冬青" w:date="2025-03-04T13:40:11Z">
              <w:r>
                <w:rPr>
                  <w:rStyle w:val="9"/>
                  <w:rFonts w:hint="eastAsia" w:ascii="仿宋" w:hAnsi="仿宋" w:eastAsia="仿宋" w:cs="Mongolian Baiti"/>
                  <w:b w:val="0"/>
                  <w:bCs w:val="0"/>
                  <w:i w:val="0"/>
                  <w:iCs w:val="0"/>
                  <w:caps w:val="0"/>
                  <w:color w:val="383A42"/>
                  <w:spacing w:val="0"/>
                  <w:sz w:val="24"/>
                  <w:szCs w:val="22"/>
                  <w:u w:val="none"/>
                  <w:shd w:val="clear" w:fill="FCFCFC"/>
                  <w:vertAlign w:val="baseline"/>
                  <w:lang w:val="en-US" w:eastAsia="zh-CN"/>
                  <w:rPrChange w:id="127" w:author="冬青" w:date="2025-03-04T13:41:25Z">
                    <w:rPr>
                      <w:rStyle w:val="12"/>
                      <w:rFonts w:hint="eastAsia" w:ascii="Menlo" w:hAnsi="Menlo" w:eastAsia="宋体" w:cs="Menlo"/>
                      <w:b w:val="0"/>
                      <w:bCs w:val="0"/>
                      <w:i w:val="0"/>
                      <w:iCs w:val="0"/>
                      <w:caps w:val="0"/>
                      <w:color w:val="383A42"/>
                      <w:spacing w:val="0"/>
                      <w:sz w:val="21"/>
                      <w:szCs w:val="21"/>
                      <w:u w:val="none"/>
                      <w:shd w:val="clear" w:fill="FAFAFA"/>
                      <w:vertAlign w:val="baseline"/>
                      <w:lang w:val="en-US" w:eastAsia="zh-CN"/>
                    </w:rPr>
                  </w:rPrChange>
                </w:rPr>
                <w:t>订单</w:t>
              </w:r>
            </w:ins>
            <w:ins w:id="128" w:author="冬青" w:date="2025-03-04T13:40:11Z">
              <w:r>
                <w:rPr>
                  <w:rStyle w:val="9"/>
                  <w:rFonts w:hint="eastAsia" w:ascii="仿宋" w:hAnsi="仿宋" w:eastAsia="仿宋" w:cs="Mongolian Baiti"/>
                  <w:b w:val="0"/>
                  <w:bCs w:val="0"/>
                  <w:i w:val="0"/>
                  <w:iCs w:val="0"/>
                  <w:caps w:val="0"/>
                  <w:color w:val="383A42"/>
                  <w:spacing w:val="0"/>
                  <w:sz w:val="24"/>
                  <w:szCs w:val="22"/>
                  <w:u w:val="none"/>
                  <w:shd w:val="clear" w:fill="FCFCFC"/>
                  <w:vertAlign w:val="baseline"/>
                  <w:rPrChange w:id="129" w:author="冬青" w:date="2025-03-04T13:41:25Z">
                    <w:rPr>
                      <w:rStyle w:val="12"/>
                      <w:rFonts w:hint="default" w:ascii="Menlo" w:hAnsi="Menlo" w:eastAsia="Menlo" w:cs="Menlo"/>
                      <w:b w:val="0"/>
                      <w:bCs w:val="0"/>
                      <w:i w:val="0"/>
                      <w:iCs w:val="0"/>
                      <w:caps w:val="0"/>
                      <w:color w:val="383A42"/>
                      <w:spacing w:val="0"/>
                      <w:sz w:val="21"/>
                      <w:szCs w:val="21"/>
                      <w:u w:val="none"/>
                      <w:shd w:val="clear" w:fill="FAFAFA"/>
                      <w:vertAlign w:val="baseline"/>
                    </w:rPr>
                  </w:rPrChange>
                </w:rPr>
                <w:t>管理</w:t>
              </w:r>
            </w:ins>
            <w:ins w:id="130" w:author="冬青" w:date="2025-03-04T13:40:11Z">
              <w:r>
                <w:rPr>
                  <w:rFonts w:hint="eastAsia" w:ascii="仿宋" w:hAnsi="仿宋" w:eastAsia="仿宋" w:cs="Mongolian Baiti"/>
                  <w:sz w:val="24"/>
                  <w:szCs w:val="22"/>
                  <w:shd w:val="clear" w:fill="FCFCFC"/>
                  <w:rPrChange w:id="131" w:author="冬青" w:date="2025-03-04T13:41:25Z">
                    <w:rPr>
                      <w:rFonts w:hint="eastAsia" w:ascii="仿宋" w:hAnsi="仿宋" w:eastAsia="仿宋"/>
                      <w:sz w:val="21"/>
                      <w:szCs w:val="21"/>
                    </w:rPr>
                  </w:rPrChange>
                </w:rPr>
                <w:t>dj</w:t>
              </w:r>
            </w:ins>
            <w:ins w:id="132" w:author="冬青" w:date="2025-03-04T13:40:11Z">
              <w:r>
                <w:rPr>
                  <w:rFonts w:hint="eastAsia" w:ascii="仿宋" w:hAnsi="仿宋" w:eastAsia="仿宋" w:cs="Mongolian Baiti"/>
                  <w:sz w:val="24"/>
                  <w:szCs w:val="22"/>
                  <w:shd w:val="clear" w:fill="FCFCFC"/>
                  <w:lang w:bidi="ar"/>
                  <w:rPrChange w:id="133" w:author="冬青" w:date="2025-03-04T13:41:25Z">
                    <w:rPr>
                      <w:rFonts w:hint="eastAsia" w:ascii="仿宋" w:hAnsi="仿宋" w:eastAsia="仿宋"/>
                      <w:sz w:val="21"/>
                      <w:szCs w:val="21"/>
                      <w:shd w:val="clear" w:fill="FCFCFC"/>
                      <w:lang w:bidi="ar"/>
                    </w:rPr>
                  </w:rPrChange>
                </w:rPr>
                <w:t>ango</w:t>
              </w:r>
            </w:ins>
            <w:ins w:id="134" w:author="冬青" w:date="2025-03-04T13:40:11Z">
              <w:r>
                <w:rPr>
                  <w:rFonts w:hint="eastAsia" w:ascii="仿宋" w:hAnsi="仿宋" w:eastAsia="仿宋" w:cs="Mongolian Baiti"/>
                  <w:sz w:val="24"/>
                  <w:szCs w:val="22"/>
                  <w:shd w:val="clear" w:fill="FCFCFC"/>
                  <w:lang w:val="en-US" w:eastAsia="zh-CN" w:bidi="ar"/>
                  <w:rPrChange w:id="135" w:author="冬青" w:date="2025-03-04T13:41:25Z">
                    <w:rPr>
                      <w:rFonts w:hint="eastAsia" w:ascii="仿宋" w:hAnsi="仿宋" w:eastAsia="仿宋"/>
                      <w:sz w:val="21"/>
                      <w:szCs w:val="21"/>
                      <w:shd w:val="clear" w:fill="FCFCFC"/>
                      <w:lang w:val="en-US" w:eastAsia="zh-CN" w:bidi="ar"/>
                    </w:rPr>
                  </w:rPrChange>
                </w:rPr>
                <w:t>/</w:t>
              </w:r>
            </w:ins>
            <w:ins w:id="136" w:author="冬青" w:date="2025-03-04T13:40:11Z">
              <w:r>
                <w:rPr>
                  <w:rFonts w:hint="eastAsia" w:ascii="仿宋" w:hAnsi="仿宋" w:eastAsia="仿宋" w:cs="Mongolian Baiti"/>
                  <w:i w:val="0"/>
                  <w:iCs w:val="0"/>
                  <w:caps w:val="0"/>
                  <w:spacing w:val="0"/>
                  <w:kern w:val="0"/>
                  <w:sz w:val="24"/>
                  <w:szCs w:val="22"/>
                  <w:shd w:val="clear" w:fill="FCFCFC"/>
                  <w:lang w:val="en-US" w:eastAsia="zh-CN" w:bidi="ar"/>
                  <w:rPrChange w:id="137" w:author="冬青" w:date="2025-03-04T13:41:25Z">
                    <w:rPr>
                      <w:rFonts w:hint="eastAsia" w:ascii="仿宋" w:hAnsi="仿宋" w:eastAsia="仿宋" w:cs="Mongolian Baiti"/>
                      <w:i w:val="0"/>
                      <w:iCs w:val="0"/>
                      <w:caps w:val="0"/>
                      <w:spacing w:val="0"/>
                      <w:kern w:val="0"/>
                      <w:sz w:val="21"/>
                      <w:szCs w:val="21"/>
                      <w:shd w:val="clear" w:fill="FCFCFC"/>
                      <w:lang w:val="en-US" w:eastAsia="zh-CN" w:bidi="ar"/>
                    </w:rPr>
                  </w:rPrChange>
                </w:rPr>
                <w:t>flask-socketio</w:t>
              </w:r>
            </w:ins>
            <w:ins w:id="138" w:author="冬青" w:date="2025-03-04T13:40:11Z">
              <w:r>
                <w:rPr>
                  <w:rFonts w:hint="eastAsia" w:ascii="仿宋" w:hAnsi="仿宋" w:eastAsia="仿宋" w:cs="Mongolian Baiti"/>
                  <w:sz w:val="24"/>
                  <w:szCs w:val="22"/>
                  <w:shd w:val="clear" w:fill="FCFCFC"/>
                  <w:rPrChange w:id="139" w:author="冬青" w:date="2025-03-04T13:41:25Z">
                    <w:rPr>
                      <w:rFonts w:hint="eastAsia" w:ascii="仿宋" w:hAnsi="仿宋" w:eastAsia="仿宋"/>
                      <w:sz w:val="21"/>
                      <w:szCs w:val="21"/>
                    </w:rPr>
                  </w:rPrChange>
                </w:rPr>
                <w:t>+vue+mysql</w:t>
              </w:r>
            </w:ins>
            <w:ins w:id="140" w:author="冬青" w:date="2025-03-04T13:40:11Z">
              <w:r>
                <w:rPr>
                  <w:rFonts w:hint="eastAsia" w:ascii="仿宋" w:hAnsi="仿宋" w:eastAsia="仿宋" w:cs="Mongolian Baiti"/>
                  <w:i w:val="0"/>
                  <w:iCs w:val="0"/>
                  <w:caps w:val="0"/>
                  <w:spacing w:val="0"/>
                  <w:kern w:val="0"/>
                  <w:sz w:val="24"/>
                  <w:szCs w:val="22"/>
                  <w:shd w:val="clear" w:fill="FCFCFC"/>
                  <w:lang w:val="en-US" w:eastAsia="zh-CN" w:bidi="ar"/>
                  <w:rPrChange w:id="141" w:author="冬青" w:date="2025-03-04T13:41:25Z">
                    <w:rPr>
                      <w:rFonts w:hint="default" w:ascii="仿宋" w:hAnsi="仿宋" w:eastAsia="仿宋" w:cs="Mongolian Baiti"/>
                      <w:i w:val="0"/>
                      <w:iCs w:val="0"/>
                      <w:caps w:val="0"/>
                      <w:spacing w:val="0"/>
                      <w:kern w:val="0"/>
                      <w:sz w:val="21"/>
                      <w:szCs w:val="21"/>
                      <w:shd w:val="clear" w:fill="FCFCFC"/>
                      <w:lang w:val="en-US" w:eastAsia="zh-CN" w:bidi="ar"/>
                    </w:rPr>
                  </w:rPrChange>
                </w:rPr>
                <w:t>+</w:t>
              </w:r>
            </w:ins>
            <w:ins w:id="142" w:author="冬青" w:date="2025-03-04T13:40:11Z">
              <w:r>
                <w:rPr>
                  <w:rFonts w:hint="eastAsia" w:ascii="仿宋" w:hAnsi="仿宋" w:eastAsia="仿宋" w:cs="Mongolian Baiti"/>
                  <w:i w:val="0"/>
                  <w:iCs w:val="0"/>
                  <w:caps w:val="0"/>
                  <w:spacing w:val="0"/>
                  <w:kern w:val="0"/>
                  <w:sz w:val="24"/>
                  <w:szCs w:val="22"/>
                  <w:shd w:val="clear" w:fill="FCFCFC"/>
                  <w:lang w:val="en-US" w:eastAsia="zh-CN" w:bidi="ar"/>
                  <w:rPrChange w:id="143" w:author="冬青" w:date="2025-03-04T13:41:25Z">
                    <w:rPr>
                      <w:rFonts w:hint="eastAsia" w:ascii="仿宋" w:hAnsi="仿宋" w:eastAsia="仿宋" w:cs="Mongolian Baiti"/>
                      <w:i w:val="0"/>
                      <w:iCs w:val="0"/>
                      <w:caps w:val="0"/>
                      <w:spacing w:val="0"/>
                      <w:kern w:val="0"/>
                      <w:sz w:val="21"/>
                      <w:szCs w:val="21"/>
                      <w:shd w:val="clear" w:fill="FCFCFC"/>
                      <w:lang w:val="en-US" w:eastAsia="zh-CN" w:bidi="ar"/>
                    </w:rPr>
                  </w:rPrChange>
                </w:rPr>
                <w:t>Nginx负载均衡</w:t>
              </w:r>
            </w:ins>
          </w:p>
          <w:p w14:paraId="67597937">
            <w:pPr>
              <w:rPr>
                <w:ins w:id="144" w:author="冬青" w:date="2025-03-04T13:40:11Z"/>
                <w:rStyle w:val="9"/>
                <w:rFonts w:hint="eastAsia" w:ascii="仿宋" w:hAnsi="仿宋" w:eastAsia="仿宋" w:cs="Mongolian Baiti"/>
                <w:b w:val="0"/>
                <w:bCs w:val="0"/>
                <w:i w:val="0"/>
                <w:iCs w:val="0"/>
                <w:caps w:val="0"/>
                <w:color w:val="383A42"/>
                <w:spacing w:val="0"/>
                <w:sz w:val="24"/>
                <w:szCs w:val="22"/>
                <w:u w:val="none"/>
                <w:shd w:val="clear" w:fill="FCFCFC"/>
                <w:vertAlign w:val="baseline"/>
                <w:lang w:bidi="ar"/>
                <w:rPrChange w:id="145" w:author="冬青" w:date="2025-03-04T13:41:25Z">
                  <w:rPr>
                    <w:ins w:id="146" w:author="冬青" w:date="2025-03-04T13:40:11Z"/>
                    <w:rStyle w:val="12"/>
                    <w:rFonts w:hint="default" w:ascii="Menlo" w:hAnsi="Menlo" w:eastAsia="Menlo" w:cs="Menlo"/>
                    <w:b w:val="0"/>
                    <w:bCs w:val="0"/>
                    <w:i w:val="0"/>
                    <w:iCs w:val="0"/>
                    <w:caps w:val="0"/>
                    <w:color w:val="383A42"/>
                    <w:spacing w:val="0"/>
                    <w:sz w:val="21"/>
                    <w:szCs w:val="21"/>
                    <w:u w:val="none"/>
                    <w:shd w:val="clear" w:fill="FAFAFA"/>
                    <w:vertAlign w:val="baseline"/>
                  </w:rPr>
                </w:rPrChange>
              </w:rPr>
            </w:pPr>
            <w:ins w:id="147" w:author="冬青" w:date="2025-03-04T13:40:11Z">
              <w:r>
                <w:rPr>
                  <w:rStyle w:val="9"/>
                  <w:rFonts w:hint="eastAsia" w:ascii="仿宋" w:hAnsi="仿宋" w:eastAsia="仿宋" w:cs="Mongolian Baiti"/>
                  <w:b w:val="0"/>
                  <w:bCs w:val="0"/>
                  <w:i w:val="0"/>
                  <w:iCs w:val="0"/>
                  <w:caps w:val="0"/>
                  <w:color w:val="383A42"/>
                  <w:spacing w:val="0"/>
                  <w:sz w:val="24"/>
                  <w:szCs w:val="22"/>
                  <w:u w:val="none"/>
                  <w:shd w:val="clear" w:fill="FCFCFC"/>
                  <w:vertAlign w:val="baseline"/>
                  <w:lang w:bidi="ar"/>
                  <w:rPrChange w:id="148" w:author="冬青" w:date="2025-03-04T13:41:25Z">
                    <w:rPr>
                      <w:rStyle w:val="12"/>
                      <w:rFonts w:hint="default" w:ascii="Menlo" w:hAnsi="Menlo" w:eastAsia="Menlo" w:cs="Menlo"/>
                      <w:b w:val="0"/>
                      <w:bCs w:val="0"/>
                      <w:i w:val="0"/>
                      <w:iCs w:val="0"/>
                      <w:caps w:val="0"/>
                      <w:color w:val="383A42"/>
                      <w:spacing w:val="0"/>
                      <w:sz w:val="21"/>
                      <w:szCs w:val="21"/>
                      <w:u w:val="none"/>
                      <w:shd w:val="clear" w:fill="FAFAFA"/>
                      <w:vertAlign w:val="baseline"/>
                    </w:rPr>
                  </w:rPrChange>
                </w:rPr>
                <w:t xml:space="preserve">│    ├── </w:t>
              </w:r>
            </w:ins>
            <w:ins w:id="149" w:author="冬青" w:date="2025-03-04T13:40:11Z">
              <w:r>
                <w:rPr>
                  <w:rStyle w:val="9"/>
                  <w:rFonts w:hint="eastAsia" w:ascii="仿宋" w:hAnsi="仿宋" w:eastAsia="仿宋" w:cs="Mongolian Baiti"/>
                  <w:b w:val="0"/>
                  <w:bCs w:val="0"/>
                  <w:i w:val="0"/>
                  <w:iCs w:val="0"/>
                  <w:caps w:val="0"/>
                  <w:color w:val="383A42"/>
                  <w:spacing w:val="0"/>
                  <w:sz w:val="24"/>
                  <w:szCs w:val="22"/>
                  <w:u w:val="none"/>
                  <w:shd w:val="clear" w:fill="FCFCFC"/>
                  <w:vertAlign w:val="baseline"/>
                  <w:lang w:val="en-US" w:eastAsia="zh-CN" w:bidi="ar"/>
                  <w:rPrChange w:id="150" w:author="冬青" w:date="2025-03-04T13:41:25Z">
                    <w:rPr>
                      <w:rStyle w:val="12"/>
                      <w:rFonts w:hint="eastAsia" w:ascii="Menlo" w:hAnsi="Menlo" w:eastAsia="宋体" w:cs="Menlo"/>
                      <w:b w:val="0"/>
                      <w:bCs w:val="0"/>
                      <w:i w:val="0"/>
                      <w:iCs w:val="0"/>
                      <w:caps w:val="0"/>
                      <w:color w:val="383A42"/>
                      <w:spacing w:val="0"/>
                      <w:sz w:val="21"/>
                      <w:szCs w:val="21"/>
                      <w:u w:val="none"/>
                      <w:shd w:val="clear" w:fill="FAFAFA"/>
                      <w:vertAlign w:val="baseline"/>
                      <w:lang w:val="en-US" w:eastAsia="zh-CN"/>
                    </w:rPr>
                  </w:rPrChange>
                </w:rPr>
                <w:t>仓储</w:t>
              </w:r>
            </w:ins>
            <w:ins w:id="151" w:author="冬青" w:date="2025-03-04T13:40:11Z">
              <w:r>
                <w:rPr>
                  <w:rStyle w:val="9"/>
                  <w:rFonts w:hint="eastAsia" w:ascii="仿宋" w:hAnsi="仿宋" w:eastAsia="仿宋" w:cs="Mongolian Baiti"/>
                  <w:b w:val="0"/>
                  <w:bCs w:val="0"/>
                  <w:i w:val="0"/>
                  <w:iCs w:val="0"/>
                  <w:caps w:val="0"/>
                  <w:color w:val="383A42"/>
                  <w:spacing w:val="0"/>
                  <w:sz w:val="24"/>
                  <w:szCs w:val="22"/>
                  <w:u w:val="none"/>
                  <w:shd w:val="clear" w:fill="FCFCFC"/>
                  <w:vertAlign w:val="baseline"/>
                  <w:lang w:bidi="ar"/>
                  <w:rPrChange w:id="152" w:author="冬青" w:date="2025-03-04T13:41:25Z">
                    <w:rPr>
                      <w:rStyle w:val="12"/>
                      <w:rFonts w:hint="default" w:ascii="Menlo" w:hAnsi="Menlo" w:eastAsia="Menlo" w:cs="Menlo"/>
                      <w:b w:val="0"/>
                      <w:bCs w:val="0"/>
                      <w:i w:val="0"/>
                      <w:iCs w:val="0"/>
                      <w:caps w:val="0"/>
                      <w:color w:val="383A42"/>
                      <w:spacing w:val="0"/>
                      <w:sz w:val="21"/>
                      <w:szCs w:val="21"/>
                      <w:u w:val="none"/>
                      <w:shd w:val="clear" w:fill="FAFAFA"/>
                      <w:vertAlign w:val="baseline"/>
                    </w:rPr>
                  </w:rPrChange>
                </w:rPr>
                <w:t>中心</w:t>
              </w:r>
            </w:ins>
            <w:ins w:id="153" w:author="冬青" w:date="2025-03-04T13:40:11Z">
              <w:r>
                <w:rPr>
                  <w:rFonts w:hint="eastAsia" w:ascii="仿宋" w:hAnsi="仿宋" w:eastAsia="仿宋" w:cs="Mongolian Baiti"/>
                  <w:b w:val="0"/>
                  <w:bCs w:val="0"/>
                  <w:i w:val="0"/>
                  <w:iCs w:val="0"/>
                  <w:caps w:val="0"/>
                  <w:spacing w:val="0"/>
                  <w:kern w:val="0"/>
                  <w:sz w:val="24"/>
                  <w:szCs w:val="22"/>
                  <w:shd w:val="clear" w:fill="FCFCFC"/>
                  <w:vertAlign w:val="baseline"/>
                  <w:lang w:val="en-US" w:eastAsia="zh-CN" w:bidi="ar"/>
                  <w:rPrChange w:id="154" w:author="冬青" w:date="2025-03-04T13:41:25Z">
                    <w:rPr>
                      <w:rFonts w:hint="eastAsia" w:ascii="仿宋" w:hAnsi="仿宋" w:eastAsia="仿宋" w:cs="宋体"/>
                      <w:b w:val="0"/>
                      <w:bCs w:val="0"/>
                      <w:i w:val="0"/>
                      <w:iCs w:val="0"/>
                      <w:caps w:val="0"/>
                      <w:spacing w:val="0"/>
                      <w:kern w:val="0"/>
                      <w:sz w:val="21"/>
                      <w:szCs w:val="21"/>
                      <w:shd w:val="clear"/>
                      <w:vertAlign w:val="baseline"/>
                      <w:lang w:val="en-US" w:eastAsia="zh-CN" w:bidi="ar"/>
                    </w:rPr>
                  </w:rPrChange>
                </w:rPr>
                <w:t>B2B全栈架构</w:t>
              </w:r>
            </w:ins>
            <w:ins w:id="155" w:author="冬青" w:date="2025-03-04T13:40:11Z">
              <w:r>
                <w:rPr>
                  <w:rFonts w:hint="eastAsia" w:ascii="仿宋" w:hAnsi="仿宋" w:eastAsia="仿宋" w:cs="Mongolian Baiti"/>
                  <w:i w:val="0"/>
                  <w:iCs w:val="0"/>
                  <w:caps w:val="0"/>
                  <w:spacing w:val="0"/>
                  <w:kern w:val="0"/>
                  <w:sz w:val="24"/>
                  <w:szCs w:val="22"/>
                  <w:shd w:val="clear" w:fill="FCFCFC"/>
                  <w:lang w:val="en-US" w:eastAsia="zh-CN" w:bidi="ar"/>
                  <w:rPrChange w:id="156" w:author="冬青" w:date="2025-03-04T13:41:25Z">
                    <w:rPr>
                      <w:rFonts w:hint="eastAsia" w:ascii="仿宋" w:hAnsi="仿宋" w:eastAsia="仿宋" w:cs="宋体"/>
                      <w:i w:val="0"/>
                      <w:iCs w:val="0"/>
                      <w:caps w:val="0"/>
                      <w:spacing w:val="0"/>
                      <w:kern w:val="0"/>
                      <w:sz w:val="21"/>
                      <w:szCs w:val="21"/>
                      <w:shd w:val="clear"/>
                      <w:lang w:val="en-US" w:eastAsia="zh-CN" w:bidi="ar"/>
                    </w:rPr>
                  </w:rPrChange>
                </w:rPr>
                <w:t>Django后端 + Vue前端 + MySQL主从库</w:t>
              </w:r>
            </w:ins>
          </w:p>
          <w:p w14:paraId="4A912C23">
            <w:pPr>
              <w:keepNext w:val="0"/>
              <w:keepLines w:val="0"/>
              <w:widowControl/>
              <w:suppressLineNumbers w:val="0"/>
              <w:jc w:val="left"/>
              <w:rPr>
                <w:ins w:id="157" w:author="冬青" w:date="2025-03-04T13:40:11Z"/>
                <w:rStyle w:val="9"/>
                <w:rFonts w:hint="eastAsia" w:ascii="仿宋" w:hAnsi="仿宋" w:eastAsia="仿宋" w:cs="Mongolian Baiti"/>
                <w:b w:val="0"/>
                <w:bCs w:val="0"/>
                <w:i w:val="0"/>
                <w:iCs w:val="0"/>
                <w:caps w:val="0"/>
                <w:color w:val="383A42"/>
                <w:spacing w:val="0"/>
                <w:sz w:val="24"/>
                <w:szCs w:val="22"/>
                <w:u w:val="none"/>
                <w:shd w:val="clear" w:fill="FCFCFC"/>
                <w:vertAlign w:val="baseline"/>
                <w:lang w:val="en-US" w:bidi="ar"/>
                <w:rPrChange w:id="158" w:author="冬青" w:date="2025-03-04T13:41:25Z">
                  <w:rPr>
                    <w:ins w:id="159" w:author="冬青" w:date="2025-03-04T13:40:11Z"/>
                    <w:rStyle w:val="12"/>
                    <w:rFonts w:hint="default" w:ascii="Menlo" w:hAnsi="Menlo" w:eastAsia="Menlo" w:cs="Menlo"/>
                    <w:b w:val="0"/>
                    <w:bCs w:val="0"/>
                    <w:i w:val="0"/>
                    <w:iCs w:val="0"/>
                    <w:caps w:val="0"/>
                    <w:color w:val="383A42"/>
                    <w:spacing w:val="0"/>
                    <w:sz w:val="21"/>
                    <w:szCs w:val="21"/>
                    <w:u w:val="none"/>
                    <w:shd w:val="clear" w:fill="FAFAFA"/>
                    <w:vertAlign w:val="baseline"/>
                    <w:lang w:val="en-US"/>
                  </w:rPr>
                </w:rPrChange>
              </w:rPr>
            </w:pPr>
            <w:ins w:id="160" w:author="冬青" w:date="2025-03-04T13:40:11Z">
              <w:r>
                <w:rPr>
                  <w:rStyle w:val="9"/>
                  <w:rFonts w:hint="eastAsia" w:ascii="仿宋" w:hAnsi="仿宋" w:eastAsia="仿宋" w:cs="Mongolian Baiti"/>
                  <w:b w:val="0"/>
                  <w:bCs w:val="0"/>
                  <w:i w:val="0"/>
                  <w:iCs w:val="0"/>
                  <w:caps w:val="0"/>
                  <w:color w:val="383A42"/>
                  <w:spacing w:val="0"/>
                  <w:sz w:val="24"/>
                  <w:szCs w:val="22"/>
                  <w:u w:val="none"/>
                  <w:shd w:val="clear" w:fill="FCFCFC"/>
                  <w:vertAlign w:val="baseline"/>
                  <w:lang w:bidi="ar"/>
                  <w:rPrChange w:id="161" w:author="冬青" w:date="2025-03-04T13:41:25Z">
                    <w:rPr>
                      <w:rStyle w:val="12"/>
                      <w:rFonts w:hint="default" w:ascii="Menlo" w:hAnsi="Menlo" w:eastAsia="Menlo" w:cs="Menlo"/>
                      <w:b w:val="0"/>
                      <w:bCs w:val="0"/>
                      <w:i w:val="0"/>
                      <w:iCs w:val="0"/>
                      <w:caps w:val="0"/>
                      <w:color w:val="383A42"/>
                      <w:spacing w:val="0"/>
                      <w:sz w:val="21"/>
                      <w:szCs w:val="21"/>
                      <w:u w:val="none"/>
                      <w:shd w:val="clear" w:fill="FAFAFA"/>
                      <w:vertAlign w:val="baseline"/>
                    </w:rPr>
                  </w:rPrChange>
                </w:rPr>
                <w:t>│    ├── 海关申报</w:t>
              </w:r>
            </w:ins>
            <w:ins w:id="162" w:author="冬青" w:date="2025-03-04T13:40:11Z">
              <w:r>
                <w:rPr>
                  <w:rFonts w:hint="eastAsia" w:ascii="仿宋" w:hAnsi="仿宋" w:eastAsia="仿宋" w:cs="Mongolian Baiti"/>
                  <w:b w:val="0"/>
                  <w:bCs w:val="0"/>
                  <w:i w:val="0"/>
                  <w:iCs w:val="0"/>
                  <w:caps w:val="0"/>
                  <w:spacing w:val="0"/>
                  <w:kern w:val="0"/>
                  <w:sz w:val="24"/>
                  <w:szCs w:val="22"/>
                  <w:shd w:val="clear" w:fill="FCFCFC"/>
                  <w:vertAlign w:val="baseline"/>
                  <w:lang w:val="en-US" w:eastAsia="zh-CN" w:bidi="ar"/>
                  <w:rPrChange w:id="163" w:author="冬青" w:date="2025-03-04T13:41:25Z">
                    <w:rPr>
                      <w:rFonts w:hint="eastAsia" w:ascii="仿宋" w:hAnsi="仿宋" w:eastAsia="仿宋" w:cs="宋体"/>
                      <w:b w:val="0"/>
                      <w:bCs w:val="0"/>
                      <w:i w:val="0"/>
                      <w:iCs w:val="0"/>
                      <w:caps w:val="0"/>
                      <w:spacing w:val="0"/>
                      <w:kern w:val="0"/>
                      <w:sz w:val="21"/>
                      <w:szCs w:val="21"/>
                      <w:shd w:val="clear"/>
                      <w:vertAlign w:val="baseline"/>
                      <w:lang w:val="en-US" w:eastAsia="zh-CN" w:bidi="ar"/>
                    </w:rPr>
                  </w:rPrChange>
                </w:rPr>
                <w:t>人工智</w:t>
              </w:r>
            </w:ins>
            <w:ins w:id="164" w:author="冬青" w:date="2025-03-04T13:40:11Z">
              <w:r>
                <w:rPr>
                  <w:rFonts w:hint="eastAsia" w:ascii="仿宋" w:hAnsi="仿宋" w:eastAsia="仿宋" w:cs="Mongolian Baiti"/>
                  <w:i w:val="0"/>
                  <w:iCs w:val="0"/>
                  <w:caps w:val="0"/>
                  <w:spacing w:val="0"/>
                  <w:kern w:val="0"/>
                  <w:sz w:val="24"/>
                  <w:szCs w:val="22"/>
                  <w:shd w:val="clear" w:fill="FCFCFC"/>
                  <w:lang w:val="en-US" w:eastAsia="zh-CN" w:bidi="ar"/>
                  <w:rPrChange w:id="165" w:author="冬青" w:date="2025-03-04T13:41:25Z">
                    <w:rPr>
                      <w:rFonts w:hint="eastAsia" w:ascii="仿宋" w:hAnsi="仿宋" w:eastAsia="仿宋" w:cs="宋体"/>
                      <w:i w:val="0"/>
                      <w:iCs w:val="0"/>
                      <w:caps w:val="0"/>
                      <w:spacing w:val="0"/>
                      <w:kern w:val="0"/>
                      <w:sz w:val="21"/>
                      <w:szCs w:val="21"/>
                      <w:shd w:val="clear"/>
                      <w:lang w:val="en-US" w:eastAsia="zh-CN" w:bidi="ar"/>
                    </w:rPr>
                  </w:rPrChange>
                </w:rPr>
                <w:t>能</w:t>
              </w:r>
            </w:ins>
            <w:ins w:id="166" w:author="冬青" w:date="2025-03-04T13:40:11Z">
              <w:r>
                <w:rPr>
                  <w:rFonts w:hint="eastAsia" w:ascii="仿宋" w:hAnsi="仿宋" w:eastAsia="仿宋" w:cs="Mongolian Baiti"/>
                  <w:i w:val="0"/>
                  <w:iCs w:val="0"/>
                  <w:caps w:val="0"/>
                  <w:spacing w:val="0"/>
                  <w:kern w:val="0"/>
                  <w:sz w:val="24"/>
                  <w:szCs w:val="22"/>
                  <w:shd w:val="clear" w:fill="FCFCFC"/>
                  <w:lang w:val="en-US" w:eastAsia="zh-CN" w:bidi="ar"/>
                  <w:rPrChange w:id="167" w:author="冬青" w:date="2025-03-04T13:41:25Z">
                    <w:rPr>
                      <w:rFonts w:hint="default" w:ascii="仿宋" w:hAnsi="仿宋" w:eastAsia="仿宋" w:cs="宋体"/>
                      <w:i w:val="0"/>
                      <w:iCs w:val="0"/>
                      <w:caps w:val="0"/>
                      <w:spacing w:val="0"/>
                      <w:kern w:val="0"/>
                      <w:sz w:val="21"/>
                      <w:szCs w:val="21"/>
                      <w:shd w:val="clear"/>
                      <w:lang w:val="en-US" w:eastAsia="zh-CN" w:bidi="ar"/>
                    </w:rPr>
                  </w:rPrChange>
                </w:rPr>
                <w:t>,</w:t>
              </w:r>
            </w:ins>
            <w:ins w:id="168" w:author="冬青" w:date="2025-03-04T13:40:11Z">
              <w:r>
                <w:rPr>
                  <w:rFonts w:hint="eastAsia" w:ascii="仿宋" w:hAnsi="仿宋" w:eastAsia="仿宋" w:cs="Mongolian Baiti"/>
                  <w:i w:val="0"/>
                  <w:iCs w:val="0"/>
                  <w:caps w:val="0"/>
                  <w:spacing w:val="0"/>
                  <w:kern w:val="0"/>
                  <w:sz w:val="24"/>
                  <w:szCs w:val="22"/>
                  <w:shd w:val="clear" w:fill="FCFCFC"/>
                  <w:lang w:val="en-US" w:eastAsia="zh-CN" w:bidi="ar"/>
                  <w:rPrChange w:id="169" w:author="冬青" w:date="2025-03-04T13:41:25Z">
                    <w:rPr>
                      <w:rFonts w:hint="eastAsia" w:ascii="仿宋" w:hAnsi="仿宋" w:eastAsia="仿宋" w:cs="宋体"/>
                      <w:i w:val="0"/>
                      <w:iCs w:val="0"/>
                      <w:caps w:val="0"/>
                      <w:spacing w:val="0"/>
                      <w:kern w:val="0"/>
                      <w:sz w:val="21"/>
                      <w:szCs w:val="21"/>
                      <w:shd w:val="clear"/>
                      <w:lang w:val="en-US" w:eastAsia="zh-CN" w:bidi="ar"/>
                    </w:rPr>
                  </w:rPrChange>
                </w:rPr>
                <w:t>爬虫等等，数据加密如JWT、OAuth2加密</w:t>
              </w:r>
            </w:ins>
          </w:p>
          <w:p w14:paraId="18FC82D4">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105" w:beforeAutospacing="0" w:after="105" w:afterAutospacing="0" w:line="30" w:lineRule="atLeast"/>
              <w:ind w:left="0" w:right="0" w:firstLine="0"/>
              <w:jc w:val="left"/>
              <w:textAlignment w:val="baseline"/>
              <w:rPr>
                <w:ins w:id="170" w:author="冬青" w:date="2025-03-04T13:40:11Z"/>
                <w:rStyle w:val="9"/>
                <w:rFonts w:hint="eastAsia" w:ascii="仿宋" w:hAnsi="仿宋" w:eastAsia="仿宋" w:cs="Mongolian Baiti"/>
                <w:b w:val="0"/>
                <w:bCs w:val="0"/>
                <w:i w:val="0"/>
                <w:iCs w:val="0"/>
                <w:caps w:val="0"/>
                <w:color w:val="383A42"/>
                <w:spacing w:val="0"/>
                <w:sz w:val="24"/>
                <w:szCs w:val="22"/>
                <w:u w:val="none"/>
                <w:shd w:val="clear" w:fill="FCFCFC"/>
                <w:vertAlign w:val="baseline"/>
                <w:rPrChange w:id="171" w:author="冬青" w:date="2025-03-04T13:41:25Z">
                  <w:rPr>
                    <w:ins w:id="172" w:author="冬青" w:date="2025-03-04T13:40:11Z"/>
                    <w:rStyle w:val="12"/>
                    <w:rFonts w:hint="default" w:ascii="Menlo" w:hAnsi="Menlo" w:eastAsia="Menlo" w:cs="Menlo"/>
                    <w:b w:val="0"/>
                    <w:bCs w:val="0"/>
                    <w:i w:val="0"/>
                    <w:iCs w:val="0"/>
                    <w:caps w:val="0"/>
                    <w:color w:val="383A42"/>
                    <w:spacing w:val="0"/>
                    <w:sz w:val="21"/>
                    <w:szCs w:val="21"/>
                    <w:u w:val="none"/>
                    <w:shd w:val="clear" w:fill="FAFAFA"/>
                    <w:vertAlign w:val="baseline"/>
                  </w:rPr>
                </w:rPrChange>
              </w:rPr>
            </w:pPr>
            <w:ins w:id="173" w:author="冬青" w:date="2025-03-04T13:40:11Z">
              <w:r>
                <w:rPr>
                  <w:rStyle w:val="9"/>
                  <w:rFonts w:hint="eastAsia" w:ascii="仿宋" w:hAnsi="仿宋" w:eastAsia="仿宋" w:cs="Mongolian Baiti"/>
                  <w:b w:val="0"/>
                  <w:bCs w:val="0"/>
                  <w:i w:val="0"/>
                  <w:iCs w:val="0"/>
                  <w:caps w:val="0"/>
                  <w:color w:val="383A42"/>
                  <w:spacing w:val="0"/>
                  <w:sz w:val="24"/>
                  <w:szCs w:val="22"/>
                  <w:u w:val="none"/>
                  <w:shd w:val="clear" w:fill="FCFCFC"/>
                  <w:vertAlign w:val="baseline"/>
                  <w:rPrChange w:id="174" w:author="冬青" w:date="2025-03-04T13:41:25Z">
                    <w:rPr>
                      <w:rStyle w:val="12"/>
                      <w:rFonts w:hint="default" w:ascii="Menlo" w:hAnsi="Menlo" w:eastAsia="Menlo" w:cs="Menlo"/>
                      <w:b w:val="0"/>
                      <w:bCs w:val="0"/>
                      <w:i w:val="0"/>
                      <w:iCs w:val="0"/>
                      <w:caps w:val="0"/>
                      <w:color w:val="383A42"/>
                      <w:spacing w:val="0"/>
                      <w:sz w:val="21"/>
                      <w:szCs w:val="21"/>
                      <w:u w:val="none"/>
                      <w:shd w:val="clear" w:fill="FAFAFA"/>
                      <w:vertAlign w:val="baseline"/>
                    </w:rPr>
                  </w:rPrChange>
                </w:rPr>
                <w:t>│    └── 支付系统</w:t>
              </w:r>
            </w:ins>
            <w:ins w:id="175" w:author="冬青" w:date="2025-03-04T13:40:11Z">
              <w:r>
                <w:rPr>
                  <w:rFonts w:hint="eastAsia" w:ascii="仿宋" w:hAnsi="仿宋" w:eastAsia="仿宋" w:cs="Mongolian Baiti"/>
                  <w:i w:val="0"/>
                  <w:iCs w:val="0"/>
                  <w:caps w:val="0"/>
                  <w:spacing w:val="0"/>
                  <w:kern w:val="0"/>
                  <w:sz w:val="24"/>
                  <w:szCs w:val="22"/>
                  <w:shd w:val="clear" w:fill="FCFCFC"/>
                  <w:lang w:val="en-US" w:eastAsia="zh-CN" w:bidi="ar"/>
                  <w:rPrChange w:id="176" w:author="冬青" w:date="2025-03-04T13:41:25Z">
                    <w:rPr>
                      <w:rFonts w:hint="eastAsia" w:ascii="仿宋" w:hAnsi="仿宋" w:eastAsia="仿宋" w:cs="Mongolian Baiti"/>
                      <w:i w:val="0"/>
                      <w:iCs w:val="0"/>
                      <w:caps w:val="0"/>
                      <w:spacing w:val="0"/>
                      <w:kern w:val="0"/>
                      <w:sz w:val="21"/>
                      <w:szCs w:val="21"/>
                      <w:shd w:val="clear" w:fill="FCFCFC"/>
                      <w:lang w:val="en-US" w:eastAsia="zh-CN" w:bidi="ar"/>
                    </w:rPr>
                  </w:rPrChange>
                </w:rPr>
                <w:t>SDK集成</w:t>
              </w:r>
            </w:ins>
            <w:ins w:id="177" w:author="冬青" w:date="2025-03-04T13:40:11Z">
              <w:r>
                <w:rPr>
                  <w:rStyle w:val="9"/>
                  <w:rFonts w:hint="eastAsia" w:ascii="仿宋" w:hAnsi="仿宋" w:eastAsia="仿宋" w:cs="Mongolian Baiti"/>
                  <w:b w:val="0"/>
                  <w:bCs w:val="0"/>
                  <w:i w:val="0"/>
                  <w:iCs w:val="0"/>
                  <w:caps w:val="0"/>
                  <w:color w:val="383A42"/>
                  <w:spacing w:val="0"/>
                  <w:sz w:val="24"/>
                  <w:szCs w:val="22"/>
                  <w:u w:val="none"/>
                  <w:shd w:val="clear" w:fill="FCFCFC"/>
                  <w:vertAlign w:val="baseline"/>
                  <w:rPrChange w:id="178" w:author="冬青" w:date="2025-03-04T13:41:25Z">
                    <w:rPr>
                      <w:rStyle w:val="12"/>
                      <w:rFonts w:hint="default" w:ascii="Menlo" w:hAnsi="Menlo" w:eastAsia="Menlo" w:cs="Menlo"/>
                      <w:b w:val="0"/>
                      <w:bCs w:val="0"/>
                      <w:i w:val="0"/>
                      <w:iCs w:val="0"/>
                      <w:caps w:val="0"/>
                      <w:color w:val="383A42"/>
                      <w:spacing w:val="0"/>
                      <w:sz w:val="21"/>
                      <w:szCs w:val="21"/>
                      <w:u w:val="none"/>
                      <w:shd w:val="clear" w:fill="FAFAFA"/>
                      <w:vertAlign w:val="baseline"/>
                    </w:rPr>
                  </w:rPrChange>
                </w:rPr>
                <w:t xml:space="preserve">  </w:t>
              </w:r>
            </w:ins>
          </w:p>
          <w:p w14:paraId="7E5E24EF">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105" w:beforeAutospacing="0" w:after="105" w:afterAutospacing="0" w:line="30" w:lineRule="atLeast"/>
              <w:ind w:left="0" w:right="0" w:firstLine="0"/>
              <w:jc w:val="left"/>
              <w:textAlignment w:val="baseline"/>
              <w:rPr>
                <w:ins w:id="179" w:author="冬青" w:date="2025-03-04T13:40:11Z"/>
                <w:rStyle w:val="9"/>
                <w:rFonts w:hint="eastAsia" w:ascii="仿宋" w:hAnsi="仿宋" w:eastAsia="仿宋" w:cs="Mongolian Baiti"/>
                <w:b w:val="0"/>
                <w:bCs w:val="0"/>
                <w:i w:val="0"/>
                <w:iCs w:val="0"/>
                <w:caps w:val="0"/>
                <w:color w:val="383A42"/>
                <w:spacing w:val="0"/>
                <w:sz w:val="24"/>
                <w:szCs w:val="22"/>
                <w:u w:val="none"/>
                <w:shd w:val="clear" w:fill="FCFCFC"/>
                <w:vertAlign w:val="baseline"/>
                <w:rPrChange w:id="180" w:author="冬青" w:date="2025-03-04T13:41:25Z">
                  <w:rPr>
                    <w:ins w:id="181" w:author="冬青" w:date="2025-03-04T13:40:11Z"/>
                    <w:rStyle w:val="12"/>
                    <w:rFonts w:hint="default" w:ascii="Menlo" w:hAnsi="Menlo" w:eastAsia="Menlo" w:cs="Menlo"/>
                    <w:b w:val="0"/>
                    <w:bCs w:val="0"/>
                    <w:i w:val="0"/>
                    <w:iCs w:val="0"/>
                    <w:caps w:val="0"/>
                    <w:color w:val="383A42"/>
                    <w:spacing w:val="0"/>
                    <w:sz w:val="21"/>
                    <w:szCs w:val="21"/>
                    <w:u w:val="none"/>
                    <w:shd w:val="clear" w:fill="FAFAFA"/>
                    <w:vertAlign w:val="baseline"/>
                  </w:rPr>
                </w:rPrChange>
              </w:rPr>
            </w:pPr>
            <w:ins w:id="182" w:author="冬青" w:date="2025-03-04T13:40:11Z">
              <w:r>
                <w:rPr>
                  <w:rStyle w:val="9"/>
                  <w:rFonts w:hint="eastAsia" w:ascii="仿宋" w:hAnsi="仿宋" w:eastAsia="仿宋" w:cs="Mongolian Baiti"/>
                  <w:b w:val="0"/>
                  <w:bCs w:val="0"/>
                  <w:i w:val="0"/>
                  <w:iCs w:val="0"/>
                  <w:caps w:val="0"/>
                  <w:color w:val="383A42"/>
                  <w:spacing w:val="0"/>
                  <w:sz w:val="24"/>
                  <w:szCs w:val="22"/>
                  <w:u w:val="none"/>
                  <w:shd w:val="clear" w:fill="FCFCFC"/>
                  <w:vertAlign w:val="baseline"/>
                  <w:rPrChange w:id="183" w:author="冬青" w:date="2025-03-04T13:41:25Z">
                    <w:rPr>
                      <w:rStyle w:val="12"/>
                      <w:rFonts w:hint="default" w:ascii="Menlo" w:hAnsi="Menlo" w:eastAsia="Menlo" w:cs="Menlo"/>
                      <w:b w:val="0"/>
                      <w:bCs w:val="0"/>
                      <w:i w:val="0"/>
                      <w:iCs w:val="0"/>
                      <w:caps w:val="0"/>
                      <w:color w:val="383A42"/>
                      <w:spacing w:val="0"/>
                      <w:sz w:val="21"/>
                      <w:szCs w:val="21"/>
                      <w:u w:val="none"/>
                      <w:shd w:val="clear" w:fill="FAFAFA"/>
                      <w:vertAlign w:val="baseline"/>
                    </w:rPr>
                  </w:rPrChange>
                </w:rPr>
                <w:t xml:space="preserve">├── 缓存层 → Redis  </w:t>
              </w:r>
            </w:ins>
          </w:p>
          <w:p w14:paraId="1A8D17CA">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105" w:beforeAutospacing="0" w:after="105" w:afterAutospacing="0" w:line="30" w:lineRule="atLeast"/>
              <w:ind w:left="0" w:right="0" w:firstLine="0"/>
              <w:jc w:val="left"/>
              <w:textAlignment w:val="baseline"/>
              <w:rPr>
                <w:ins w:id="184" w:author="冬青" w:date="2025-03-04T13:40:11Z"/>
                <w:rStyle w:val="9"/>
                <w:rFonts w:hint="eastAsia" w:ascii="仿宋" w:hAnsi="仿宋" w:eastAsia="仿宋" w:cs="Mongolian Baiti"/>
                <w:b w:val="0"/>
                <w:bCs w:val="0"/>
                <w:i w:val="0"/>
                <w:iCs w:val="0"/>
                <w:caps w:val="0"/>
                <w:color w:val="383A42"/>
                <w:spacing w:val="0"/>
                <w:sz w:val="24"/>
                <w:szCs w:val="22"/>
                <w:u w:val="none"/>
                <w:shd w:val="clear" w:fill="FCFCFC"/>
                <w:vertAlign w:val="baseline"/>
                <w:rPrChange w:id="185" w:author="冬青" w:date="2025-03-04T13:41:25Z">
                  <w:rPr>
                    <w:ins w:id="186" w:author="冬青" w:date="2025-03-04T13:40:11Z"/>
                    <w:rStyle w:val="12"/>
                    <w:rFonts w:hint="default" w:ascii="Menlo" w:hAnsi="Menlo" w:eastAsia="Menlo" w:cs="Menlo"/>
                    <w:b w:val="0"/>
                    <w:bCs w:val="0"/>
                    <w:i w:val="0"/>
                    <w:iCs w:val="0"/>
                    <w:caps w:val="0"/>
                    <w:color w:val="383A42"/>
                    <w:spacing w:val="0"/>
                    <w:sz w:val="21"/>
                    <w:szCs w:val="21"/>
                    <w:u w:val="none"/>
                    <w:shd w:val="clear" w:fill="FAFAFA"/>
                    <w:vertAlign w:val="baseline"/>
                  </w:rPr>
                </w:rPrChange>
              </w:rPr>
            </w:pPr>
            <w:ins w:id="187" w:author="冬青" w:date="2025-03-04T13:40:11Z">
              <w:r>
                <w:rPr>
                  <w:rStyle w:val="9"/>
                  <w:rFonts w:hint="eastAsia" w:ascii="仿宋" w:hAnsi="仿宋" w:eastAsia="仿宋" w:cs="Mongolian Baiti"/>
                  <w:b w:val="0"/>
                  <w:bCs w:val="0"/>
                  <w:i w:val="0"/>
                  <w:iCs w:val="0"/>
                  <w:caps w:val="0"/>
                  <w:color w:val="383A42"/>
                  <w:spacing w:val="0"/>
                  <w:sz w:val="24"/>
                  <w:szCs w:val="22"/>
                  <w:u w:val="none"/>
                  <w:shd w:val="clear" w:fill="FCFCFC"/>
                  <w:vertAlign w:val="baseline"/>
                  <w:rPrChange w:id="188" w:author="冬青" w:date="2025-03-04T13:41:25Z">
                    <w:rPr>
                      <w:rStyle w:val="12"/>
                      <w:rFonts w:hint="default" w:ascii="Menlo" w:hAnsi="Menlo" w:eastAsia="Menlo" w:cs="Menlo"/>
                      <w:b w:val="0"/>
                      <w:bCs w:val="0"/>
                      <w:i w:val="0"/>
                      <w:iCs w:val="0"/>
                      <w:caps w:val="0"/>
                      <w:color w:val="383A42"/>
                      <w:spacing w:val="0"/>
                      <w:sz w:val="21"/>
                      <w:szCs w:val="21"/>
                      <w:u w:val="none"/>
                      <w:shd w:val="clear" w:fill="FAFAFA"/>
                      <w:vertAlign w:val="baseline"/>
                    </w:rPr>
                  </w:rPrChange>
                </w:rPr>
                <w:t xml:space="preserve">├── 消息队列 → RabbitMQ  </w:t>
              </w:r>
            </w:ins>
          </w:p>
          <w:p w14:paraId="4E48E167">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105" w:beforeAutospacing="0" w:after="105" w:afterAutospacing="0" w:line="30" w:lineRule="atLeast"/>
              <w:ind w:left="0" w:right="0" w:firstLine="0"/>
              <w:jc w:val="left"/>
              <w:textAlignment w:val="baseline"/>
              <w:rPr>
                <w:ins w:id="189" w:author="冬青" w:date="2025-03-04T13:40:11Z"/>
                <w:rFonts w:ascii="仿宋" w:hAnsi="仿宋" w:eastAsia="仿宋" w:cs="Mongolian Baiti"/>
                <w:i w:val="0"/>
                <w:iCs w:val="0"/>
                <w:caps w:val="0"/>
                <w:color w:val="auto"/>
                <w:spacing w:val="0"/>
                <w:sz w:val="24"/>
                <w:szCs w:val="22"/>
                <w:shd w:val="clear" w:fill="FCFCFC"/>
                <w:rPrChange w:id="190" w:author="冬青" w:date="2025-03-04T13:41:25Z">
                  <w:rPr>
                    <w:ins w:id="191" w:author="冬青" w:date="2025-03-04T13:40:11Z"/>
                    <w:rFonts w:ascii="Menlo" w:hAnsi="Menlo" w:eastAsia="Menlo" w:cs="Menlo"/>
                    <w:i w:val="0"/>
                    <w:iCs w:val="0"/>
                    <w:caps w:val="0"/>
                    <w:color w:val="383A42"/>
                    <w:spacing w:val="0"/>
                    <w:sz w:val="32"/>
                    <w:szCs w:val="32"/>
                  </w:rPr>
                </w:rPrChange>
              </w:rPr>
            </w:pPr>
            <w:ins w:id="192" w:author="冬青" w:date="2025-03-04T13:40:11Z">
              <w:r>
                <w:rPr>
                  <w:rStyle w:val="9"/>
                  <w:rFonts w:hint="eastAsia" w:ascii="仿宋" w:hAnsi="仿宋" w:eastAsia="仿宋" w:cs="Mongolian Baiti"/>
                  <w:b w:val="0"/>
                  <w:bCs w:val="0"/>
                  <w:i w:val="0"/>
                  <w:iCs w:val="0"/>
                  <w:caps w:val="0"/>
                  <w:color w:val="383A42"/>
                  <w:spacing w:val="0"/>
                  <w:sz w:val="24"/>
                  <w:szCs w:val="22"/>
                  <w:u w:val="none"/>
                  <w:shd w:val="clear" w:fill="FCFCFC"/>
                  <w:vertAlign w:val="baseline"/>
                  <w:rPrChange w:id="193" w:author="冬青" w:date="2025-03-04T13:41:25Z">
                    <w:rPr>
                      <w:rStyle w:val="12"/>
                      <w:rFonts w:hint="default" w:ascii="Menlo" w:hAnsi="Menlo" w:eastAsia="Menlo" w:cs="Menlo"/>
                      <w:b w:val="0"/>
                      <w:bCs w:val="0"/>
                      <w:i w:val="0"/>
                      <w:iCs w:val="0"/>
                      <w:caps w:val="0"/>
                      <w:color w:val="383A42"/>
                      <w:spacing w:val="0"/>
                      <w:sz w:val="21"/>
                      <w:szCs w:val="21"/>
                      <w:u w:val="none"/>
                      <w:shd w:val="clear" w:fill="FAFAFA"/>
                      <w:vertAlign w:val="baseline"/>
                    </w:rPr>
                  </w:rPrChange>
                </w:rPr>
                <w:t>└── 数据库 → MySQL(主从)/MongoDB(日志)</w:t>
              </w:r>
            </w:ins>
            <w:ins w:id="194" w:author="冬青" w:date="2025-03-04T13:40:11Z">
              <w:r>
                <w:rPr>
                  <w:rStyle w:val="9"/>
                  <w:rFonts w:hint="eastAsia" w:ascii="仿宋" w:hAnsi="仿宋" w:eastAsia="仿宋" w:cs="Mongolian Baiti"/>
                  <w:b w:val="0"/>
                  <w:bCs w:val="0"/>
                  <w:i w:val="0"/>
                  <w:iCs w:val="0"/>
                  <w:caps w:val="0"/>
                  <w:color w:val="383A42"/>
                  <w:spacing w:val="0"/>
                  <w:sz w:val="24"/>
                  <w:szCs w:val="22"/>
                  <w:u w:val="none"/>
                  <w:shd w:val="clear" w:fill="FCFCFC"/>
                  <w:vertAlign w:val="baseline"/>
                  <w:rPrChange w:id="195" w:author="冬青" w:date="2025-03-04T13:41:25Z">
                    <w:rPr>
                      <w:rStyle w:val="12"/>
                      <w:rFonts w:hint="default" w:ascii="Menlo" w:hAnsi="Menlo" w:eastAsia="Menlo" w:cs="Menlo"/>
                      <w:b w:val="0"/>
                      <w:bCs w:val="0"/>
                      <w:i w:val="0"/>
                      <w:iCs w:val="0"/>
                      <w:caps w:val="0"/>
                      <w:color w:val="383A42"/>
                      <w:spacing w:val="0"/>
                      <w:sz w:val="28"/>
                      <w:szCs w:val="28"/>
                      <w:u w:val="none"/>
                      <w:shd w:val="clear" w:fill="FAFAFA"/>
                      <w:vertAlign w:val="baseline"/>
                    </w:rPr>
                  </w:rPrChange>
                </w:rPr>
                <w:t xml:space="preserve"> </w:t>
              </w:r>
            </w:ins>
            <w:ins w:id="196" w:author="冬青" w:date="2025-03-04T13:40:11Z">
              <w:r>
                <w:rPr>
                  <w:rStyle w:val="9"/>
                  <w:rFonts w:hint="eastAsia" w:ascii="仿宋" w:hAnsi="仿宋" w:eastAsia="仿宋" w:cs="Mongolian Baiti"/>
                  <w:i w:val="0"/>
                  <w:iCs w:val="0"/>
                  <w:caps w:val="0"/>
                  <w:color w:val="383A42"/>
                  <w:spacing w:val="0"/>
                  <w:sz w:val="24"/>
                  <w:szCs w:val="22"/>
                  <w:shd w:val="clear" w:fill="FCFCFC"/>
                  <w:vertAlign w:val="baseline"/>
                  <w:rPrChange w:id="197" w:author="冬青" w:date="2025-03-04T13:41:25Z">
                    <w:rPr>
                      <w:rStyle w:val="12"/>
                      <w:rFonts w:hint="default" w:ascii="Menlo" w:hAnsi="Menlo" w:eastAsia="Menlo" w:cs="Menlo"/>
                      <w:i w:val="0"/>
                      <w:iCs w:val="0"/>
                      <w:caps w:val="0"/>
                      <w:color w:val="383A42"/>
                      <w:spacing w:val="0"/>
                      <w:sz w:val="28"/>
                      <w:szCs w:val="28"/>
                      <w:shd w:val="clear" w:fill="FAFAFA"/>
                      <w:vertAlign w:val="baseline"/>
                    </w:rPr>
                  </w:rPrChange>
                </w:rPr>
                <w:t xml:space="preserve"> </w:t>
              </w:r>
            </w:ins>
          </w:p>
          <w:p w14:paraId="2057E4FF">
            <w:pPr>
              <w:spacing w:before="0" w:beforeLines="-2147483648" w:afterLines="-2147483648"/>
              <w:rPr>
                <w:rFonts w:hint="default" w:ascii="仿宋" w:hAnsi="仿宋" w:eastAsia="仿宋"/>
                <w:sz w:val="24"/>
                <w:szCs w:val="22"/>
                <w:shd w:val="clear" w:fill="FCFCFC"/>
                <w:lang w:val="en-US" w:bidi="ar"/>
              </w:rPr>
            </w:pPr>
          </w:p>
          <w:p w14:paraId="727C5DCA">
            <w:pPr>
              <w:pStyle w:val="4"/>
              <w:numPr>
                <w:ilvl w:val="0"/>
                <w:numId w:val="0"/>
              </w:numPr>
              <w:spacing w:before="8" w:beforeLines="0" w:afterLines="0"/>
              <w:rPr>
                <w:rFonts w:hint="default"/>
                <w:b w:val="0"/>
                <w:bCs w:val="0"/>
                <w:u w:val="none"/>
                <w:lang w:val="en-US" w:eastAsia="zh-CN"/>
              </w:rPr>
            </w:pPr>
            <w:commentRangeStart w:id="0"/>
            <w:r>
              <w:rPr>
                <w:rFonts w:hint="eastAsia" w:ascii="仿宋" w:hAnsi="仿宋" w:eastAsia="仿宋"/>
                <w:b w:val="0"/>
                <w:bCs w:val="0"/>
                <w:sz w:val="24"/>
                <w:szCs w:val="22"/>
                <w:u w:val="none"/>
                <w:lang w:val="en-US" w:eastAsia="zh-CN"/>
              </w:rPr>
              <w:t>技术路线</w:t>
            </w:r>
            <w:commentRangeEnd w:id="0"/>
            <w:r>
              <w:rPr>
                <w:b w:val="0"/>
                <w:bCs w:val="0"/>
                <w:u w:val="none"/>
              </w:rPr>
              <w:commentReference w:id="0"/>
            </w:r>
          </w:p>
          <w:p w14:paraId="208A909B">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105" w:beforeAutospacing="0" w:after="105" w:afterAutospacing="0" w:line="30" w:lineRule="atLeast"/>
              <w:ind w:left="0" w:right="0" w:firstLine="0"/>
              <w:jc w:val="left"/>
              <w:textAlignment w:val="baseline"/>
              <w:rPr>
                <w:del w:id="198" w:author="冬青" w:date="2025-03-04T13:40:11Z"/>
                <w:rStyle w:val="12"/>
                <w:rFonts w:hint="default" w:ascii="Menlo" w:hAnsi="Menlo" w:eastAsia="Menlo" w:cs="Menlo"/>
                <w:b w:val="0"/>
                <w:bCs w:val="0"/>
                <w:i w:val="0"/>
                <w:iCs w:val="0"/>
                <w:caps w:val="0"/>
                <w:color w:val="383A42"/>
                <w:spacing w:val="0"/>
                <w:sz w:val="21"/>
                <w:szCs w:val="21"/>
                <w:u w:val="none"/>
                <w:shd w:val="clear" w:fill="FAFAFA"/>
                <w:vertAlign w:val="baseline"/>
              </w:rPr>
            </w:pPr>
            <w:del w:id="199" w:author="冬青" w:date="2025-03-04T13:40:11Z">
              <w:r>
                <w:rPr>
                  <w:rStyle w:val="12"/>
                  <w:rFonts w:hint="default" w:ascii="Menlo" w:hAnsi="Menlo" w:eastAsia="Menlo" w:cs="Menlo"/>
                  <w:b w:val="0"/>
                  <w:bCs w:val="0"/>
                  <w:i w:val="0"/>
                  <w:iCs w:val="0"/>
                  <w:caps w:val="0"/>
                  <w:color w:val="383A42"/>
                  <w:spacing w:val="0"/>
                  <w:sz w:val="21"/>
                  <w:szCs w:val="21"/>
                  <w:u w:val="none"/>
                  <w:shd w:val="clear" w:fill="FAFAFA"/>
                  <w:vertAlign w:val="baseline"/>
                </w:rPr>
                <w:delText xml:space="preserve">[前端]Vue3  │  </w:delText>
              </w:r>
            </w:del>
          </w:p>
          <w:p w14:paraId="4B2E9140">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105" w:beforeAutospacing="0" w:after="105" w:afterAutospacing="0" w:line="30" w:lineRule="atLeast"/>
              <w:ind w:left="0" w:right="0" w:firstLine="0"/>
              <w:jc w:val="left"/>
              <w:textAlignment w:val="baseline"/>
              <w:rPr>
                <w:del w:id="200" w:author="冬青" w:date="2025-03-04T13:40:11Z"/>
                <w:rStyle w:val="12"/>
                <w:rFonts w:hint="default" w:ascii="Menlo" w:hAnsi="Menlo" w:eastAsia="Menlo" w:cs="Menlo"/>
                <w:b w:val="0"/>
                <w:bCs w:val="0"/>
                <w:i w:val="0"/>
                <w:iCs w:val="0"/>
                <w:caps w:val="0"/>
                <w:color w:val="383A42"/>
                <w:spacing w:val="0"/>
                <w:sz w:val="21"/>
                <w:szCs w:val="21"/>
                <w:u w:val="none"/>
                <w:shd w:val="clear" w:fill="FAFAFA"/>
                <w:vertAlign w:val="baseline"/>
              </w:rPr>
            </w:pPr>
            <w:del w:id="201" w:author="冬青" w:date="2025-03-04T13:40:11Z">
              <w:r>
                <w:rPr>
                  <w:rStyle w:val="12"/>
                  <w:rFonts w:hint="default" w:ascii="Menlo" w:hAnsi="Menlo" w:eastAsia="Menlo" w:cs="Menlo"/>
                  <w:b w:val="0"/>
                  <w:bCs w:val="0"/>
                  <w:i w:val="0"/>
                  <w:iCs w:val="0"/>
                  <w:caps w:val="0"/>
                  <w:color w:val="383A42"/>
                  <w:spacing w:val="0"/>
                  <w:sz w:val="21"/>
                  <w:szCs w:val="21"/>
                  <w:u w:val="none"/>
                  <w:shd w:val="clear" w:fill="FAFAFA"/>
                  <w:vertAlign w:val="baseline"/>
                </w:rPr>
                <w:delText xml:space="preserve">├── API网关 → [后端]Django  </w:delText>
              </w:r>
            </w:del>
          </w:p>
          <w:p w14:paraId="2C8CF3F9">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105" w:beforeAutospacing="0" w:after="105" w:afterAutospacing="0" w:line="30" w:lineRule="atLeast"/>
              <w:ind w:left="0" w:right="0" w:firstLine="0"/>
              <w:jc w:val="left"/>
              <w:textAlignment w:val="baseline"/>
              <w:rPr>
                <w:del w:id="202" w:author="冬青" w:date="2025-03-04T13:40:11Z"/>
                <w:rStyle w:val="12"/>
                <w:rFonts w:hint="default" w:ascii="Menlo" w:hAnsi="Menlo" w:eastAsia="Menlo" w:cs="Menlo"/>
                <w:b w:val="0"/>
                <w:bCs w:val="0"/>
                <w:i w:val="0"/>
                <w:iCs w:val="0"/>
                <w:caps w:val="0"/>
                <w:color w:val="383A42"/>
                <w:spacing w:val="0"/>
                <w:sz w:val="21"/>
                <w:szCs w:val="21"/>
                <w:u w:val="none"/>
                <w:shd w:val="clear" w:fill="FAFAFA"/>
                <w:vertAlign w:val="baseline"/>
              </w:rPr>
            </w:pPr>
            <w:del w:id="203" w:author="冬青" w:date="2025-03-04T13:40:11Z">
              <w:r>
                <w:rPr>
                  <w:rStyle w:val="12"/>
                  <w:rFonts w:hint="default" w:ascii="Menlo" w:hAnsi="Menlo" w:eastAsia="Menlo" w:cs="Menlo"/>
                  <w:b w:val="0"/>
                  <w:bCs w:val="0"/>
                  <w:i w:val="0"/>
                  <w:iCs w:val="0"/>
                  <w:caps w:val="0"/>
                  <w:color w:val="383A42"/>
                  <w:spacing w:val="0"/>
                  <w:sz w:val="21"/>
                  <w:szCs w:val="21"/>
                  <w:u w:val="none"/>
                  <w:shd w:val="clear" w:fill="FAFAFA"/>
                  <w:vertAlign w:val="baseline"/>
                </w:rPr>
                <w:delText xml:space="preserve">│    ├── </w:delText>
              </w:r>
            </w:del>
            <w:del w:id="204" w:author="冬青" w:date="2025-03-04T13:40:11Z">
              <w:r>
                <w:rPr>
                  <w:rStyle w:val="12"/>
                  <w:rFonts w:hint="eastAsia" w:ascii="Menlo" w:hAnsi="Menlo" w:eastAsia="宋体" w:cs="Menlo"/>
                  <w:b w:val="0"/>
                  <w:bCs w:val="0"/>
                  <w:i w:val="0"/>
                  <w:iCs w:val="0"/>
                  <w:caps w:val="0"/>
                  <w:color w:val="383A42"/>
                  <w:spacing w:val="0"/>
                  <w:sz w:val="21"/>
                  <w:szCs w:val="21"/>
                  <w:u w:val="none"/>
                  <w:shd w:val="clear" w:fill="FAFAFA"/>
                  <w:vertAlign w:val="baseline"/>
                  <w:lang w:val="en-US" w:eastAsia="zh-CN"/>
                </w:rPr>
                <w:delText>订单</w:delText>
              </w:r>
            </w:del>
            <w:del w:id="205" w:author="冬青" w:date="2025-03-04T13:40:11Z">
              <w:r>
                <w:rPr>
                  <w:rStyle w:val="12"/>
                  <w:rFonts w:hint="default" w:ascii="Menlo" w:hAnsi="Menlo" w:eastAsia="Menlo" w:cs="Menlo"/>
                  <w:b w:val="0"/>
                  <w:bCs w:val="0"/>
                  <w:i w:val="0"/>
                  <w:iCs w:val="0"/>
                  <w:caps w:val="0"/>
                  <w:color w:val="383A42"/>
                  <w:spacing w:val="0"/>
                  <w:sz w:val="21"/>
                  <w:szCs w:val="21"/>
                  <w:u w:val="none"/>
                  <w:shd w:val="clear" w:fill="FAFAFA"/>
                  <w:vertAlign w:val="baseline"/>
                </w:rPr>
                <w:delText>管理</w:delText>
              </w:r>
            </w:del>
            <w:del w:id="206" w:author="冬青" w:date="2025-03-04T13:40:11Z">
              <w:r>
                <w:rPr>
                  <w:rFonts w:hint="eastAsia" w:ascii="仿宋" w:hAnsi="仿宋" w:eastAsia="仿宋"/>
                  <w:sz w:val="21"/>
                  <w:szCs w:val="21"/>
                </w:rPr>
                <w:delText>dj</w:delText>
              </w:r>
            </w:del>
            <w:del w:id="207" w:author="冬青" w:date="2025-03-04T13:40:11Z">
              <w:r>
                <w:rPr>
                  <w:rFonts w:hint="eastAsia" w:ascii="仿宋" w:hAnsi="仿宋" w:eastAsia="仿宋"/>
                  <w:sz w:val="21"/>
                  <w:szCs w:val="21"/>
                  <w:shd w:val="clear" w:fill="FCFCFC"/>
                  <w:lang w:bidi="ar"/>
                </w:rPr>
                <w:delText>ango</w:delText>
              </w:r>
            </w:del>
            <w:del w:id="208" w:author="冬青" w:date="2025-03-04T13:40:11Z">
              <w:r>
                <w:rPr>
                  <w:rFonts w:hint="eastAsia" w:ascii="仿宋" w:hAnsi="仿宋" w:eastAsia="仿宋"/>
                  <w:sz w:val="21"/>
                  <w:szCs w:val="21"/>
                  <w:shd w:val="clear" w:fill="FCFCFC"/>
                  <w:lang w:val="en-US" w:eastAsia="zh-CN" w:bidi="ar"/>
                </w:rPr>
                <w:delText>/</w:delText>
              </w:r>
            </w:del>
            <w:del w:id="209" w:author="冬青" w:date="2025-03-04T13:40:11Z">
              <w:r>
                <w:rPr>
                  <w:rFonts w:hint="eastAsia" w:ascii="仿宋" w:hAnsi="仿宋" w:eastAsia="仿宋" w:cs="Mongolian Baiti"/>
                  <w:i w:val="0"/>
                  <w:iCs w:val="0"/>
                  <w:caps w:val="0"/>
                  <w:spacing w:val="0"/>
                  <w:kern w:val="0"/>
                  <w:sz w:val="21"/>
                  <w:szCs w:val="21"/>
                  <w:shd w:val="clear" w:fill="FCFCFC"/>
                  <w:lang w:val="en-US" w:eastAsia="zh-CN" w:bidi="ar"/>
                </w:rPr>
                <w:delText>flask-socketio</w:delText>
              </w:r>
            </w:del>
            <w:del w:id="210" w:author="冬青" w:date="2025-03-04T13:40:11Z">
              <w:r>
                <w:rPr>
                  <w:rFonts w:hint="eastAsia" w:ascii="仿宋" w:hAnsi="仿宋" w:eastAsia="仿宋"/>
                  <w:sz w:val="21"/>
                  <w:szCs w:val="21"/>
                </w:rPr>
                <w:delText>+vue+mysql</w:delText>
              </w:r>
            </w:del>
            <w:del w:id="211" w:author="冬青" w:date="2025-03-04T13:40:11Z">
              <w:r>
                <w:rPr>
                  <w:rFonts w:hint="default" w:ascii="仿宋" w:hAnsi="仿宋" w:eastAsia="仿宋" w:cs="Mongolian Baiti"/>
                  <w:i w:val="0"/>
                  <w:iCs w:val="0"/>
                  <w:caps w:val="0"/>
                  <w:spacing w:val="0"/>
                  <w:kern w:val="0"/>
                  <w:sz w:val="21"/>
                  <w:szCs w:val="21"/>
                  <w:shd w:val="clear" w:fill="FCFCFC"/>
                  <w:lang w:val="en-US" w:eastAsia="zh-CN" w:bidi="ar"/>
                </w:rPr>
                <w:delText>+</w:delText>
              </w:r>
            </w:del>
            <w:del w:id="212" w:author="冬青" w:date="2025-03-04T13:40:11Z">
              <w:r>
                <w:rPr>
                  <w:rFonts w:hint="eastAsia" w:ascii="仿宋" w:hAnsi="仿宋" w:eastAsia="仿宋" w:cs="Mongolian Baiti"/>
                  <w:i w:val="0"/>
                  <w:iCs w:val="0"/>
                  <w:caps w:val="0"/>
                  <w:spacing w:val="0"/>
                  <w:kern w:val="0"/>
                  <w:sz w:val="21"/>
                  <w:szCs w:val="21"/>
                  <w:shd w:val="clear" w:fill="FCFCFC"/>
                  <w:lang w:val="en-US" w:eastAsia="zh-CN" w:bidi="ar"/>
                </w:rPr>
                <w:delText>Nginx负载均衡</w:delText>
              </w:r>
            </w:del>
          </w:p>
          <w:p w14:paraId="6065CB05">
            <w:pPr>
              <w:rPr>
                <w:del w:id="213" w:author="冬青" w:date="2025-03-04T13:40:11Z"/>
                <w:rStyle w:val="12"/>
                <w:rFonts w:hint="default" w:ascii="Menlo" w:hAnsi="Menlo" w:eastAsia="Menlo" w:cs="Menlo"/>
                <w:b w:val="0"/>
                <w:bCs w:val="0"/>
                <w:i w:val="0"/>
                <w:iCs w:val="0"/>
                <w:caps w:val="0"/>
                <w:color w:val="383A42"/>
                <w:spacing w:val="0"/>
                <w:sz w:val="21"/>
                <w:szCs w:val="21"/>
                <w:u w:val="none"/>
                <w:shd w:val="clear" w:fill="FAFAFA"/>
                <w:vertAlign w:val="baseline"/>
              </w:rPr>
            </w:pPr>
            <w:del w:id="214" w:author="冬青" w:date="2025-03-04T13:40:11Z">
              <w:r>
                <w:rPr>
                  <w:rStyle w:val="12"/>
                  <w:rFonts w:hint="default" w:ascii="Menlo" w:hAnsi="Menlo" w:eastAsia="Menlo" w:cs="Menlo"/>
                  <w:b w:val="0"/>
                  <w:bCs w:val="0"/>
                  <w:i w:val="0"/>
                  <w:iCs w:val="0"/>
                  <w:caps w:val="0"/>
                  <w:color w:val="383A42"/>
                  <w:spacing w:val="0"/>
                  <w:sz w:val="21"/>
                  <w:szCs w:val="21"/>
                  <w:u w:val="none"/>
                  <w:shd w:val="clear" w:fill="FAFAFA"/>
                  <w:vertAlign w:val="baseline"/>
                </w:rPr>
                <w:delText xml:space="preserve">│    ├── </w:delText>
              </w:r>
            </w:del>
            <w:del w:id="215" w:author="冬青" w:date="2025-03-04T13:40:11Z">
              <w:r>
                <w:rPr>
                  <w:rStyle w:val="12"/>
                  <w:rFonts w:hint="eastAsia" w:ascii="Menlo" w:hAnsi="Menlo" w:eastAsia="宋体" w:cs="Menlo"/>
                  <w:b w:val="0"/>
                  <w:bCs w:val="0"/>
                  <w:i w:val="0"/>
                  <w:iCs w:val="0"/>
                  <w:caps w:val="0"/>
                  <w:color w:val="383A42"/>
                  <w:spacing w:val="0"/>
                  <w:sz w:val="21"/>
                  <w:szCs w:val="21"/>
                  <w:u w:val="none"/>
                  <w:shd w:val="clear" w:fill="FAFAFA"/>
                  <w:vertAlign w:val="baseline"/>
                  <w:lang w:val="en-US" w:eastAsia="zh-CN"/>
                </w:rPr>
                <w:delText>仓储</w:delText>
              </w:r>
            </w:del>
            <w:del w:id="216" w:author="冬青" w:date="2025-03-04T13:40:11Z">
              <w:r>
                <w:rPr>
                  <w:rStyle w:val="12"/>
                  <w:rFonts w:hint="default" w:ascii="Menlo" w:hAnsi="Menlo" w:eastAsia="Menlo" w:cs="Menlo"/>
                  <w:b w:val="0"/>
                  <w:bCs w:val="0"/>
                  <w:i w:val="0"/>
                  <w:iCs w:val="0"/>
                  <w:caps w:val="0"/>
                  <w:color w:val="383A42"/>
                  <w:spacing w:val="0"/>
                  <w:sz w:val="21"/>
                  <w:szCs w:val="21"/>
                  <w:u w:val="none"/>
                  <w:shd w:val="clear" w:fill="FAFAFA"/>
                  <w:vertAlign w:val="baseline"/>
                </w:rPr>
                <w:delText>中心</w:delText>
              </w:r>
            </w:del>
            <w:del w:id="217" w:author="冬青" w:date="2025-03-04T13:40:11Z">
              <w:r>
                <w:rPr>
                  <w:rFonts w:hint="eastAsia" w:ascii="仿宋" w:hAnsi="仿宋" w:eastAsia="仿宋" w:cs="宋体"/>
                  <w:b w:val="0"/>
                  <w:bCs w:val="0"/>
                  <w:i w:val="0"/>
                  <w:iCs w:val="0"/>
                  <w:caps w:val="0"/>
                  <w:spacing w:val="0"/>
                  <w:kern w:val="0"/>
                  <w:sz w:val="21"/>
                  <w:szCs w:val="21"/>
                  <w:shd w:val="clear"/>
                  <w:vertAlign w:val="baseline"/>
                  <w:lang w:val="en-US" w:eastAsia="zh-CN" w:bidi="ar"/>
                </w:rPr>
                <w:delText>B2B全栈架构</w:delText>
              </w:r>
            </w:del>
            <w:del w:id="218" w:author="冬青" w:date="2025-03-04T13:40:11Z">
              <w:r>
                <w:rPr>
                  <w:rFonts w:hint="eastAsia" w:ascii="仿宋" w:hAnsi="仿宋" w:eastAsia="仿宋" w:cs="宋体"/>
                  <w:i w:val="0"/>
                  <w:iCs w:val="0"/>
                  <w:caps w:val="0"/>
                  <w:spacing w:val="0"/>
                  <w:kern w:val="0"/>
                  <w:sz w:val="21"/>
                  <w:szCs w:val="21"/>
                  <w:shd w:val="clear"/>
                  <w:lang w:val="en-US" w:eastAsia="zh-CN" w:bidi="ar"/>
                </w:rPr>
                <w:delText>Django后端 + Vue前端 + MySQL主从库</w:delText>
              </w:r>
            </w:del>
          </w:p>
          <w:p w14:paraId="364C511F">
            <w:pPr>
              <w:keepNext w:val="0"/>
              <w:keepLines w:val="0"/>
              <w:widowControl/>
              <w:suppressLineNumbers w:val="0"/>
              <w:jc w:val="left"/>
              <w:rPr>
                <w:del w:id="219" w:author="冬青" w:date="2025-03-04T13:40:11Z"/>
                <w:rStyle w:val="12"/>
                <w:rFonts w:hint="default" w:ascii="Menlo" w:hAnsi="Menlo" w:eastAsia="Menlo" w:cs="Menlo"/>
                <w:b w:val="0"/>
                <w:bCs w:val="0"/>
                <w:i w:val="0"/>
                <w:iCs w:val="0"/>
                <w:caps w:val="0"/>
                <w:color w:val="383A42"/>
                <w:spacing w:val="0"/>
                <w:sz w:val="21"/>
                <w:szCs w:val="21"/>
                <w:u w:val="none"/>
                <w:shd w:val="clear" w:fill="FAFAFA"/>
                <w:vertAlign w:val="baseline"/>
                <w:lang w:val="en-US"/>
              </w:rPr>
            </w:pPr>
            <w:del w:id="220" w:author="冬青" w:date="2025-03-04T13:40:11Z">
              <w:r>
                <w:rPr>
                  <w:rStyle w:val="12"/>
                  <w:rFonts w:hint="default" w:ascii="Menlo" w:hAnsi="Menlo" w:eastAsia="Menlo" w:cs="Menlo"/>
                  <w:b w:val="0"/>
                  <w:bCs w:val="0"/>
                  <w:i w:val="0"/>
                  <w:iCs w:val="0"/>
                  <w:caps w:val="0"/>
                  <w:color w:val="383A42"/>
                  <w:spacing w:val="0"/>
                  <w:sz w:val="21"/>
                  <w:szCs w:val="21"/>
                  <w:u w:val="none"/>
                  <w:shd w:val="clear" w:fill="FAFAFA"/>
                  <w:vertAlign w:val="baseline"/>
                </w:rPr>
                <w:delText>│    ├── 海关申报</w:delText>
              </w:r>
            </w:del>
            <w:del w:id="221" w:author="冬青" w:date="2025-03-04T13:40:11Z">
              <w:r>
                <w:rPr>
                  <w:rFonts w:hint="eastAsia" w:ascii="仿宋" w:hAnsi="仿宋" w:eastAsia="仿宋" w:cs="宋体"/>
                  <w:b w:val="0"/>
                  <w:bCs w:val="0"/>
                  <w:i w:val="0"/>
                  <w:iCs w:val="0"/>
                  <w:caps w:val="0"/>
                  <w:spacing w:val="0"/>
                  <w:kern w:val="0"/>
                  <w:sz w:val="21"/>
                  <w:szCs w:val="21"/>
                  <w:shd w:val="clear"/>
                  <w:vertAlign w:val="baseline"/>
                  <w:lang w:val="en-US" w:eastAsia="zh-CN" w:bidi="ar"/>
                </w:rPr>
                <w:delText>人工智</w:delText>
              </w:r>
            </w:del>
            <w:del w:id="222" w:author="冬青" w:date="2025-03-04T13:40:11Z">
              <w:r>
                <w:rPr>
                  <w:rFonts w:hint="eastAsia" w:ascii="仿宋" w:hAnsi="仿宋" w:eastAsia="仿宋" w:cs="宋体"/>
                  <w:i w:val="0"/>
                  <w:iCs w:val="0"/>
                  <w:caps w:val="0"/>
                  <w:spacing w:val="0"/>
                  <w:kern w:val="0"/>
                  <w:sz w:val="21"/>
                  <w:szCs w:val="21"/>
                  <w:shd w:val="clear"/>
                  <w:lang w:val="en-US" w:eastAsia="zh-CN" w:bidi="ar"/>
                </w:rPr>
                <w:delText>能</w:delText>
              </w:r>
            </w:del>
            <w:del w:id="223" w:author="冬青" w:date="2025-03-04T13:40:11Z">
              <w:r>
                <w:rPr>
                  <w:rFonts w:hint="default" w:ascii="仿宋" w:hAnsi="仿宋" w:eastAsia="仿宋" w:cs="宋体"/>
                  <w:i w:val="0"/>
                  <w:iCs w:val="0"/>
                  <w:caps w:val="0"/>
                  <w:spacing w:val="0"/>
                  <w:kern w:val="0"/>
                  <w:sz w:val="21"/>
                  <w:szCs w:val="21"/>
                  <w:shd w:val="clear"/>
                  <w:lang w:val="en-US" w:eastAsia="zh-CN" w:bidi="ar"/>
                </w:rPr>
                <w:delText>,</w:delText>
              </w:r>
            </w:del>
            <w:del w:id="224" w:author="冬青" w:date="2025-03-04T13:40:11Z">
              <w:r>
                <w:rPr>
                  <w:rFonts w:hint="eastAsia" w:ascii="仿宋" w:hAnsi="仿宋" w:eastAsia="仿宋" w:cs="宋体"/>
                  <w:i w:val="0"/>
                  <w:iCs w:val="0"/>
                  <w:caps w:val="0"/>
                  <w:spacing w:val="0"/>
                  <w:kern w:val="0"/>
                  <w:sz w:val="21"/>
                  <w:szCs w:val="21"/>
                  <w:shd w:val="clear"/>
                  <w:lang w:val="en-US" w:eastAsia="zh-CN" w:bidi="ar"/>
                </w:rPr>
                <w:delText>爬虫等等，数据加密如JWT、OAuth2加密</w:delText>
              </w:r>
            </w:del>
          </w:p>
          <w:p w14:paraId="432CAAE5">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105" w:beforeAutospacing="0" w:after="105" w:afterAutospacing="0" w:line="30" w:lineRule="atLeast"/>
              <w:ind w:left="0" w:right="0" w:firstLine="0"/>
              <w:jc w:val="left"/>
              <w:textAlignment w:val="baseline"/>
              <w:rPr>
                <w:del w:id="225" w:author="冬青" w:date="2025-03-04T13:40:11Z"/>
                <w:rStyle w:val="12"/>
                <w:rFonts w:hint="default" w:ascii="Menlo" w:hAnsi="Menlo" w:eastAsia="Menlo" w:cs="Menlo"/>
                <w:b w:val="0"/>
                <w:bCs w:val="0"/>
                <w:i w:val="0"/>
                <w:iCs w:val="0"/>
                <w:caps w:val="0"/>
                <w:color w:val="383A42"/>
                <w:spacing w:val="0"/>
                <w:sz w:val="21"/>
                <w:szCs w:val="21"/>
                <w:u w:val="none"/>
                <w:shd w:val="clear" w:fill="FAFAFA"/>
                <w:vertAlign w:val="baseline"/>
              </w:rPr>
            </w:pPr>
            <w:del w:id="226" w:author="冬青" w:date="2025-03-04T13:40:11Z">
              <w:r>
                <w:rPr>
                  <w:rStyle w:val="12"/>
                  <w:rFonts w:hint="default" w:ascii="Menlo" w:hAnsi="Menlo" w:eastAsia="Menlo" w:cs="Menlo"/>
                  <w:b w:val="0"/>
                  <w:bCs w:val="0"/>
                  <w:i w:val="0"/>
                  <w:iCs w:val="0"/>
                  <w:caps w:val="0"/>
                  <w:color w:val="383A42"/>
                  <w:spacing w:val="0"/>
                  <w:sz w:val="21"/>
                  <w:szCs w:val="21"/>
                  <w:u w:val="none"/>
                  <w:shd w:val="clear" w:fill="FAFAFA"/>
                  <w:vertAlign w:val="baseline"/>
                </w:rPr>
                <w:delText>│    └── 支付系统</w:delText>
              </w:r>
            </w:del>
            <w:del w:id="227" w:author="冬青" w:date="2025-03-04T13:40:11Z">
              <w:r>
                <w:rPr>
                  <w:rFonts w:hint="eastAsia" w:ascii="仿宋" w:hAnsi="仿宋" w:eastAsia="仿宋" w:cs="Mongolian Baiti"/>
                  <w:i w:val="0"/>
                  <w:iCs w:val="0"/>
                  <w:caps w:val="0"/>
                  <w:spacing w:val="0"/>
                  <w:kern w:val="0"/>
                  <w:sz w:val="21"/>
                  <w:szCs w:val="21"/>
                  <w:shd w:val="clear" w:fill="FCFCFC"/>
                  <w:lang w:val="en-US" w:eastAsia="zh-CN" w:bidi="ar"/>
                </w:rPr>
                <w:delText>SDK集成</w:delText>
              </w:r>
            </w:del>
            <w:del w:id="228" w:author="冬青" w:date="2025-03-04T13:40:11Z">
              <w:r>
                <w:rPr>
                  <w:rStyle w:val="12"/>
                  <w:rFonts w:hint="default" w:ascii="Menlo" w:hAnsi="Menlo" w:eastAsia="Menlo" w:cs="Menlo"/>
                  <w:b w:val="0"/>
                  <w:bCs w:val="0"/>
                  <w:i w:val="0"/>
                  <w:iCs w:val="0"/>
                  <w:caps w:val="0"/>
                  <w:color w:val="383A42"/>
                  <w:spacing w:val="0"/>
                  <w:sz w:val="21"/>
                  <w:szCs w:val="21"/>
                  <w:u w:val="none"/>
                  <w:shd w:val="clear" w:fill="FAFAFA"/>
                  <w:vertAlign w:val="baseline"/>
                </w:rPr>
                <w:delText xml:space="preserve">  </w:delText>
              </w:r>
            </w:del>
          </w:p>
          <w:p w14:paraId="6ECBC846">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105" w:beforeAutospacing="0" w:after="105" w:afterAutospacing="0" w:line="30" w:lineRule="atLeast"/>
              <w:ind w:left="0" w:right="0" w:firstLine="0"/>
              <w:jc w:val="left"/>
              <w:textAlignment w:val="baseline"/>
              <w:rPr>
                <w:del w:id="229" w:author="冬青" w:date="2025-03-04T13:40:11Z"/>
                <w:rStyle w:val="12"/>
                <w:rFonts w:hint="default" w:ascii="Menlo" w:hAnsi="Menlo" w:eastAsia="Menlo" w:cs="Menlo"/>
                <w:b w:val="0"/>
                <w:bCs w:val="0"/>
                <w:i w:val="0"/>
                <w:iCs w:val="0"/>
                <w:caps w:val="0"/>
                <w:color w:val="383A42"/>
                <w:spacing w:val="0"/>
                <w:sz w:val="21"/>
                <w:szCs w:val="21"/>
                <w:u w:val="none"/>
                <w:shd w:val="clear" w:fill="FAFAFA"/>
                <w:vertAlign w:val="baseline"/>
              </w:rPr>
            </w:pPr>
            <w:del w:id="230" w:author="冬青" w:date="2025-03-04T13:40:11Z">
              <w:r>
                <w:rPr>
                  <w:rStyle w:val="12"/>
                  <w:rFonts w:hint="default" w:ascii="Menlo" w:hAnsi="Menlo" w:eastAsia="Menlo" w:cs="Menlo"/>
                  <w:b w:val="0"/>
                  <w:bCs w:val="0"/>
                  <w:i w:val="0"/>
                  <w:iCs w:val="0"/>
                  <w:caps w:val="0"/>
                  <w:color w:val="383A42"/>
                  <w:spacing w:val="0"/>
                  <w:sz w:val="21"/>
                  <w:szCs w:val="21"/>
                  <w:u w:val="none"/>
                  <w:shd w:val="clear" w:fill="FAFAFA"/>
                  <w:vertAlign w:val="baseline"/>
                </w:rPr>
                <w:delText xml:space="preserve">├── 缓存层 → Redis  </w:delText>
              </w:r>
            </w:del>
          </w:p>
          <w:p w14:paraId="6E816C69">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105" w:beforeAutospacing="0" w:after="105" w:afterAutospacing="0" w:line="30" w:lineRule="atLeast"/>
              <w:ind w:left="0" w:right="0" w:firstLine="0"/>
              <w:jc w:val="left"/>
              <w:textAlignment w:val="baseline"/>
              <w:rPr>
                <w:del w:id="231" w:author="冬青" w:date="2025-03-04T13:40:11Z"/>
                <w:rStyle w:val="12"/>
                <w:rFonts w:hint="default" w:ascii="Menlo" w:hAnsi="Menlo" w:eastAsia="Menlo" w:cs="Menlo"/>
                <w:b w:val="0"/>
                <w:bCs w:val="0"/>
                <w:i w:val="0"/>
                <w:iCs w:val="0"/>
                <w:caps w:val="0"/>
                <w:color w:val="383A42"/>
                <w:spacing w:val="0"/>
                <w:sz w:val="21"/>
                <w:szCs w:val="21"/>
                <w:u w:val="none"/>
                <w:shd w:val="clear" w:fill="FAFAFA"/>
                <w:vertAlign w:val="baseline"/>
              </w:rPr>
            </w:pPr>
            <w:del w:id="232" w:author="冬青" w:date="2025-03-04T13:40:11Z">
              <w:r>
                <w:rPr>
                  <w:rStyle w:val="12"/>
                  <w:rFonts w:hint="default" w:ascii="Menlo" w:hAnsi="Menlo" w:eastAsia="Menlo" w:cs="Menlo"/>
                  <w:b w:val="0"/>
                  <w:bCs w:val="0"/>
                  <w:i w:val="0"/>
                  <w:iCs w:val="0"/>
                  <w:caps w:val="0"/>
                  <w:color w:val="383A42"/>
                  <w:spacing w:val="0"/>
                  <w:sz w:val="21"/>
                  <w:szCs w:val="21"/>
                  <w:u w:val="none"/>
                  <w:shd w:val="clear" w:fill="FAFAFA"/>
                  <w:vertAlign w:val="baseline"/>
                </w:rPr>
                <w:delText xml:space="preserve">├── 消息队列 → RabbitMQ  </w:delText>
              </w:r>
            </w:del>
          </w:p>
          <w:p w14:paraId="425E6418">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AFAFA"/>
              <w:wordWrap/>
              <w:bidi w:val="0"/>
              <w:spacing w:before="105" w:beforeAutospacing="0" w:after="105" w:afterAutospacing="0" w:line="30" w:lineRule="atLeast"/>
              <w:ind w:left="0" w:right="0" w:firstLine="0"/>
              <w:jc w:val="left"/>
              <w:textAlignment w:val="baseline"/>
              <w:rPr>
                <w:del w:id="233" w:author="冬青" w:date="2025-03-04T13:40:11Z"/>
                <w:rFonts w:ascii="Menlo" w:hAnsi="Menlo" w:eastAsia="Menlo" w:cs="Menlo"/>
                <w:i w:val="0"/>
                <w:iCs w:val="0"/>
                <w:caps w:val="0"/>
                <w:color w:val="383A42"/>
                <w:spacing w:val="0"/>
                <w:sz w:val="32"/>
                <w:szCs w:val="32"/>
              </w:rPr>
            </w:pPr>
            <w:del w:id="234" w:author="冬青" w:date="2025-03-04T13:40:11Z">
              <w:r>
                <w:rPr>
                  <w:rStyle w:val="12"/>
                  <w:rFonts w:hint="default" w:ascii="Menlo" w:hAnsi="Menlo" w:eastAsia="Menlo" w:cs="Menlo"/>
                  <w:b w:val="0"/>
                  <w:bCs w:val="0"/>
                  <w:i w:val="0"/>
                  <w:iCs w:val="0"/>
                  <w:caps w:val="0"/>
                  <w:color w:val="383A42"/>
                  <w:spacing w:val="0"/>
                  <w:sz w:val="21"/>
                  <w:szCs w:val="21"/>
                  <w:u w:val="none"/>
                  <w:shd w:val="clear" w:fill="FAFAFA"/>
                  <w:vertAlign w:val="baseline"/>
                </w:rPr>
                <w:delText>└── 数据库 → MySQL(主从)/MongoDB(日志)</w:delText>
              </w:r>
            </w:del>
            <w:del w:id="235" w:author="冬青" w:date="2025-03-04T13:40:11Z">
              <w:r>
                <w:rPr>
                  <w:rStyle w:val="12"/>
                  <w:rFonts w:hint="default" w:ascii="Menlo" w:hAnsi="Menlo" w:eastAsia="Menlo" w:cs="Menlo"/>
                  <w:b w:val="0"/>
                  <w:bCs w:val="0"/>
                  <w:i w:val="0"/>
                  <w:iCs w:val="0"/>
                  <w:caps w:val="0"/>
                  <w:color w:val="383A42"/>
                  <w:spacing w:val="0"/>
                  <w:sz w:val="28"/>
                  <w:szCs w:val="28"/>
                  <w:u w:val="none"/>
                  <w:shd w:val="clear" w:fill="FAFAFA"/>
                  <w:vertAlign w:val="baseline"/>
                </w:rPr>
                <w:delText xml:space="preserve"> </w:delText>
              </w:r>
            </w:del>
            <w:del w:id="236" w:author="冬青" w:date="2025-03-04T13:40:11Z">
              <w:r>
                <w:rPr>
                  <w:rStyle w:val="12"/>
                  <w:rFonts w:hint="default" w:ascii="Menlo" w:hAnsi="Menlo" w:eastAsia="Menlo" w:cs="Menlo"/>
                  <w:i w:val="0"/>
                  <w:iCs w:val="0"/>
                  <w:caps w:val="0"/>
                  <w:color w:val="383A42"/>
                  <w:spacing w:val="0"/>
                  <w:sz w:val="28"/>
                  <w:szCs w:val="28"/>
                  <w:shd w:val="clear" w:fill="FAFAFA"/>
                  <w:vertAlign w:val="baseline"/>
                </w:rPr>
                <w:delText xml:space="preserve"> </w:delText>
              </w:r>
            </w:del>
          </w:p>
          <w:p w14:paraId="4586D0F4">
            <w:pPr>
              <w:pStyle w:val="4"/>
              <w:numPr>
                <w:ilvl w:val="0"/>
                <w:numId w:val="0"/>
              </w:numPr>
              <w:spacing w:before="8" w:beforeLines="0" w:afterLines="0"/>
              <w:rPr>
                <w:rFonts w:hint="default"/>
                <w:lang w:val="en-US" w:eastAsia="zh-CN"/>
              </w:rPr>
            </w:pPr>
            <w:r>
              <w:commentReference w:id="1"/>
            </w:r>
          </w:p>
        </w:tc>
      </w:tr>
      <w:tr w14:paraId="4CEBF1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31" w:hRule="atLeast"/>
          <w:jc w:val="center"/>
        </w:trPr>
        <w:tc>
          <w:tcPr>
            <w:tcW w:w="9100" w:type="dxa"/>
            <w:gridSpan w:val="7"/>
            <w:tcBorders>
              <w:top w:val="single" w:color="auto" w:sz="4" w:space="0"/>
              <w:left w:val="single" w:color="auto" w:sz="4" w:space="0"/>
              <w:bottom w:val="single" w:color="auto" w:sz="4" w:space="0"/>
              <w:right w:val="single" w:color="auto" w:sz="4" w:space="0"/>
              <w:tl2br w:val="nil"/>
              <w:tr2bl w:val="nil"/>
            </w:tcBorders>
            <w:noWrap w:val="0"/>
            <w:vAlign w:val="top"/>
          </w:tcPr>
          <w:p w14:paraId="2C849653">
            <w:pPr>
              <w:pStyle w:val="4"/>
              <w:spacing w:before="8" w:beforeLines="0" w:afterLines="0"/>
              <w:rPr>
                <w:rFonts w:hint="default" w:ascii="仿宋" w:hAnsi="仿宋" w:eastAsia="仿宋"/>
                <w:sz w:val="24"/>
                <w:szCs w:val="22"/>
              </w:rPr>
            </w:pPr>
            <w:r>
              <w:rPr>
                <w:rFonts w:hint="eastAsia" w:ascii="仿宋" w:hAnsi="仿宋" w:eastAsia="仿宋"/>
                <w:sz w:val="24"/>
                <w:szCs w:val="22"/>
              </w:rPr>
              <w:t>3．本课题的重点、难点，预期结果和成果形式</w:t>
            </w:r>
          </w:p>
          <w:p w14:paraId="1D21D3D4">
            <w:pPr>
              <w:pStyle w:val="4"/>
              <w:spacing w:before="8" w:beforeLines="0" w:afterLines="0" w:line="360" w:lineRule="auto"/>
              <w:ind w:left="0"/>
              <w:rPr>
                <w:rFonts w:hint="eastAsia" w:ascii="仿宋" w:hAnsi="仿宋" w:eastAsia="仿宋"/>
                <w:sz w:val="24"/>
                <w:szCs w:val="22"/>
              </w:rPr>
            </w:pPr>
            <w:r>
              <w:rPr>
                <w:rFonts w:hint="eastAsia" w:ascii="仿宋" w:hAnsi="仿宋" w:eastAsia="仿宋"/>
                <w:sz w:val="24"/>
                <w:szCs w:val="22"/>
              </w:rPr>
              <w:t>1.重点：</w:t>
            </w:r>
          </w:p>
          <w:p w14:paraId="4014126D">
            <w:pPr>
              <w:pStyle w:val="4"/>
              <w:spacing w:before="8" w:beforeLines="0" w:afterLines="0" w:line="360" w:lineRule="auto"/>
              <w:ind w:left="0"/>
              <w:rPr>
                <w:rFonts w:hint="eastAsia" w:ascii="仿宋" w:hAnsi="仿宋" w:eastAsia="仿宋"/>
                <w:sz w:val="24"/>
                <w:szCs w:val="22"/>
              </w:rPr>
            </w:pPr>
            <w:r>
              <w:rPr>
                <w:rFonts w:hint="eastAsia" w:ascii="仿宋" w:hAnsi="仿宋" w:eastAsia="仿宋"/>
                <w:sz w:val="24"/>
                <w:szCs w:val="22"/>
              </w:rPr>
              <w:t>实现仓储框架及信息管理前后端搭建，</w:t>
            </w:r>
            <w:r>
              <w:rPr>
                <w:rFonts w:hint="eastAsia" w:ascii="仿宋" w:hAnsi="仿宋" w:eastAsia="仿宋"/>
                <w:sz w:val="24"/>
                <w:szCs w:val="22"/>
                <w:lang w:val="en-US" w:eastAsia="zh-CN"/>
              </w:rPr>
              <w:t>海关系统的接入和搭建，</w:t>
            </w:r>
            <w:r>
              <w:rPr>
                <w:rFonts w:hint="eastAsia" w:ascii="仿宋" w:hAnsi="仿宋" w:eastAsia="仿宋"/>
                <w:sz w:val="24"/>
                <w:szCs w:val="22"/>
              </w:rPr>
              <w:t>集成各种API</w:t>
            </w:r>
          </w:p>
          <w:p w14:paraId="080E2A3D">
            <w:pPr>
              <w:pStyle w:val="4"/>
              <w:spacing w:before="8" w:beforeLines="0" w:afterLines="0"/>
              <w:ind w:left="0"/>
              <w:rPr>
                <w:rFonts w:hint="eastAsia" w:ascii="仿宋" w:hAnsi="仿宋" w:eastAsia="仿宋"/>
                <w:sz w:val="24"/>
                <w:szCs w:val="22"/>
              </w:rPr>
            </w:pPr>
            <w:r>
              <w:rPr>
                <w:rFonts w:hint="eastAsia" w:ascii="仿宋" w:hAnsi="仿宋" w:eastAsia="仿宋"/>
                <w:sz w:val="24"/>
                <w:szCs w:val="22"/>
              </w:rPr>
              <w:t>2.难点：</w:t>
            </w:r>
          </w:p>
          <w:p w14:paraId="4CC6D943">
            <w:pPr>
              <w:pStyle w:val="4"/>
              <w:spacing w:before="8" w:beforeLines="0" w:afterLines="0"/>
              <w:ind w:left="0"/>
              <w:rPr>
                <w:rFonts w:hint="default" w:ascii="仿宋" w:hAnsi="仿宋" w:eastAsia="仿宋"/>
                <w:sz w:val="24"/>
                <w:szCs w:val="22"/>
                <w:lang w:val="en-US"/>
              </w:rPr>
            </w:pPr>
            <w:r>
              <w:rPr>
                <w:rFonts w:hint="eastAsia" w:ascii="仿宋" w:hAnsi="仿宋" w:eastAsia="仿宋"/>
                <w:sz w:val="24"/>
                <w:szCs w:val="22"/>
                <w:lang w:val="en-US" w:eastAsia="zh-CN"/>
              </w:rPr>
              <w:t>海关业务相关，自助报关清关，</w:t>
            </w:r>
            <w:r>
              <w:rPr>
                <w:rFonts w:hint="eastAsia" w:ascii="仿宋" w:hAnsi="仿宋" w:eastAsia="仿宋"/>
                <w:sz w:val="24"/>
                <w:szCs w:val="22"/>
              </w:rPr>
              <w:t>可能涉及到高负载缓存优化</w:t>
            </w:r>
            <w:r>
              <w:rPr>
                <w:rFonts w:hint="eastAsia" w:ascii="仿宋" w:hAnsi="仿宋" w:eastAsia="仿宋" w:cs="Mongolian Baiti"/>
                <w:i w:val="0"/>
                <w:iCs w:val="0"/>
                <w:caps w:val="0"/>
                <w:spacing w:val="0"/>
                <w:kern w:val="0"/>
                <w:sz w:val="24"/>
                <w:szCs w:val="22"/>
                <w:shd w:val="clear" w:fill="FCFCFC"/>
                <w:lang w:val="en-US" w:eastAsia="zh-CN" w:bidi="ar"/>
              </w:rPr>
              <w:t>负载均衡等</w:t>
            </w:r>
            <w:r>
              <w:rPr>
                <w:rFonts w:hint="eastAsia" w:ascii="仿宋" w:hAnsi="仿宋" w:eastAsia="仿宋"/>
                <w:sz w:val="24"/>
                <w:szCs w:val="22"/>
              </w:rPr>
              <w:t>，信息加密</w:t>
            </w:r>
            <w:r>
              <w:rPr>
                <w:rFonts w:ascii="仿宋" w:hAnsi="仿宋" w:eastAsia="仿宋"/>
                <w:sz w:val="24"/>
                <w:szCs w:val="22"/>
              </w:rPr>
              <w:commentReference w:id="2"/>
            </w:r>
            <w:r>
              <w:rPr>
                <w:rFonts w:hint="eastAsia" w:ascii="仿宋" w:hAnsi="仿宋" w:eastAsia="仿宋"/>
                <w:sz w:val="24"/>
                <w:szCs w:val="22"/>
                <w:lang w:eastAsia="zh-CN"/>
              </w:rPr>
              <w:t>，</w:t>
            </w:r>
            <w:r>
              <w:rPr>
                <w:rFonts w:hint="eastAsia" w:ascii="仿宋" w:hAnsi="仿宋" w:eastAsia="仿宋"/>
                <w:sz w:val="24"/>
                <w:szCs w:val="22"/>
                <w:lang w:val="en-US" w:eastAsia="zh-CN"/>
              </w:rPr>
              <w:t>爬虫</w:t>
            </w:r>
            <w:r>
              <w:rPr>
                <w:rFonts w:hint="eastAsia" w:ascii="仿宋" w:hAnsi="仿宋" w:eastAsia="仿宋"/>
                <w:sz w:val="24"/>
                <w:szCs w:val="22"/>
                <w:lang w:eastAsia="zh-CN"/>
              </w:rPr>
              <w:t>；</w:t>
            </w:r>
          </w:p>
          <w:p w14:paraId="23C0C41B">
            <w:pPr>
              <w:pStyle w:val="4"/>
              <w:spacing w:before="8" w:beforeLines="0" w:afterLines="0"/>
              <w:ind w:left="0"/>
              <w:rPr>
                <w:rFonts w:hint="default" w:ascii="仿宋" w:hAnsi="仿宋" w:eastAsia="仿宋"/>
                <w:sz w:val="24"/>
                <w:szCs w:val="22"/>
                <w:lang w:val="en-US" w:eastAsia="zh-CN"/>
              </w:rPr>
            </w:pPr>
            <w:r>
              <w:rPr>
                <w:rFonts w:hint="eastAsia" w:ascii="仿宋" w:hAnsi="仿宋" w:eastAsia="仿宋"/>
                <w:sz w:val="24"/>
                <w:szCs w:val="22"/>
              </w:rPr>
              <w:t>境外客户如何支付，支付回款如何汇入国内账户</w:t>
            </w:r>
            <w:r>
              <w:rPr>
                <w:rFonts w:hint="eastAsia" w:ascii="仿宋" w:hAnsi="仿宋" w:eastAsia="仿宋"/>
                <w:sz w:val="24"/>
                <w:szCs w:val="22"/>
                <w:lang w:eastAsia="zh-CN"/>
              </w:rPr>
              <w:t>，</w:t>
            </w:r>
            <w:r>
              <w:rPr>
                <w:rFonts w:hint="eastAsia" w:ascii="仿宋" w:hAnsi="仿宋" w:eastAsia="仿宋"/>
                <w:sz w:val="24"/>
                <w:szCs w:val="22"/>
                <w:lang w:val="en-US" w:eastAsia="zh-CN"/>
              </w:rPr>
              <w:t>系统如何对接第三方支付SDK</w:t>
            </w:r>
          </w:p>
          <w:p w14:paraId="0F4F6BF0">
            <w:pPr>
              <w:keepNext w:val="0"/>
              <w:keepLines w:val="0"/>
              <w:widowControl/>
              <w:suppressLineNumbers w:val="0"/>
              <w:jc w:val="left"/>
              <w:rPr>
                <w:rFonts w:ascii="仿宋" w:hAnsi="仿宋" w:eastAsia="仿宋"/>
                <w:sz w:val="24"/>
              </w:rPr>
            </w:pPr>
            <w:r>
              <w:rPr>
                <w:rFonts w:hint="eastAsia" w:ascii="仿宋" w:hAnsi="仿宋" w:eastAsia="仿宋"/>
                <w:sz w:val="24"/>
                <w:szCs w:val="22"/>
              </w:rPr>
              <w:t>系统实现高负载的缓存优化</w:t>
            </w:r>
            <w:r>
              <w:rPr>
                <w:rFonts w:hint="eastAsia" w:ascii="仿宋" w:hAnsi="仿宋" w:eastAsia="仿宋"/>
                <w:sz w:val="24"/>
                <w:szCs w:val="22"/>
                <w:lang w:val="en-US" w:eastAsia="zh-CN"/>
              </w:rPr>
              <w:t>与</w:t>
            </w:r>
            <w:r>
              <w:rPr>
                <w:rFonts w:hint="eastAsia" w:ascii="仿宋" w:hAnsi="仿宋" w:eastAsia="仿宋"/>
                <w:sz w:val="24"/>
                <w:szCs w:val="22"/>
              </w:rPr>
              <w:t>人工智能AI</w:t>
            </w:r>
            <w:r>
              <w:rPr>
                <w:rFonts w:hint="eastAsia" w:ascii="仿宋" w:hAnsi="仿宋" w:eastAsia="仿宋"/>
                <w:sz w:val="24"/>
                <w:szCs w:val="22"/>
                <w:lang w:eastAsia="zh-CN"/>
              </w:rPr>
              <w:t>，</w:t>
            </w:r>
            <w:r>
              <w:rPr>
                <w:rFonts w:hint="eastAsia" w:ascii="仿宋" w:hAnsi="仿宋" w:eastAsia="仿宋"/>
                <w:sz w:val="24"/>
                <w:szCs w:val="22"/>
                <w:lang w:val="en-US" w:eastAsia="zh-CN"/>
              </w:rPr>
              <w:t>ope</w:t>
            </w:r>
            <w:r>
              <w:rPr>
                <w:rFonts w:hint="default" w:ascii="仿宋" w:hAnsi="仿宋" w:eastAsia="仿宋"/>
                <w:sz w:val="24"/>
                <w:szCs w:val="22"/>
                <w:lang w:val="en-US" w:eastAsia="zh-CN"/>
              </w:rPr>
              <w:t>ncv</w:t>
            </w:r>
            <w:r>
              <w:rPr>
                <w:rFonts w:hint="eastAsia" w:ascii="仿宋" w:hAnsi="仿宋" w:eastAsia="仿宋" w:cs="Mongolian Baiti"/>
                <w:i w:val="0"/>
                <w:iCs w:val="0"/>
                <w:caps w:val="0"/>
                <w:spacing w:val="0"/>
                <w:kern w:val="0"/>
                <w:sz w:val="24"/>
                <w:szCs w:val="22"/>
                <w:shd w:val="clear"/>
                <w:lang w:val="en-US" w:eastAsia="zh-CN" w:bidi="ar"/>
              </w:rPr>
              <w:t>实现商品合规性自动审核</w:t>
            </w:r>
          </w:p>
          <w:p w14:paraId="5C6D01CC">
            <w:pPr>
              <w:pStyle w:val="4"/>
              <w:spacing w:before="8" w:beforeLines="0" w:afterLines="0"/>
              <w:ind w:left="0"/>
              <w:rPr>
                <w:rFonts w:hint="eastAsia" w:ascii="仿宋" w:hAnsi="仿宋" w:eastAsia="仿宋"/>
                <w:sz w:val="24"/>
                <w:szCs w:val="22"/>
              </w:rPr>
            </w:pPr>
            <w:r>
              <w:rPr>
                <w:rFonts w:hint="eastAsia" w:ascii="仿宋" w:hAnsi="仿宋" w:eastAsia="仿宋"/>
                <w:sz w:val="24"/>
                <w:szCs w:val="22"/>
              </w:rPr>
              <w:t>的拓展等</w:t>
            </w:r>
          </w:p>
          <w:p w14:paraId="0B2A01D8">
            <w:pPr>
              <w:pStyle w:val="4"/>
              <w:numPr>
                <w:ilvl w:val="0"/>
                <w:numId w:val="1"/>
              </w:numPr>
              <w:spacing w:before="8" w:beforeLines="0" w:afterLines="0"/>
              <w:ind w:left="0"/>
              <w:rPr>
                <w:rFonts w:hint="eastAsia" w:ascii="仿宋" w:hAnsi="仿宋" w:eastAsia="仿宋"/>
                <w:sz w:val="24"/>
                <w:szCs w:val="22"/>
                <w:lang w:val="en-US" w:eastAsia="zh-CN"/>
              </w:rPr>
            </w:pPr>
            <w:r>
              <w:rPr>
                <w:rFonts w:hint="eastAsia" w:ascii="仿宋" w:hAnsi="仿宋" w:eastAsia="仿宋"/>
                <w:sz w:val="24"/>
                <w:szCs w:val="22"/>
                <w:lang w:val="en-US" w:eastAsia="zh-CN"/>
              </w:rPr>
              <w:t>预期结果与成果形式</w:t>
            </w:r>
          </w:p>
          <w:p w14:paraId="3E28E534">
            <w:pPr>
              <w:pStyle w:val="4"/>
              <w:numPr>
                <w:ilvl w:val="-1"/>
                <w:numId w:val="0"/>
              </w:numPr>
              <w:spacing w:before="8" w:beforeLines="0" w:afterLines="0"/>
              <w:ind w:left="0"/>
              <w:rPr>
                <w:rFonts w:hint="default" w:ascii="仿宋" w:hAnsi="仿宋" w:eastAsia="仿宋"/>
                <w:sz w:val="24"/>
                <w:szCs w:val="22"/>
                <w:lang w:val="en-US" w:eastAsia="zh-CN"/>
              </w:rPr>
            </w:pPr>
            <w:r>
              <w:rPr>
                <w:rFonts w:hint="eastAsia" w:ascii="仿宋" w:hAnsi="仿宋" w:eastAsia="仿宋"/>
                <w:sz w:val="24"/>
                <w:szCs w:val="22"/>
                <w:lang w:val="en-US" w:eastAsia="zh-CN"/>
              </w:rPr>
              <w:t>完成毕业设计论文，系统开发源码等</w:t>
            </w:r>
          </w:p>
          <w:p w14:paraId="7E950A93">
            <w:pPr>
              <w:pStyle w:val="4"/>
              <w:spacing w:before="8" w:beforeLines="0" w:afterLines="0"/>
              <w:rPr>
                <w:rFonts w:hint="eastAsia" w:ascii="仿宋" w:hAnsi="仿宋" w:eastAsia="仿宋"/>
                <w:sz w:val="24"/>
                <w:szCs w:val="22"/>
                <w:lang w:val="en-US" w:eastAsia="zh-CN"/>
              </w:rPr>
            </w:pPr>
            <w:r>
              <w:rPr>
                <w:rFonts w:hint="eastAsia" w:ascii="仿宋" w:hAnsi="仿宋" w:eastAsia="仿宋"/>
                <w:sz w:val="24"/>
                <w:szCs w:val="22"/>
                <w:lang w:val="en-US" w:eastAsia="zh-CN"/>
              </w:rPr>
              <w:t>毕业论文</w:t>
            </w:r>
          </w:p>
        </w:tc>
      </w:tr>
      <w:tr w14:paraId="30E421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33" w:hRule="atLeast"/>
          <w:jc w:val="center"/>
        </w:trPr>
        <w:tc>
          <w:tcPr>
            <w:tcW w:w="9100" w:type="dxa"/>
            <w:gridSpan w:val="7"/>
            <w:tcBorders>
              <w:top w:val="single" w:color="auto" w:sz="4" w:space="0"/>
              <w:left w:val="single" w:color="auto" w:sz="4" w:space="0"/>
              <w:bottom w:val="single" w:color="auto" w:sz="4" w:space="0"/>
              <w:right w:val="single" w:color="auto" w:sz="4" w:space="0"/>
              <w:tl2br w:val="nil"/>
              <w:tr2bl w:val="nil"/>
            </w:tcBorders>
            <w:noWrap w:val="0"/>
            <w:vAlign w:val="top"/>
          </w:tcPr>
          <w:p w14:paraId="6A0F7253">
            <w:pPr>
              <w:spacing w:beforeLines="0" w:afterLines="0" w:line="360" w:lineRule="auto"/>
              <w:rPr>
                <w:rFonts w:hint="default" w:ascii="仿宋" w:hAnsi="仿宋" w:eastAsia="仿宋"/>
                <w:sz w:val="24"/>
                <w:szCs w:val="22"/>
              </w:rPr>
            </w:pPr>
            <w:r>
              <w:rPr>
                <w:rFonts w:hint="eastAsia" w:ascii="仿宋" w:hAnsi="仿宋" w:eastAsia="仿宋"/>
                <w:color w:val="151515"/>
                <w:sz w:val="24"/>
                <w:szCs w:val="22"/>
              </w:rPr>
              <w:t>4</w:t>
            </w:r>
            <w:commentRangeStart w:id="3"/>
            <w:r>
              <w:rPr>
                <w:rFonts w:hint="eastAsia" w:ascii="仿宋" w:hAnsi="仿宋" w:eastAsia="仿宋"/>
                <w:color w:val="151515"/>
                <w:sz w:val="24"/>
                <w:szCs w:val="22"/>
              </w:rPr>
              <w:t>．进度安排</w:t>
            </w:r>
            <w:commentRangeEnd w:id="3"/>
            <w:r>
              <w:commentReference w:id="3"/>
            </w:r>
          </w:p>
          <w:p w14:paraId="79BBB0B3">
            <w:pPr>
              <w:spacing w:beforeLines="0" w:afterLines="0"/>
              <w:rPr>
                <w:rFonts w:hint="eastAsia" w:ascii="仿宋" w:hAnsi="仿宋" w:eastAsia="仿宋"/>
                <w:sz w:val="24"/>
                <w:szCs w:val="22"/>
              </w:rPr>
            </w:pPr>
            <w:r>
              <w:rPr>
                <w:rFonts w:hint="eastAsia" w:ascii="仿宋" w:hAnsi="仿宋" w:eastAsia="仿宋"/>
                <w:sz w:val="24"/>
                <w:szCs w:val="22"/>
              </w:rPr>
              <w:t>2024年10-12月：查阅资料进行文献调研，确定论文大致的研究方向</w:t>
            </w:r>
          </w:p>
          <w:p w14:paraId="5885822B">
            <w:pPr>
              <w:spacing w:beforeLines="0" w:afterLines="0"/>
              <w:rPr>
                <w:rFonts w:hint="eastAsia" w:ascii="仿宋" w:hAnsi="仿宋" w:eastAsia="仿宋"/>
                <w:sz w:val="24"/>
                <w:szCs w:val="22"/>
              </w:rPr>
            </w:pPr>
            <w:r>
              <w:rPr>
                <w:rFonts w:hint="eastAsia" w:ascii="仿宋" w:hAnsi="仿宋" w:eastAsia="仿宋"/>
                <w:sz w:val="24"/>
                <w:szCs w:val="22"/>
              </w:rPr>
              <w:t>2025年1-2月  ：根据研究方向进行需求分析，分析可行性，撰写开题报告，按照开题报告的研究内容和研究方法进行实施，搭建django+vue+MySQL基础框架，配置</w:t>
            </w:r>
            <w:r>
              <w:rPr>
                <w:rFonts w:hint="default" w:ascii="仿宋" w:hAnsi="仿宋" w:eastAsia="仿宋"/>
                <w:sz w:val="24"/>
                <w:szCs w:val="22"/>
                <w:lang w:val="en-US"/>
              </w:rPr>
              <w:t>vscode</w:t>
            </w:r>
            <w:r>
              <w:rPr>
                <w:rFonts w:hint="eastAsia" w:ascii="仿宋" w:hAnsi="仿宋" w:eastAsia="仿宋"/>
                <w:sz w:val="24"/>
                <w:szCs w:val="22"/>
              </w:rPr>
              <w:t>环境。</w:t>
            </w:r>
          </w:p>
          <w:p w14:paraId="33C761BE">
            <w:pPr>
              <w:spacing w:beforeLines="0" w:afterLines="0"/>
              <w:rPr>
                <w:rFonts w:hint="eastAsia" w:ascii="仿宋" w:hAnsi="仿宋" w:eastAsia="仿宋"/>
                <w:sz w:val="24"/>
                <w:szCs w:val="22"/>
              </w:rPr>
            </w:pPr>
            <w:r>
              <w:rPr>
                <w:rFonts w:hint="eastAsia" w:ascii="仿宋" w:hAnsi="仿宋" w:eastAsia="仿宋"/>
                <w:sz w:val="24"/>
                <w:szCs w:val="22"/>
              </w:rPr>
              <w:t>2025年2-3月  ：进行核心模块开发，设计模块，研究前端UI界面设计和后端对应功能的交互并实现，记录设计过程和指导过程，初步形成论文内容。</w:t>
            </w:r>
          </w:p>
          <w:p w14:paraId="5D788A83">
            <w:pPr>
              <w:spacing w:beforeLines="0" w:afterLines="0"/>
              <w:rPr>
                <w:rFonts w:hint="eastAsia" w:ascii="仿宋" w:hAnsi="仿宋" w:eastAsia="仿宋"/>
                <w:sz w:val="24"/>
                <w:szCs w:val="22"/>
              </w:rPr>
            </w:pPr>
            <w:r>
              <w:rPr>
                <w:rFonts w:hint="eastAsia" w:ascii="仿宋" w:hAnsi="仿宋" w:eastAsia="仿宋"/>
                <w:sz w:val="24"/>
                <w:szCs w:val="22"/>
              </w:rPr>
              <w:t>2024年4月  ：通过测试完善系统功能，进一步整理实验数据完成毕业论文的初稿并修订完善，记录完成过程和指导过程。</w:t>
            </w:r>
          </w:p>
          <w:p w14:paraId="3A17BD5D">
            <w:pPr>
              <w:spacing w:beforeLines="0" w:afterLines="0"/>
              <w:rPr>
                <w:rFonts w:hint="eastAsia" w:ascii="仿宋" w:hAnsi="仿宋" w:eastAsia="仿宋"/>
                <w:sz w:val="24"/>
                <w:szCs w:val="22"/>
              </w:rPr>
            </w:pPr>
          </w:p>
          <w:p w14:paraId="6CFB5164">
            <w:pPr>
              <w:spacing w:beforeLines="0" w:afterLines="0"/>
              <w:jc w:val="distribute"/>
              <w:rPr>
                <w:rFonts w:hint="default" w:ascii="仿宋" w:hAnsi="仿宋" w:eastAsia="仿宋"/>
                <w:sz w:val="24"/>
                <w:szCs w:val="22"/>
              </w:rPr>
            </w:pPr>
            <w:r>
              <w:rPr>
                <w:rFonts w:hint="eastAsia" w:ascii="仿宋" w:hAnsi="仿宋" w:eastAsia="仿宋"/>
                <w:sz w:val="24"/>
                <w:szCs w:val="22"/>
              </w:rPr>
              <w:t>学生（签名）：</w:t>
            </w:r>
            <w:r>
              <w:rPr>
                <w:rFonts w:hint="default" w:ascii="仿宋" w:hAnsi="仿宋" w:eastAsia="仿宋"/>
                <w:sz w:val="24"/>
                <w:szCs w:val="22"/>
              </w:rPr>
              <w:drawing>
                <wp:inline distT="0" distB="0" distL="114300" distR="114300">
                  <wp:extent cx="333375" cy="2857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333375" cy="285750"/>
                          </a:xfrm>
                          <a:prstGeom prst="rect">
                            <a:avLst/>
                          </a:prstGeom>
                          <a:noFill/>
                          <a:ln>
                            <a:noFill/>
                          </a:ln>
                        </pic:spPr>
                      </pic:pic>
                    </a:graphicData>
                  </a:graphic>
                </wp:inline>
              </w:drawing>
            </w:r>
            <w:r>
              <w:rPr>
                <w:rFonts w:hint="eastAsia" w:ascii="仿宋" w:hAnsi="仿宋" w:eastAsia="仿宋"/>
                <w:sz w:val="24"/>
                <w:szCs w:val="22"/>
              </w:rPr>
              <w:t xml:space="preserve">                            2025   年      2月   26  日</w:t>
            </w:r>
          </w:p>
        </w:tc>
      </w:tr>
      <w:tr w14:paraId="16F258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19" w:hRule="atLeast"/>
          <w:jc w:val="center"/>
        </w:trPr>
        <w:tc>
          <w:tcPr>
            <w:tcW w:w="4464" w:type="dxa"/>
            <w:gridSpan w:val="4"/>
            <w:tcBorders>
              <w:top w:val="single" w:color="auto" w:sz="4" w:space="0"/>
              <w:left w:val="single" w:color="auto" w:sz="4" w:space="0"/>
              <w:bottom w:val="single" w:color="auto" w:sz="4" w:space="0"/>
              <w:right w:val="single" w:color="auto" w:sz="4" w:space="0"/>
              <w:tl2br w:val="nil"/>
              <w:tr2bl w:val="nil"/>
            </w:tcBorders>
            <w:noWrap w:val="0"/>
            <w:vAlign w:val="top"/>
          </w:tcPr>
          <w:p w14:paraId="353984E3">
            <w:pPr>
              <w:spacing w:beforeLines="0" w:afterLines="0" w:line="360" w:lineRule="auto"/>
              <w:rPr>
                <w:rFonts w:hint="default" w:ascii="仿宋" w:hAnsi="仿宋" w:eastAsia="仿宋"/>
                <w:color w:val="151515"/>
                <w:sz w:val="24"/>
                <w:szCs w:val="22"/>
              </w:rPr>
            </w:pPr>
            <w:r>
              <w:rPr>
                <w:rFonts w:hint="eastAsia" w:ascii="仿宋" w:hAnsi="仿宋" w:eastAsia="仿宋"/>
                <w:color w:val="151515"/>
                <w:sz w:val="24"/>
                <w:szCs w:val="22"/>
              </w:rPr>
              <w:t>5．指导教师意见</w:t>
            </w:r>
          </w:p>
          <w:p w14:paraId="11F66075">
            <w:pPr>
              <w:spacing w:beforeLines="0" w:afterLines="0" w:line="360" w:lineRule="auto"/>
              <w:rPr>
                <w:rFonts w:hint="eastAsia" w:ascii="仿宋" w:hAnsi="仿宋" w:eastAsia="仿宋"/>
                <w:color w:val="151515"/>
                <w:sz w:val="24"/>
                <w:szCs w:val="22"/>
                <w:lang w:eastAsia="zh-CN"/>
              </w:rPr>
            </w:pPr>
            <w:ins w:id="237" w:author="冬青" w:date="2025-03-04T14:09:54Z">
              <w:r>
                <w:rPr>
                  <w:rFonts w:hint="eastAsia" w:ascii="仿宋" w:hAnsi="仿宋" w:eastAsia="仿宋"/>
                  <w:color w:val="151515"/>
                  <w:sz w:val="24"/>
                  <w:szCs w:val="22"/>
                  <w:lang w:val="en-US" w:eastAsia="zh-CN"/>
                </w:rPr>
                <w:t>同意开题</w:t>
              </w:r>
            </w:ins>
            <w:ins w:id="238" w:author="冬青" w:date="2025-03-04T14:09:55Z">
              <w:r>
                <w:rPr>
                  <w:rFonts w:hint="eastAsia" w:ascii="仿宋" w:hAnsi="仿宋" w:eastAsia="仿宋"/>
                  <w:color w:val="151515"/>
                  <w:sz w:val="24"/>
                  <w:szCs w:val="22"/>
                  <w:lang w:val="en-US" w:eastAsia="zh-CN"/>
                </w:rPr>
                <w:t>！</w:t>
              </w:r>
            </w:ins>
            <w:del w:id="239" w:author="冬青" w:date="2025-03-04T14:09:50Z">
              <w:r>
                <w:rPr>
                  <w:rFonts w:hint="eastAsia" w:ascii="仿宋" w:hAnsi="仿宋" w:eastAsia="仿宋"/>
                  <w:color w:val="151515"/>
                  <w:sz w:val="24"/>
                  <w:szCs w:val="22"/>
                  <w:lang w:eastAsia="zh-CN"/>
                </w:rPr>
                <w:drawing>
                  <wp:inline distT="0" distB="0" distL="114300" distR="114300">
                    <wp:extent cx="930275" cy="477520"/>
                    <wp:effectExtent l="0" t="0" r="9525" b="5080"/>
                    <wp:docPr id="2" name="图片 2" descr="251740828573_.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51740828573_.pic"/>
                            <pic:cNvPicPr>
                              <a:picLocks noChangeAspect="1"/>
                            </pic:cNvPicPr>
                          </pic:nvPicPr>
                          <pic:blipFill>
                            <a:blip r:embed="rId9"/>
                            <a:stretch>
                              <a:fillRect/>
                            </a:stretch>
                          </pic:blipFill>
                          <pic:spPr>
                            <a:xfrm>
                              <a:off x="0" y="0"/>
                              <a:ext cx="930275" cy="477520"/>
                            </a:xfrm>
                            <a:prstGeom prst="rect">
                              <a:avLst/>
                            </a:prstGeom>
                          </pic:spPr>
                        </pic:pic>
                      </a:graphicData>
                    </a:graphic>
                  </wp:inline>
                </w:drawing>
              </w:r>
            </w:del>
          </w:p>
          <w:p w14:paraId="1A3B948E">
            <w:pPr>
              <w:spacing w:beforeLines="0" w:afterLines="0" w:line="360" w:lineRule="auto"/>
              <w:rPr>
                <w:rFonts w:hint="default" w:ascii="仿宋" w:hAnsi="仿宋" w:eastAsia="仿宋"/>
                <w:color w:val="151515"/>
                <w:sz w:val="24"/>
                <w:szCs w:val="22"/>
              </w:rPr>
            </w:pPr>
            <w:r>
              <w:rPr>
                <w:rFonts w:hint="eastAsia" w:ascii="仿宋" w:hAnsi="仿宋" w:eastAsia="仿宋"/>
                <w:color w:val="151515"/>
                <w:sz w:val="24"/>
                <w:szCs w:val="22"/>
              </w:rPr>
              <w:t>指导教师：</w:t>
            </w:r>
            <w:r>
              <w:rPr>
                <w:rFonts w:hint="eastAsia" w:ascii="Times New Roman" w:hAnsi="Times New Roman" w:eastAsia="宋体" w:cs="Times New Roman"/>
                <w:color w:val="151515"/>
                <w:sz w:val="24"/>
                <w:szCs w:val="22"/>
              </w:rPr>
              <w:t>王冬青</w:t>
            </w:r>
            <w:ins w:id="241" w:author="冬青" w:date="2025-03-04T14:09:50Z">
              <w:r>
                <w:rPr>
                  <w:rFonts w:hint="eastAsia" w:ascii="仿宋" w:hAnsi="仿宋" w:eastAsia="仿宋"/>
                  <w:color w:val="151515"/>
                  <w:sz w:val="24"/>
                  <w:szCs w:val="22"/>
                  <w:lang w:eastAsia="zh-CN"/>
                </w:rPr>
                <w:drawing>
                  <wp:inline distT="0" distB="0" distL="114300" distR="114300">
                    <wp:extent cx="930275" cy="477520"/>
                    <wp:effectExtent l="0" t="0" r="3175" b="17780"/>
                    <wp:docPr id="4" name="图片 4" descr="251740828573_.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51740828573_.pic"/>
                            <pic:cNvPicPr>
                              <a:picLocks noChangeAspect="1"/>
                            </pic:cNvPicPr>
                          </pic:nvPicPr>
                          <pic:blipFill>
                            <a:blip r:embed="rId9"/>
                            <a:stretch>
                              <a:fillRect/>
                            </a:stretch>
                          </pic:blipFill>
                          <pic:spPr>
                            <a:xfrm>
                              <a:off x="0" y="0"/>
                              <a:ext cx="930275" cy="477520"/>
                            </a:xfrm>
                            <a:prstGeom prst="rect">
                              <a:avLst/>
                            </a:prstGeom>
                          </pic:spPr>
                        </pic:pic>
                      </a:graphicData>
                    </a:graphic>
                  </wp:inline>
                </w:drawing>
              </w:r>
            </w:ins>
          </w:p>
          <w:p w14:paraId="592C3F59">
            <w:pPr>
              <w:spacing w:beforeLines="0" w:afterLines="0" w:line="360" w:lineRule="auto"/>
              <w:ind w:firstLine="1920" w:firstLineChars="800"/>
              <w:rPr>
                <w:rFonts w:hint="default" w:ascii="仿宋" w:hAnsi="仿宋" w:eastAsia="仿宋"/>
                <w:color w:val="151515"/>
                <w:sz w:val="24"/>
                <w:szCs w:val="22"/>
              </w:rPr>
            </w:pPr>
            <w:r>
              <w:rPr>
                <w:rFonts w:hint="eastAsia" w:ascii="仿宋" w:hAnsi="仿宋" w:eastAsia="仿宋"/>
                <w:color w:val="151515"/>
                <w:sz w:val="24"/>
                <w:szCs w:val="22"/>
                <w:lang w:val="en-US" w:eastAsia="zh-CN"/>
              </w:rPr>
              <w:t>2025</w:t>
            </w:r>
            <w:r>
              <w:rPr>
                <w:rFonts w:hint="eastAsia" w:ascii="仿宋" w:hAnsi="仿宋" w:eastAsia="仿宋"/>
                <w:color w:val="151515"/>
                <w:sz w:val="24"/>
                <w:szCs w:val="22"/>
              </w:rPr>
              <w:t xml:space="preserve">年  </w:t>
            </w:r>
            <w:r>
              <w:rPr>
                <w:rFonts w:hint="eastAsia" w:ascii="仿宋" w:hAnsi="仿宋" w:eastAsia="仿宋"/>
                <w:color w:val="151515"/>
                <w:sz w:val="24"/>
                <w:szCs w:val="22"/>
                <w:lang w:val="en-US" w:eastAsia="zh-CN"/>
              </w:rPr>
              <w:t>3</w:t>
            </w:r>
            <w:r>
              <w:rPr>
                <w:rFonts w:hint="eastAsia" w:ascii="仿宋" w:hAnsi="仿宋" w:eastAsia="仿宋"/>
                <w:color w:val="151515"/>
                <w:sz w:val="24"/>
                <w:szCs w:val="22"/>
              </w:rPr>
              <w:t xml:space="preserve">  月  </w:t>
            </w:r>
            <w:r>
              <w:rPr>
                <w:rFonts w:hint="eastAsia" w:ascii="仿宋" w:hAnsi="仿宋" w:eastAsia="仿宋"/>
                <w:color w:val="151515"/>
                <w:sz w:val="24"/>
                <w:szCs w:val="22"/>
                <w:lang w:val="en-US" w:eastAsia="zh-CN"/>
              </w:rPr>
              <w:t>1</w:t>
            </w:r>
            <w:r>
              <w:rPr>
                <w:rFonts w:hint="eastAsia" w:ascii="仿宋" w:hAnsi="仿宋" w:eastAsia="仿宋"/>
                <w:color w:val="151515"/>
                <w:sz w:val="24"/>
                <w:szCs w:val="22"/>
              </w:rPr>
              <w:t>日</w:t>
            </w:r>
          </w:p>
        </w:tc>
        <w:tc>
          <w:tcPr>
            <w:tcW w:w="4636" w:type="dxa"/>
            <w:gridSpan w:val="3"/>
            <w:tcBorders>
              <w:top w:val="single" w:color="auto" w:sz="4" w:space="0"/>
              <w:left w:val="single" w:color="auto" w:sz="4" w:space="0"/>
              <w:bottom w:val="single" w:color="auto" w:sz="4" w:space="0"/>
              <w:right w:val="single" w:color="auto" w:sz="4" w:space="0"/>
              <w:tl2br w:val="nil"/>
              <w:tr2bl w:val="nil"/>
            </w:tcBorders>
            <w:noWrap w:val="0"/>
            <w:vAlign w:val="top"/>
          </w:tcPr>
          <w:p w14:paraId="206ACC0B">
            <w:pPr>
              <w:spacing w:beforeLines="0" w:afterLines="0" w:line="360" w:lineRule="auto"/>
              <w:rPr>
                <w:rFonts w:hint="default" w:ascii="仿宋" w:hAnsi="仿宋" w:eastAsia="仿宋"/>
                <w:color w:val="151515"/>
                <w:sz w:val="24"/>
                <w:szCs w:val="22"/>
              </w:rPr>
            </w:pPr>
            <w:r>
              <w:rPr>
                <w:rFonts w:hint="eastAsia" w:ascii="仿宋" w:hAnsi="仿宋" w:eastAsia="仿宋"/>
                <w:color w:val="151515"/>
                <w:sz w:val="24"/>
                <w:szCs w:val="22"/>
              </w:rPr>
              <w:t>6．教研室(系)意见</w:t>
            </w:r>
          </w:p>
          <w:p w14:paraId="5A1AA0D5">
            <w:pPr>
              <w:spacing w:beforeLines="0" w:afterLines="0" w:line="360" w:lineRule="auto"/>
              <w:rPr>
                <w:rFonts w:hint="eastAsia" w:ascii="仿宋" w:hAnsi="仿宋" w:eastAsia="仿宋"/>
                <w:color w:val="151515"/>
                <w:sz w:val="24"/>
                <w:szCs w:val="22"/>
                <w:lang w:eastAsia="zh-CN"/>
              </w:rPr>
            </w:pPr>
            <w:ins w:id="243" w:author="冬青" w:date="2025-03-04T14:09:58Z">
              <w:r>
                <w:rPr>
                  <w:rFonts w:hint="eastAsia" w:ascii="仿宋" w:hAnsi="仿宋" w:eastAsia="仿宋"/>
                  <w:color w:val="151515"/>
                  <w:sz w:val="24"/>
                  <w:szCs w:val="22"/>
                  <w:lang w:val="en-US" w:eastAsia="zh-CN"/>
                </w:rPr>
                <w:t>同意</w:t>
              </w:r>
            </w:ins>
            <w:ins w:id="244" w:author="冬青" w:date="2025-03-04T14:09:59Z">
              <w:r>
                <w:rPr>
                  <w:rFonts w:hint="eastAsia" w:ascii="仿宋" w:hAnsi="仿宋" w:eastAsia="仿宋"/>
                  <w:color w:val="151515"/>
                  <w:sz w:val="24"/>
                  <w:szCs w:val="22"/>
                  <w:lang w:val="en-US" w:eastAsia="zh-CN"/>
                </w:rPr>
                <w:t>！</w:t>
              </w:r>
            </w:ins>
            <w:del w:id="245" w:author="冬青" w:date="2025-03-04T14:09:50Z">
              <w:bookmarkStart w:id="0" w:name="_GoBack"/>
              <w:bookmarkEnd w:id="0"/>
              <w:r>
                <w:rPr>
                  <w:rFonts w:hint="eastAsia" w:ascii="仿宋" w:hAnsi="仿宋" w:eastAsia="仿宋"/>
                  <w:color w:val="151515"/>
                  <w:sz w:val="24"/>
                  <w:szCs w:val="22"/>
                  <w:lang w:eastAsia="zh-CN"/>
                </w:rPr>
                <w:drawing>
                  <wp:inline distT="0" distB="0" distL="114300" distR="114300">
                    <wp:extent cx="1348740" cy="461010"/>
                    <wp:effectExtent l="0" t="0" r="22860" b="21590"/>
                    <wp:docPr id="3" name="图片 3" descr="241740828360_.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41740828360_.pic"/>
                            <pic:cNvPicPr>
                              <a:picLocks noChangeAspect="1"/>
                            </pic:cNvPicPr>
                          </pic:nvPicPr>
                          <pic:blipFill>
                            <a:blip r:embed="rId10"/>
                            <a:stretch>
                              <a:fillRect/>
                            </a:stretch>
                          </pic:blipFill>
                          <pic:spPr>
                            <a:xfrm>
                              <a:off x="0" y="0"/>
                              <a:ext cx="1348740" cy="461010"/>
                            </a:xfrm>
                            <a:prstGeom prst="rect">
                              <a:avLst/>
                            </a:prstGeom>
                          </pic:spPr>
                        </pic:pic>
                      </a:graphicData>
                    </a:graphic>
                  </wp:inline>
                </w:drawing>
              </w:r>
            </w:del>
          </w:p>
          <w:p w14:paraId="17A162EB">
            <w:pPr>
              <w:spacing w:beforeLines="0" w:afterLines="0" w:line="360" w:lineRule="auto"/>
              <w:rPr>
                <w:rFonts w:hint="default" w:ascii="仿宋" w:hAnsi="仿宋" w:eastAsia="仿宋"/>
                <w:color w:val="151515"/>
                <w:sz w:val="24"/>
                <w:szCs w:val="22"/>
              </w:rPr>
            </w:pPr>
            <w:r>
              <w:rPr>
                <w:rFonts w:hint="eastAsia" w:ascii="仿宋" w:hAnsi="仿宋" w:eastAsia="仿宋"/>
                <w:color w:val="151515"/>
                <w:sz w:val="24"/>
                <w:szCs w:val="22"/>
              </w:rPr>
              <w:t>主任：</w:t>
            </w:r>
            <w:r>
              <w:rPr>
                <w:rFonts w:hint="eastAsia" w:ascii="Times New Roman" w:hAnsi="Times New Roman" w:eastAsia="宋体" w:cs="Times New Roman"/>
                <w:color w:val="151515"/>
                <w:sz w:val="24"/>
                <w:szCs w:val="22"/>
              </w:rPr>
              <w:t>阿斯雅</w:t>
            </w:r>
            <w:ins w:id="247" w:author="冬青" w:date="2025-03-04T14:09:51Z">
              <w:r>
                <w:rPr>
                  <w:rFonts w:hint="eastAsia" w:ascii="仿宋" w:hAnsi="仿宋" w:eastAsia="仿宋"/>
                  <w:color w:val="151515"/>
                  <w:sz w:val="24"/>
                  <w:szCs w:val="22"/>
                  <w:lang w:eastAsia="zh-CN"/>
                </w:rPr>
                <w:drawing>
                  <wp:inline distT="0" distB="0" distL="114300" distR="114300">
                    <wp:extent cx="1348740" cy="461010"/>
                    <wp:effectExtent l="0" t="0" r="3810" b="15240"/>
                    <wp:docPr id="5" name="图片 5" descr="241740828360_.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241740828360_.pic"/>
                            <pic:cNvPicPr>
                              <a:picLocks noChangeAspect="1"/>
                            </pic:cNvPicPr>
                          </pic:nvPicPr>
                          <pic:blipFill>
                            <a:blip r:embed="rId10"/>
                            <a:stretch>
                              <a:fillRect/>
                            </a:stretch>
                          </pic:blipFill>
                          <pic:spPr>
                            <a:xfrm>
                              <a:off x="0" y="0"/>
                              <a:ext cx="1348740" cy="461010"/>
                            </a:xfrm>
                            <a:prstGeom prst="rect">
                              <a:avLst/>
                            </a:prstGeom>
                          </pic:spPr>
                        </pic:pic>
                      </a:graphicData>
                    </a:graphic>
                  </wp:inline>
                </w:drawing>
              </w:r>
            </w:ins>
          </w:p>
          <w:p w14:paraId="2DAD3D7A">
            <w:pPr>
              <w:spacing w:beforeLines="0" w:afterLines="0" w:line="360" w:lineRule="auto"/>
              <w:ind w:firstLine="1920" w:firstLineChars="800"/>
              <w:rPr>
                <w:rFonts w:hint="default" w:ascii="仿宋" w:hAnsi="仿宋" w:eastAsia="仿宋"/>
                <w:color w:val="151515"/>
                <w:sz w:val="24"/>
                <w:szCs w:val="22"/>
              </w:rPr>
            </w:pPr>
            <w:r>
              <w:rPr>
                <w:rFonts w:hint="eastAsia" w:ascii="仿宋" w:hAnsi="仿宋" w:eastAsia="仿宋"/>
                <w:color w:val="151515"/>
                <w:sz w:val="24"/>
                <w:szCs w:val="22"/>
                <w:lang w:val="en-US" w:eastAsia="zh-CN"/>
              </w:rPr>
              <w:t>2025</w:t>
            </w:r>
            <w:r>
              <w:rPr>
                <w:rFonts w:hint="eastAsia" w:ascii="仿宋" w:hAnsi="仿宋" w:eastAsia="仿宋"/>
                <w:color w:val="151515"/>
                <w:sz w:val="24"/>
                <w:szCs w:val="22"/>
              </w:rPr>
              <w:t xml:space="preserve">年  </w:t>
            </w:r>
            <w:r>
              <w:rPr>
                <w:rFonts w:hint="eastAsia" w:ascii="仿宋" w:hAnsi="仿宋" w:eastAsia="仿宋"/>
                <w:color w:val="151515"/>
                <w:sz w:val="24"/>
                <w:szCs w:val="22"/>
                <w:lang w:val="en-US" w:eastAsia="zh-CN"/>
              </w:rPr>
              <w:t>3</w:t>
            </w:r>
            <w:r>
              <w:rPr>
                <w:rFonts w:hint="eastAsia" w:ascii="仿宋" w:hAnsi="仿宋" w:eastAsia="仿宋"/>
                <w:color w:val="151515"/>
                <w:sz w:val="24"/>
                <w:szCs w:val="22"/>
              </w:rPr>
              <w:t xml:space="preserve">  月  </w:t>
            </w:r>
            <w:r>
              <w:rPr>
                <w:rFonts w:hint="eastAsia" w:ascii="仿宋" w:hAnsi="仿宋" w:eastAsia="仿宋"/>
                <w:color w:val="151515"/>
                <w:sz w:val="24"/>
                <w:szCs w:val="22"/>
                <w:lang w:val="en-US" w:eastAsia="zh-CN"/>
              </w:rPr>
              <w:t>5</w:t>
            </w:r>
            <w:r>
              <w:rPr>
                <w:rFonts w:hint="eastAsia" w:ascii="仿宋" w:hAnsi="仿宋" w:eastAsia="仿宋"/>
                <w:color w:val="151515"/>
                <w:sz w:val="24"/>
                <w:szCs w:val="22"/>
              </w:rPr>
              <w:t xml:space="preserve">  日</w:t>
            </w:r>
          </w:p>
        </w:tc>
      </w:tr>
    </w:tbl>
    <w:p w14:paraId="1584D404">
      <w:pPr>
        <w:spacing w:beforeLines="0" w:afterLines="0"/>
        <w:rPr>
          <w:rFonts w:hint="default" w:ascii="仿宋" w:hAnsi="仿宋" w:eastAsia="仿宋" w:cs="宋体"/>
          <w:color w:val="000000"/>
          <w:sz w:val="22"/>
          <w:szCs w:val="22"/>
        </w:rPr>
      </w:pPr>
      <w:r>
        <w:rPr>
          <w:rFonts w:hint="eastAsia" w:ascii="仿宋" w:hAnsi="仿宋" w:eastAsia="仿宋"/>
          <w:color w:val="000000"/>
          <w:sz w:val="22"/>
          <w:szCs w:val="22"/>
        </w:rPr>
        <w:t>注：题目</w:t>
      </w:r>
      <w:r>
        <w:rPr>
          <w:rFonts w:hint="eastAsia" w:ascii="仿宋" w:hAnsi="仿宋" w:eastAsia="仿宋" w:cs="宋体"/>
          <w:color w:val="000000"/>
          <w:sz w:val="22"/>
          <w:szCs w:val="22"/>
        </w:rPr>
        <w:t>类型：</w:t>
      </w:r>
      <w:r>
        <w:rPr>
          <w:rFonts w:hint="eastAsia" w:ascii="仿宋" w:hAnsi="仿宋" w:eastAsia="仿宋"/>
          <w:color w:val="000000"/>
          <w:sz w:val="22"/>
          <w:szCs w:val="22"/>
        </w:rPr>
        <w:t>A-</w:t>
      </w:r>
      <w:r>
        <w:rPr>
          <w:rFonts w:hint="eastAsia" w:ascii="仿宋" w:hAnsi="仿宋" w:eastAsia="仿宋" w:cs="宋体"/>
          <w:color w:val="000000"/>
          <w:sz w:val="22"/>
          <w:szCs w:val="22"/>
        </w:rPr>
        <w:t>结合实际生产项目、B-结合教师科研课题、</w:t>
      </w:r>
      <w:r>
        <w:rPr>
          <w:rFonts w:hint="eastAsia" w:ascii="仿宋" w:hAnsi="仿宋" w:eastAsia="仿宋"/>
          <w:color w:val="000000"/>
          <w:sz w:val="22"/>
          <w:szCs w:val="22"/>
        </w:rPr>
        <w:t>C-</w:t>
      </w:r>
      <w:r>
        <w:rPr>
          <w:rFonts w:hint="eastAsia" w:ascii="仿宋" w:hAnsi="仿宋" w:eastAsia="仿宋" w:cs="宋体"/>
          <w:color w:val="000000"/>
          <w:sz w:val="22"/>
          <w:szCs w:val="22"/>
        </w:rPr>
        <w:t>结合</w:t>
      </w:r>
      <w:r>
        <w:rPr>
          <w:rFonts w:hint="eastAsia" w:ascii="仿宋" w:hAnsi="仿宋" w:eastAsia="仿宋"/>
          <w:color w:val="000000"/>
          <w:sz w:val="22"/>
          <w:szCs w:val="22"/>
        </w:rPr>
        <w:t>学生</w:t>
      </w:r>
      <w:r>
        <w:rPr>
          <w:rFonts w:hint="eastAsia" w:ascii="仿宋" w:hAnsi="仿宋" w:eastAsia="仿宋" w:cs="宋体"/>
          <w:color w:val="000000"/>
          <w:sz w:val="22"/>
          <w:szCs w:val="22"/>
        </w:rPr>
        <w:t>科技创新项目、D-结合学科竞赛；E-其他。</w:t>
      </w:r>
    </w:p>
    <w:p w14:paraId="5FDA155B">
      <w:pPr>
        <w:spacing w:beforeLines="0" w:afterLines="0"/>
        <w:rPr>
          <w:rFonts w:hint="default"/>
          <w:sz w:val="22"/>
          <w:szCs w:val="22"/>
        </w:rPr>
      </w:pPr>
    </w:p>
    <w:sectPr>
      <w:headerReference r:id="rId6" w:type="default"/>
      <w:pgSz w:w="11906" w:h="16838"/>
      <w:pgMar w:top="1440" w:right="1800" w:bottom="1270" w:left="1800" w:header="851" w:footer="992" w:gutter="0"/>
      <w:cols w:space="720"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冬青" w:date="2025-03-02T16:32:11Z" w:initials="">
    <w:p w14:paraId="70BB04BB">
      <w:pPr>
        <w:pStyle w:val="3"/>
        <w:rPr>
          <w:rFonts w:hint="eastAsia" w:eastAsia="微软雅黑"/>
          <w:lang w:val="en-US" w:eastAsia="zh-CN"/>
        </w:rPr>
      </w:pPr>
      <w:r>
        <w:rPr>
          <w:rFonts w:hint="eastAsia"/>
          <w:lang w:val="en-US" w:eastAsia="zh-CN"/>
        </w:rPr>
        <w:t>加一个技术路线图</w:t>
      </w:r>
    </w:p>
  </w:comment>
  <w:comment w:id="1" w:author="冬青" w:date="2025-03-04T13:42:18Z" w:initials="">
    <w:p w14:paraId="54FF2E44">
      <w:pPr>
        <w:pStyle w:val="3"/>
        <w:rPr>
          <w:rFonts w:hint="default" w:eastAsia="微软雅黑"/>
          <w:lang w:val="en-US" w:eastAsia="zh-CN"/>
        </w:rPr>
      </w:pPr>
      <w:r>
        <w:rPr>
          <w:rFonts w:hint="eastAsia"/>
          <w:lang w:val="en-US" w:eastAsia="zh-CN"/>
        </w:rPr>
        <w:t>技术路线是你完成设计研究的步骤，先做什么，再做什么，你再参考画一下</w:t>
      </w:r>
    </w:p>
  </w:comment>
  <w:comment w:id="2" w:author="冬青" w:date="2025-03-02T16:35:11Z" w:initials="">
    <w:p w14:paraId="46298085">
      <w:pPr>
        <w:pStyle w:val="3"/>
        <w:rPr>
          <w:rFonts w:hint="default" w:eastAsia="微软雅黑"/>
          <w:lang w:val="en-US" w:eastAsia="zh-CN"/>
        </w:rPr>
      </w:pPr>
      <w:r>
        <w:rPr>
          <w:rFonts w:hint="eastAsia"/>
          <w:lang w:val="en-US" w:eastAsia="zh-CN"/>
        </w:rPr>
        <w:t>这部分的可能涉及，还有具体企业需求，应该写在选题依据中和研究内容和研究方法中</w:t>
      </w:r>
    </w:p>
  </w:comment>
  <w:comment w:id="3" w:author="冬青" w:date="2025-03-02T16:36:33Z" w:initials="">
    <w:p w14:paraId="2408517E">
      <w:pPr>
        <w:pStyle w:val="3"/>
        <w:rPr>
          <w:rFonts w:hint="default" w:eastAsia="微软雅黑"/>
          <w:lang w:val="en-US" w:eastAsia="zh-CN"/>
        </w:rPr>
      </w:pPr>
      <w:r>
        <w:rPr>
          <w:rFonts w:hint="eastAsia"/>
          <w:lang w:val="en-US" w:eastAsia="zh-CN"/>
        </w:rPr>
        <w:t>进度安排参考下我群里发的内容，不要涉及我学习什么，完成设计的过程我们只谈设计本身。不涉及到我们需要学什么</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70BB04BB" w15:done="0"/>
  <w15:commentEx w15:paraId="54FF2E44" w15:done="0"/>
  <w15:commentEx w15:paraId="46298085" w15:done="1"/>
  <w15:commentEx w15:paraId="2408517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ACF3C50" w:usb2="00000016" w:usb3="00000000" w:csb0="0004001F" w:csb1="00000000"/>
  </w:font>
  <w:font w:name="Mongolian Baiti">
    <w:panose1 w:val="03000500000000000000"/>
    <w:charset w:val="00"/>
    <w:family w:val="script"/>
    <w:pitch w:val="default"/>
    <w:sig w:usb0="80000023" w:usb1="00000000" w:usb2="00020000" w:usb3="00000000" w:csb0="00000001" w:csb1="00000000"/>
  </w:font>
  <w:font w:name="仿宋">
    <w:panose1 w:val="02010609060101010101"/>
    <w:charset w:val="86"/>
    <w:family w:val="modern"/>
    <w:pitch w:val="default"/>
    <w:sig w:usb0="800002BF" w:usb1="38CF7CFA" w:usb2="00000016" w:usb3="00000000" w:csb0="00040001" w:csb1="00000000"/>
  </w:font>
  <w:font w:name="Menlo">
    <w:altName w:val="Segoe Print"/>
    <w:panose1 w:val="020B0609030804020204"/>
    <w:charset w:val="00"/>
    <w:family w:val="auto"/>
    <w:pitch w:val="default"/>
    <w:sig w:usb0="00000000" w:usb1="00000000" w:usb2="02000028" w:usb3="00000000" w:csb0="600001DF" w:csb1="FFDF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AE509BE">
    <w:pPr>
      <w:pStyle w:val="6"/>
      <w:pBdr>
        <w:bottom w:val="none" w:color="auto" w:sz="0" w:space="0"/>
      </w:pBdr>
      <w:spacing w:beforeLines="0" w:afterLines="0"/>
      <w:rPr>
        <w:rFonts w:hint="default"/>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F4C8E0A"/>
    <w:multiLevelType w:val="singleLevel"/>
    <w:tmpl w:val="DF4C8E0A"/>
    <w:lvl w:ilvl="0" w:tentative="0">
      <w:start w:val="3"/>
      <w:numFmt w:val="decimal"/>
      <w:lvlText w:val="%1."/>
      <w:lvlJc w:val="left"/>
      <w:pPr>
        <w:tabs>
          <w:tab w:val="left" w:pos="312"/>
        </w:tabs>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冬青">
    <w15:presenceInfo w15:providerId="WPS Office" w15:userId="303304588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1"/>
  <w:documentProtection w:enforcement="0"/>
  <w:defaultTabStop w:val="420"/>
  <w:hyphenationZone w:val="360"/>
  <w:drawingGridVerticalSpacing w:val="156"/>
  <w:displayHorizontalDrawingGridEvery w:val="1"/>
  <w:displayVerticalDrawingGridEvery w:val="1"/>
  <w:noPunctuationKerning w:val="1"/>
  <w:characterSpacingControl w:val="compressPunctuation"/>
  <w:doNotValidateAgainstSchema/>
  <w:doNotDemarcateInvalidXml/>
  <w:footnotePr>
    <w:footnote w:id="0"/>
    <w:footnote w:id="1"/>
  </w:foot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U1ZDYxM2IzMjAzNzM1MTg2YzBiZDAzZTg5OGY3MGEifQ=="/>
  </w:docVars>
  <w:rsids>
    <w:rsidRoot w:val="00172A27"/>
    <w:rsid w:val="1FB95405"/>
    <w:rsid w:val="2E413C4F"/>
    <w:rsid w:val="37FAC2D9"/>
    <w:rsid w:val="3B0405E2"/>
    <w:rsid w:val="3BF185F3"/>
    <w:rsid w:val="50547736"/>
    <w:rsid w:val="677D8837"/>
    <w:rsid w:val="69EF359E"/>
    <w:rsid w:val="6CE421F8"/>
    <w:rsid w:val="736D51B0"/>
    <w:rsid w:val="7669EDF3"/>
    <w:rsid w:val="777D4492"/>
    <w:rsid w:val="7FBA4755"/>
    <w:rsid w:val="ACBFEFC9"/>
    <w:rsid w:val="AD3664FB"/>
    <w:rsid w:val="BC9A60AF"/>
    <w:rsid w:val="BF6D94A4"/>
    <w:rsid w:val="E6EF6A8F"/>
    <w:rsid w:val="FE1DA8F5"/>
    <w:rsid w:val="FEFC1F7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iPriority="0" w:semiHidden="0" w:name="Normal"/>
    <w:lsdException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nhideWhenUsed="0" w:uiPriority="99" w:semiHidden="0" w:name="index 1"/>
    <w:lsdException w:unhideWhenUsed="0" w:uiPriority="99" w:semiHidden="0" w:name="index 2"/>
    <w:lsdException w:unhideWhenUsed="0" w:uiPriority="99" w:semiHidden="0" w:name="index 3"/>
    <w:lsdException w:unhideWhenUsed="0" w:uiPriority="99" w:semiHidden="0" w:name="index 4"/>
    <w:lsdException w:unhideWhenUsed="0" w:uiPriority="99" w:semiHidden="0" w:name="index 5"/>
    <w:lsdException w:unhideWhenUsed="0" w:uiPriority="99" w:semiHidden="0" w:name="index 6"/>
    <w:lsdException w:unhideWhenUsed="0" w:uiPriority="99" w:semiHidden="0" w:name="index 7"/>
    <w:lsdException w:unhideWhenUsed="0" w:uiPriority="99" w:semiHidden="0" w:name="index 8"/>
    <w:lsdException w:unhideWhenUsed="0" w:uiPriority="99" w:semiHidden="0" w:name="index 9"/>
    <w:lsdException w:qFormat="1" w:uiPriority="39" w:name="toc 1"/>
    <w:lsdException w:qFormat="1" w:uiPriority="39" w:name="toc 2"/>
    <w:lsdException w:qFormat="1" w:uiPriority="39" w:name="toc 3"/>
    <w:lsdException w:qFormat="1" w:uiPriority="39" w:name="toc 4"/>
    <w:lsdException w:qFormat="1" w:uiPriority="39" w:name="toc 5"/>
    <w:lsdException w:qFormat="1" w:uiPriority="39" w:name="toc 6"/>
    <w:lsdException w:qFormat="1" w:uiPriority="39" w:name="toc 7"/>
    <w:lsdException w:qFormat="1" w:uiPriority="39" w:name="toc 8"/>
    <w:lsdException w:qFormat="1" w:uiPriority="39" w:name="toc 9"/>
    <w:lsdException w:unhideWhenUsed="0" w:uiPriority="99" w:semiHidden="0" w:name="Normal Indent"/>
    <w:lsdException w:unhideWhenUsed="0" w:uiPriority="99" w:semiHidden="0" w:name="footnote text"/>
    <w:lsdException w:unhideWhenUsed="0" w:uiPriority="99" w:semiHidden="0" w:name="annotation text"/>
    <w:lsdException w:qFormat="1" w:uiPriority="99" w:semiHidden="0" w:name="header"/>
    <w:lsdException w:uiPriority="99" w:semiHidden="0" w:name="footer"/>
    <w:lsdException w:unhideWhenUsed="0" w:uiPriority="99" w:semiHidden="0" w:name="index heading"/>
    <w:lsdException w:qFormat="1" w:uiPriority="35" w:name="caption"/>
    <w:lsdException w:unhideWhenUsed="0" w:uiPriority="99" w:semiHidden="0" w:name="table of figures"/>
    <w:lsdException w:unhideWhenUsed="0" w:uiPriority="99" w:semiHidden="0" w:name="envelope address"/>
    <w:lsdException w:unhideWhenUsed="0" w:uiPriority="99" w:semiHidden="0" w:name="envelope return"/>
    <w:lsdException w:unhideWhenUsed="0" w:uiPriority="99" w:semiHidden="0" w:name="footnote reference"/>
    <w:lsdException w:unhideWhenUsed="0" w:uiPriority="99" w:semiHidden="0" w:name="annotation reference"/>
    <w:lsdException w:unhideWhenUsed="0" w:uiPriority="99" w:semiHidden="0" w:name="line number"/>
    <w:lsdException w:unhideWhenUsed="0" w:uiPriority="99" w:semiHidden="0" w:name="page number"/>
    <w:lsdException w:unhideWhenUsed="0" w:uiPriority="99" w:semiHidden="0" w:name="endnote reference"/>
    <w:lsdException w:unhideWhenUsed="0" w:uiPriority="99" w:semiHidden="0" w:name="endnote text"/>
    <w:lsdException w:qFormat="1" w:uiPriority="99" w:name="table of authorities"/>
    <w:lsdException w:unhideWhenUsed="0" w:uiPriority="99" w:semiHidden="0" w:name="macro"/>
    <w:lsdException w:unhideWhenUsed="0" w:uiPriority="99" w:semiHidden="0" w:name="toa heading"/>
    <w:lsdException w:qFormat="1" w:uiPriority="99" w:name="List"/>
    <w:lsdException w:qFormat="1" w:uiPriority="99" w:name="List Bullet"/>
    <w:lsdException w:unhideWhenUsed="0" w:uiPriority="99" w:semiHidden="0" w:name="List Number"/>
    <w:lsdException w:unhideWhenUsed="0" w:uiPriority="99" w:semiHidden="0" w:name="List 2"/>
    <w:lsdException w:unhideWhenUsed="0" w:uiPriority="99" w:semiHidden="0" w:name="List 3"/>
    <w:lsdException w:unhideWhenUsed="0" w:uiPriority="99" w:semiHidden="0" w:name="List 4"/>
    <w:lsdException w:unhideWhenUsed="0" w:uiPriority="99" w:semiHidden="0" w:name="List 5"/>
    <w:lsdException w:unhideWhenUsed="0" w:uiPriority="99" w:semiHidden="0" w:name="List Bullet 2"/>
    <w:lsdException w:unhideWhenUsed="0" w:uiPriority="99" w:semiHidden="0" w:name="List Bullet 3"/>
    <w:lsdException w:unhideWhenUsed="0" w:uiPriority="99" w:semiHidden="0" w:name="List Bullet 4"/>
    <w:lsdException w:unhideWhenUsed="0" w:uiPriority="99" w:semiHidden="0" w:name="List Bullet 5"/>
    <w:lsdException w:unhideWhenUsed="0" w:uiPriority="99" w:semiHidden="0" w:name="List Number 2"/>
    <w:lsdException w:unhideWhenUsed="0" w:uiPriority="99" w:semiHidden="0" w:name="List Number 3"/>
    <w:lsdException w:unhideWhenUsed="0" w:uiPriority="99" w:semiHidden="0" w:name="List Number 4"/>
    <w:lsdException w:unhideWhenUsed="0" w:uiPriority="99" w:semiHidden="0" w:name="List Number 5"/>
    <w:lsdException w:qFormat="1" w:uiPriority="10" w:name="Title"/>
    <w:lsdException w:unhideWhenUsed="0" w:uiPriority="99" w:semiHidden="0" w:name="Closing"/>
    <w:lsdException w:unhideWhenUsed="0" w:uiPriority="99" w:semiHidden="0" w:name="Signature"/>
    <w:lsdException w:qFormat="1" w:uiPriority="1" w:semiHidden="0" w:name="Default Paragraph Font"/>
    <w:lsdException w:qFormat="1" w:uiPriority="1" w:semiHidden="0" w:name="Body Text"/>
    <w:lsdException w:unhideWhenUsed="0" w:uiPriority="99" w:semiHidden="0" w:name="Body Text Indent"/>
    <w:lsdException w:unhideWhenUsed="0" w:uiPriority="99" w:semiHidden="0" w:name="List Continue"/>
    <w:lsdException w:qFormat="1" w:uiPriority="99" w:name="List Continue 2"/>
    <w:lsdException w:qFormat="1" w:uiPriority="99" w:name="List Continue 3"/>
    <w:lsdException w:qFormat="1" w:uiPriority="99" w:name="List Continue 4"/>
    <w:lsdException w:qFormat="1" w:uiPriority="99" w:name="List Continue 5"/>
    <w:lsdException w:unhideWhenUsed="0" w:uiPriority="99" w:semiHidden="0" w:name="Message Header"/>
    <w:lsdException w:qFormat="1" w:uiPriority="11" w:name="Subtitle"/>
    <w:lsdException w:unhideWhenUsed="0" w:uiPriority="99" w:semiHidden="0" w:name="Salutation"/>
    <w:lsdException w:unhideWhenUsed="0" w:uiPriority="99" w:semiHidden="0" w:name="Date"/>
    <w:lsdException w:unhideWhenUsed="0" w:uiPriority="99" w:semiHidden="0" w:name="Body Text First Indent"/>
    <w:lsdException w:unhideWhenUsed="0" w:uiPriority="99" w:semiHidden="0" w:name="Body Text First Indent 2"/>
    <w:lsdException w:unhideWhenUsed="0" w:uiPriority="99" w:semiHidden="0" w:name="Note Heading"/>
    <w:lsdException w:unhideWhenUsed="0" w:uiPriority="99" w:semiHidden="0" w:name="Body Text 2"/>
    <w:lsdException w:unhideWhenUsed="0" w:uiPriority="99" w:semiHidden="0" w:name="Body Text 3"/>
    <w:lsdException w:unhideWhenUsed="0" w:uiPriority="99" w:semiHidden="0" w:name="Body Text Indent 2"/>
    <w:lsdException w:unhideWhenUsed="0" w:uiPriority="99" w:semiHidden="0" w:name="Body Text Indent 3"/>
    <w:lsdException w:unhideWhenUsed="0" w:uiPriority="99" w:semiHidden="0" w:name="Block Text"/>
    <w:lsdException w:unhideWhenUsed="0" w:uiPriority="99" w:semiHidden="0" w:name="Hyperlink"/>
    <w:lsdException w:unhideWhenUsed="0" w:uiPriority="99" w:semiHidden="0" w:name="FollowedHyperlink"/>
    <w:lsdException w:qFormat="1" w:uiPriority="22" w:name="Strong"/>
    <w:lsdException w:qFormat="1" w:uiPriority="20" w:name="Emphasis"/>
    <w:lsdException w:unhideWhenUsed="0" w:uiPriority="99" w:semiHidden="0" w:name="Document Map"/>
    <w:lsdException w:unhideWhenUsed="0" w:uiPriority="99" w:semiHidden="0" w:name="Plain Text"/>
    <w:lsdException w:unhideWhenUsed="0" w:uiPriority="99" w:semiHidden="0" w:name="E-mail Signature"/>
    <w:lsdException w:unhideWhenUsed="0" w:uiPriority="99" w:semiHidden="0" w:name="Normal (Web)"/>
    <w:lsdException w:unhideWhenUsed="0" w:uiPriority="99" w:semiHidden="0" w:name="HTML Acronym"/>
    <w:lsdException w:unhideWhenUsed="0" w:uiPriority="99" w:semiHidden="0" w:name="HTML Address"/>
    <w:lsdException w:unhideWhenUsed="0" w:uiPriority="99" w:semiHidden="0" w:name="HTML Cite"/>
    <w:lsdException w:unhideWhenUsed="0" w:uiPriority="99" w:semiHidden="0" w:name="HTML Code"/>
    <w:lsdException w:unhideWhenUsed="0" w:uiPriority="99" w:semiHidden="0" w:name="HTML Definition"/>
    <w:lsdException w:unhideWhenUsed="0" w:uiPriority="99" w:semiHidden="0" w:name="HTML Keyboard"/>
    <w:lsdException w:unhideWhenUsed="0" w:uiPriority="99" w:semiHidden="0" w:name="HTML Preformatted"/>
    <w:lsdException w:unhideWhenUsed="0" w:uiPriority="99" w:semiHidden="0" w:name="HTML Sample"/>
    <w:lsdException w:unhideWhenUsed="0" w:uiPriority="99" w:semiHidden="0" w:name="HTML Typewriter"/>
    <w:lsdException w:unhideWhenUsed="0" w:uiPriority="99" w:semiHidden="0" w:name="HTML Variable"/>
    <w:lsdException w:qFormat="1" w:unhideWhenUsed="0" w:uiPriority="99" w:semiHidden="0" w:name="Normal Table"/>
    <w:lsdException w:unhideWhenUsed="0" w:uiPriority="99" w:semiHidden="0" w:name="annotation subject"/>
    <w:lsdException w:unhideWhenUsed="0" w:uiPriority="99" w:semiHidden="0" w:name="Table Simple 1"/>
    <w:lsdException w:unhideWhenUsed="0" w:uiPriority="99" w:semiHidden="0" w:name="Table Simple 2"/>
    <w:lsdException w:unhideWhenUsed="0" w:uiPriority="99" w:semiHidden="0" w:name="Table Simple 3"/>
    <w:lsdException w:unhideWhenUsed="0" w:uiPriority="99" w:semiHidden="0" w:name="Table Classic 1"/>
    <w:lsdException w:unhideWhenUsed="0" w:uiPriority="99" w:semiHidden="0" w:name="Table Classic 2"/>
    <w:lsdException w:unhideWhenUsed="0" w:uiPriority="99" w:semiHidden="0" w:name="Table Classic 3"/>
    <w:lsdException w:unhideWhenUsed="0" w:uiPriority="99" w:semiHidden="0" w:name="Table Classic 4"/>
    <w:lsdException w:unhideWhenUsed="0" w:uiPriority="99" w:semiHidden="0" w:name="Table Colorful 1"/>
    <w:lsdException w:unhideWhenUsed="0" w:uiPriority="99" w:semiHidden="0" w:name="Table Colorful 2"/>
    <w:lsdException w:unhideWhenUsed="0" w:uiPriority="99" w:semiHidden="0" w:name="Table Colorful 3"/>
    <w:lsdException w:unhideWhenUsed="0" w:uiPriority="99" w:semiHidden="0" w:name="Table Columns 1"/>
    <w:lsdException w:unhideWhenUsed="0" w:uiPriority="99" w:semiHidden="0" w:name="Table Columns 2"/>
    <w:lsdException w:unhideWhenUsed="0" w:uiPriority="99" w:semiHidden="0" w:name="Table Columns 3"/>
    <w:lsdException w:unhideWhenUsed="0" w:uiPriority="99" w:semiHidden="0" w:name="Table Columns 4"/>
    <w:lsdException w:unhideWhenUsed="0" w:uiPriority="99" w:semiHidden="0" w:name="Table Columns 5"/>
    <w:lsdException w:unhideWhenUsed="0" w:uiPriority="99" w:semiHidden="0" w:name="Table Grid 1"/>
    <w:lsdException w:unhideWhenUsed="0" w:uiPriority="99" w:semiHidden="0" w:name="Table Grid 2"/>
    <w:lsdException w:unhideWhenUsed="0" w:uiPriority="99" w:semiHidden="0" w:name="Table Grid 3"/>
    <w:lsdException w:unhideWhenUsed="0" w:uiPriority="99" w:semiHidden="0" w:name="Table Grid 4"/>
    <w:lsdException w:unhideWhenUsed="0" w:uiPriority="99" w:semiHidden="0" w:name="Table Grid 5"/>
    <w:lsdException w:unhideWhenUsed="0" w:uiPriority="99" w:semiHidden="0" w:name="Table Grid 6"/>
    <w:lsdException w:unhideWhenUsed="0" w:uiPriority="99" w:semiHidden="0" w:name="Table Grid 7"/>
    <w:lsdException w:unhideWhenUsed="0" w:uiPriority="99" w:semiHidden="0" w:name="Table Grid 8"/>
    <w:lsdException w:unhideWhenUsed="0" w:uiPriority="99" w:semiHidden="0" w:name="Table List 1"/>
    <w:lsdException w:unhideWhenUsed="0" w:uiPriority="99" w:semiHidden="0" w:name="Table List 2"/>
    <w:lsdException w:unhideWhenUsed="0" w:uiPriority="99" w:semiHidden="0" w:name="Table List 3"/>
    <w:lsdException w:unhideWhenUsed="0" w:uiPriority="99" w:semiHidden="0" w:name="Table List 4"/>
    <w:lsdException w:unhideWhenUsed="0" w:uiPriority="99" w:semiHidden="0" w:name="Table List 5"/>
    <w:lsdException w:unhideWhenUsed="0" w:uiPriority="99" w:semiHidden="0" w:name="Table List 6"/>
    <w:lsdException w:unhideWhenUsed="0" w:uiPriority="99" w:semiHidden="0" w:name="Table List 7"/>
    <w:lsdException w:unhideWhenUsed="0" w:uiPriority="99" w:semiHidden="0" w:name="Table List 8"/>
    <w:lsdException w:unhideWhenUsed="0" w:uiPriority="99" w:semiHidden="0" w:name="Table 3D effects 1"/>
    <w:lsdException w:unhideWhenUsed="0" w:uiPriority="99" w:semiHidden="0" w:name="Table 3D effects 2"/>
    <w:lsdException w:unhideWhenUsed="0" w:uiPriority="99" w:semiHidden="0" w:name="Table 3D effects 3"/>
    <w:lsdException w:unhideWhenUsed="0" w:uiPriority="99" w:semiHidden="0" w:name="Table Contemporary"/>
    <w:lsdException w:unhideWhenUsed="0" w:uiPriority="99" w:semiHidden="0" w:name="Table Elegant"/>
    <w:lsdException w:unhideWhenUsed="0" w:uiPriority="99" w:semiHidden="0" w:name="Table Professional"/>
    <w:lsdException w:unhideWhenUsed="0" w:uiPriority="99" w:semiHidden="0" w:name="Table Subtle 1"/>
    <w:lsdException w:unhideWhenUsed="0" w:uiPriority="99" w:semiHidden="0" w:name="Table Subtle 2"/>
    <w:lsdException w:unhideWhenUsed="0" w:uiPriority="99" w:semiHidden="0" w:name="Table Web 1"/>
    <w:lsdException w:unhideWhenUsed="0" w:uiPriority="99" w:semiHidden="0" w:name="Table Web 2"/>
    <w:lsdException w:unhideWhenUsed="0" w:uiPriority="99" w:semiHidden="0" w:name="Table Web 3"/>
    <w:lsdException w:qFormat="1" w:uiPriority="99" w:name="Balloon Text"/>
    <w:lsdException w:qFormat="1" w:uiPriority="59"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qFormat/>
    <w:uiPriority w:val="0"/>
    <w:pPr>
      <w:adjustRightInd w:val="0"/>
      <w:snapToGrid w:val="0"/>
      <w:spacing w:beforeLines="0" w:after="200" w:afterLines="0"/>
    </w:pPr>
    <w:rPr>
      <w:rFonts w:hint="eastAsia" w:ascii="Tahoma" w:hAnsi="Tahoma" w:eastAsia="微软雅黑" w:cs="Mongolian Baiti"/>
      <w:sz w:val="22"/>
      <w:szCs w:val="22"/>
      <w:lang w:val="en-US" w:eastAsia="zh-CN" w:bidi="ar-SA"/>
    </w:rPr>
  </w:style>
  <w:style w:type="paragraph" w:styleId="2">
    <w:name w:val="heading 1"/>
    <w:basedOn w:val="1"/>
    <w:next w:val="1"/>
    <w:semiHidden/>
    <w:unhideWhenUsed/>
    <w:qFormat/>
    <w:uiPriority w:val="9"/>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9">
    <w:name w:val="Default Paragraph Font"/>
    <w:unhideWhenUsed/>
    <w:qFormat/>
    <w:uiPriority w:val="1"/>
    <w:rPr>
      <w:rFonts w:hint="default"/>
      <w:sz w:val="24"/>
      <w:szCs w:val="24"/>
    </w:rPr>
  </w:style>
  <w:style w:type="table" w:default="1" w:styleId="8">
    <w:name w:val="Normal Table"/>
    <w:qFormat/>
    <w:uiPriority w:val="99"/>
    <w:tblPr>
      <w:tblCellMar>
        <w:top w:w="0" w:type="dxa"/>
        <w:left w:w="108" w:type="dxa"/>
        <w:bottom w:w="0" w:type="dxa"/>
        <w:right w:w="108" w:type="dxa"/>
      </w:tblCellMar>
    </w:tblPr>
  </w:style>
  <w:style w:type="paragraph" w:styleId="3">
    <w:name w:val="annotation text"/>
    <w:basedOn w:val="1"/>
    <w:uiPriority w:val="99"/>
    <w:pPr>
      <w:jc w:val="left"/>
    </w:pPr>
  </w:style>
  <w:style w:type="paragraph" w:styleId="4">
    <w:name w:val="Body Text"/>
    <w:basedOn w:val="1"/>
    <w:link w:val="23"/>
    <w:unhideWhenUsed/>
    <w:qFormat/>
    <w:uiPriority w:val="1"/>
    <w:pPr>
      <w:spacing w:before="42" w:beforeLines="0" w:afterLines="0"/>
      <w:ind w:left="153"/>
    </w:pPr>
    <w:rPr>
      <w:rFonts w:hint="eastAsia"/>
      <w:sz w:val="18"/>
      <w:szCs w:val="18"/>
    </w:rPr>
  </w:style>
  <w:style w:type="paragraph" w:styleId="5">
    <w:name w:val="footer"/>
    <w:basedOn w:val="1"/>
    <w:link w:val="17"/>
    <w:unhideWhenUsed/>
    <w:uiPriority w:val="99"/>
    <w:pPr>
      <w:widowControl w:val="0"/>
      <w:tabs>
        <w:tab w:val="center" w:pos="4153"/>
        <w:tab w:val="right" w:pos="8306"/>
      </w:tabs>
      <w:adjustRightInd/>
      <w:spacing w:beforeLines="0" w:after="0" w:afterLines="0"/>
    </w:pPr>
    <w:rPr>
      <w:rFonts w:hint="eastAsia" w:ascii="Calibri" w:hAnsi="Calibri" w:eastAsia="宋体" w:cs="Times New Roman"/>
      <w:kern w:val="2"/>
      <w:sz w:val="18"/>
      <w:szCs w:val="18"/>
    </w:rPr>
  </w:style>
  <w:style w:type="paragraph" w:styleId="6">
    <w:name w:val="header"/>
    <w:basedOn w:val="1"/>
    <w:link w:val="18"/>
    <w:unhideWhenUsed/>
    <w:qFormat/>
    <w:uiPriority w:val="99"/>
    <w:pPr>
      <w:widowControl w:val="0"/>
      <w:pBdr>
        <w:bottom w:val="single" w:color="auto" w:sz="6" w:space="1"/>
      </w:pBdr>
      <w:tabs>
        <w:tab w:val="center" w:pos="4153"/>
        <w:tab w:val="right" w:pos="8306"/>
      </w:tabs>
      <w:adjustRightInd/>
      <w:spacing w:beforeLines="0" w:after="0" w:afterLines="0"/>
      <w:jc w:val="center"/>
    </w:pPr>
    <w:rPr>
      <w:rFonts w:hint="eastAsia" w:ascii="Calibri" w:hAnsi="Calibri" w:eastAsia="宋体" w:cs="Times New Roman"/>
      <w:kern w:val="2"/>
      <w:sz w:val="18"/>
      <w:szCs w:val="18"/>
    </w:rPr>
  </w:style>
  <w:style w:type="paragraph" w:styleId="7">
    <w:name w:val="HTML Preformatted"/>
    <w:basedOn w:val="1"/>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10">
    <w:name w:val="Strong"/>
    <w:basedOn w:val="9"/>
    <w:semiHidden/>
    <w:unhideWhenUsed/>
    <w:qFormat/>
    <w:uiPriority w:val="22"/>
    <w:rPr>
      <w:b/>
    </w:rPr>
  </w:style>
  <w:style w:type="character" w:styleId="11">
    <w:name w:val="Hyperlink"/>
    <w:basedOn w:val="9"/>
    <w:uiPriority w:val="99"/>
    <w:rPr>
      <w:color w:val="0000FF"/>
      <w:u w:val="single"/>
    </w:rPr>
  </w:style>
  <w:style w:type="character" w:styleId="12">
    <w:name w:val="HTML Code"/>
    <w:basedOn w:val="9"/>
    <w:uiPriority w:val="99"/>
    <w:rPr>
      <w:rFonts w:ascii="Courier New" w:hAnsi="Courier New"/>
      <w:sz w:val="20"/>
    </w:rPr>
  </w:style>
  <w:style w:type="character" w:customStyle="1" w:styleId="13">
    <w:name w:val="页眉 字符11"/>
    <w:basedOn w:val="9"/>
    <w:unhideWhenUsed/>
    <w:qFormat/>
    <w:uiPriority w:val="99"/>
    <w:rPr>
      <w:rFonts w:hint="eastAsia" w:ascii="Tahoma" w:hAnsi="Tahoma" w:eastAsia="微软雅黑" w:cs="Mongolian Baiti"/>
      <w:sz w:val="18"/>
      <w:szCs w:val="18"/>
    </w:rPr>
  </w:style>
  <w:style w:type="character" w:customStyle="1" w:styleId="14">
    <w:name w:val="页眉 字符1"/>
    <w:basedOn w:val="9"/>
    <w:unhideWhenUsed/>
    <w:qFormat/>
    <w:uiPriority w:val="99"/>
    <w:rPr>
      <w:rFonts w:hint="eastAsia" w:ascii="Tahoma" w:hAnsi="Tahoma" w:eastAsia="微软雅黑" w:cs="Mongolian Baiti"/>
      <w:sz w:val="18"/>
      <w:szCs w:val="18"/>
    </w:rPr>
  </w:style>
  <w:style w:type="character" w:customStyle="1" w:styleId="15">
    <w:name w:val="页脚 字符11"/>
    <w:basedOn w:val="9"/>
    <w:unhideWhenUsed/>
    <w:qFormat/>
    <w:uiPriority w:val="99"/>
    <w:rPr>
      <w:rFonts w:hint="eastAsia" w:ascii="Tahoma" w:hAnsi="Tahoma" w:eastAsia="微软雅黑" w:cs="Mongolian Baiti"/>
      <w:sz w:val="18"/>
      <w:szCs w:val="18"/>
    </w:rPr>
  </w:style>
  <w:style w:type="character" w:customStyle="1" w:styleId="16">
    <w:name w:val="页脚 字符1"/>
    <w:basedOn w:val="9"/>
    <w:unhideWhenUsed/>
    <w:qFormat/>
    <w:uiPriority w:val="99"/>
    <w:rPr>
      <w:rFonts w:hint="eastAsia" w:ascii="Tahoma" w:hAnsi="Tahoma" w:eastAsia="微软雅黑" w:cs="Mongolian Baiti"/>
      <w:sz w:val="18"/>
      <w:szCs w:val="18"/>
    </w:rPr>
  </w:style>
  <w:style w:type="character" w:customStyle="1" w:styleId="17">
    <w:name w:val="页脚 字符"/>
    <w:basedOn w:val="9"/>
    <w:link w:val="5"/>
    <w:unhideWhenUsed/>
    <w:locked/>
    <w:uiPriority w:val="99"/>
    <w:rPr>
      <w:rFonts w:hint="default" w:cs="Times New Roman"/>
      <w:sz w:val="18"/>
      <w:szCs w:val="18"/>
    </w:rPr>
  </w:style>
  <w:style w:type="character" w:customStyle="1" w:styleId="18">
    <w:name w:val="页眉 字符"/>
    <w:basedOn w:val="9"/>
    <w:link w:val="6"/>
    <w:unhideWhenUsed/>
    <w:qFormat/>
    <w:locked/>
    <w:uiPriority w:val="99"/>
    <w:rPr>
      <w:rFonts w:hint="default" w:cs="Times New Roman"/>
      <w:sz w:val="18"/>
      <w:szCs w:val="18"/>
    </w:rPr>
  </w:style>
  <w:style w:type="character" w:customStyle="1" w:styleId="19">
    <w:name w:val="页眉 字符2"/>
    <w:basedOn w:val="9"/>
    <w:unhideWhenUsed/>
    <w:qFormat/>
    <w:uiPriority w:val="99"/>
    <w:rPr>
      <w:rFonts w:hint="eastAsia" w:ascii="Tahoma" w:hAnsi="Tahoma" w:eastAsia="微软雅黑" w:cs="Mongolian Baiti"/>
      <w:sz w:val="18"/>
      <w:szCs w:val="18"/>
    </w:rPr>
  </w:style>
  <w:style w:type="character" w:customStyle="1" w:styleId="20">
    <w:name w:val="页眉 字符21"/>
    <w:basedOn w:val="9"/>
    <w:unhideWhenUsed/>
    <w:qFormat/>
    <w:uiPriority w:val="99"/>
    <w:rPr>
      <w:rFonts w:hint="eastAsia" w:ascii="Tahoma" w:hAnsi="Tahoma" w:eastAsia="微软雅黑" w:cs="Mongolian Baiti"/>
      <w:sz w:val="18"/>
      <w:szCs w:val="18"/>
    </w:rPr>
  </w:style>
  <w:style w:type="character" w:customStyle="1" w:styleId="21">
    <w:name w:val="页脚 字符2"/>
    <w:basedOn w:val="9"/>
    <w:unhideWhenUsed/>
    <w:qFormat/>
    <w:uiPriority w:val="99"/>
    <w:rPr>
      <w:rFonts w:hint="eastAsia" w:ascii="Tahoma" w:hAnsi="Tahoma" w:eastAsia="微软雅黑" w:cs="Mongolian Baiti"/>
      <w:sz w:val="18"/>
      <w:szCs w:val="18"/>
    </w:rPr>
  </w:style>
  <w:style w:type="character" w:customStyle="1" w:styleId="22">
    <w:name w:val="页脚 字符21"/>
    <w:basedOn w:val="9"/>
    <w:unhideWhenUsed/>
    <w:qFormat/>
    <w:uiPriority w:val="99"/>
    <w:rPr>
      <w:rFonts w:hint="eastAsia" w:ascii="Tahoma" w:hAnsi="Tahoma" w:eastAsia="微软雅黑" w:cs="Mongolian Baiti"/>
      <w:sz w:val="18"/>
      <w:szCs w:val="18"/>
    </w:rPr>
  </w:style>
  <w:style w:type="character" w:customStyle="1" w:styleId="23">
    <w:name w:val="正文文本 字符"/>
    <w:basedOn w:val="9"/>
    <w:link w:val="4"/>
    <w:unhideWhenUsed/>
    <w:qFormat/>
    <w:uiPriority w:val="99"/>
    <w:rPr>
      <w:rFonts w:hint="eastAsia" w:ascii="Tahoma" w:hAnsi="Tahoma" w:eastAsia="微软雅黑" w:cs="Mongolian Baiti"/>
      <w:sz w:val="22"/>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header" Target="header1.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3" Type="http://schemas.microsoft.com/office/2011/relationships/people" Target="people.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3.jpe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3</Pages>
  <Words>1977</Words>
  <Characters>2361</Characters>
  <TotalTime>0</TotalTime>
  <ScaleCrop>false</ScaleCrop>
  <LinksUpToDate>false</LinksUpToDate>
  <CharactersWithSpaces>2537</CharactersWithSpaces>
  <Application>WPS Office_12.1.0.20305_F1E327BC-269C-435d-A152-05C5408002CA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2025-02-28T21:18:00Z</dcterms:created>
  <dc:creator>naudq</dc:creator>
  <cp:lastModifiedBy>冬青</cp:lastModifiedBy>
  <dcterms:modified xsi:type="dcterms:W3CDTF">2025-03-04T06:10:01Z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A08C6711C73DDFD11B6AC567A3FD7319_43</vt:lpwstr>
  </property>
  <property fmtid="{D5CDD505-2E9C-101B-9397-08002B2CF9AE}" pid="4" name="KSOTemplateDocerSaveRecord">
    <vt:lpwstr>eyJoZGlkIjoiZmFhNTM0YTM0MDdlMjZkM2U5ZGMyNDQ4N2Q2OGM3NDAiLCJ1c2VySWQiOiI2MDY5NzQxNDgifQ==</vt:lpwstr>
  </property>
</Properties>
</file>